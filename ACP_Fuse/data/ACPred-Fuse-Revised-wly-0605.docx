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7D1" w:rsidRPr="00A941CF" w:rsidRDefault="00944F6F" w:rsidP="00A941CF">
      <w:pPr>
        <w:spacing w:line="480" w:lineRule="auto"/>
        <w:rPr>
          <w:rFonts w:eastAsia="TimesNewRomanPSMT"/>
          <w:b/>
          <w:color w:val="000000" w:themeColor="text1"/>
          <w:sz w:val="28"/>
          <w:szCs w:val="28"/>
        </w:rPr>
      </w:pPr>
      <w:bookmarkStart w:id="0" w:name="OLE_LINK12"/>
      <w:r w:rsidRPr="00A941CF">
        <w:rPr>
          <w:rFonts w:eastAsia="TimesNewRomanPSMT"/>
          <w:b/>
          <w:color w:val="000000" w:themeColor="text1"/>
          <w:sz w:val="28"/>
          <w:szCs w:val="28"/>
        </w:rPr>
        <w:t>ACPred-Fuse</w:t>
      </w:r>
      <w:bookmarkEnd w:id="0"/>
      <w:r w:rsidRPr="00A941CF">
        <w:rPr>
          <w:rFonts w:eastAsia="TimesNewRomanPSMT"/>
          <w:b/>
          <w:color w:val="000000" w:themeColor="text1"/>
          <w:sz w:val="28"/>
          <w:szCs w:val="28"/>
        </w:rPr>
        <w:t>: fusing multi-</w:t>
      </w:r>
      <w:r w:rsidR="0055698E">
        <w:rPr>
          <w:rFonts w:eastAsia="TimesNewRomanPSMT" w:hint="eastAsia"/>
          <w:b/>
          <w:color w:val="000000" w:themeColor="text1"/>
          <w:sz w:val="28"/>
          <w:szCs w:val="28"/>
        </w:rPr>
        <w:t>view</w:t>
      </w:r>
      <w:r w:rsidR="0055698E">
        <w:rPr>
          <w:rFonts w:eastAsia="TimesNewRomanPSMT"/>
          <w:b/>
          <w:color w:val="000000" w:themeColor="text1"/>
          <w:sz w:val="28"/>
          <w:szCs w:val="28"/>
        </w:rPr>
        <w:t xml:space="preserve"> </w:t>
      </w:r>
      <w:del w:id="1" w:author="Microsoft Office User" w:date="2019-06-04T10:18:00Z">
        <w:r w:rsidR="0055698E" w:rsidDel="003345B4">
          <w:rPr>
            <w:rFonts w:eastAsia="TimesNewRomanPSMT"/>
            <w:b/>
            <w:color w:val="000000" w:themeColor="text1"/>
            <w:sz w:val="28"/>
            <w:szCs w:val="28"/>
          </w:rPr>
          <w:delText xml:space="preserve"> </w:delText>
        </w:r>
      </w:del>
      <w:r w:rsidRPr="00A941CF">
        <w:rPr>
          <w:rFonts w:eastAsia="TimesNewRomanPSMT" w:hint="eastAsia"/>
          <w:b/>
          <w:color w:val="000000" w:themeColor="text1"/>
          <w:sz w:val="28"/>
          <w:szCs w:val="28"/>
        </w:rPr>
        <w:t>i</w:t>
      </w:r>
      <w:r w:rsidRPr="00A941CF">
        <w:rPr>
          <w:rFonts w:eastAsia="TimesNewRomanPSMT"/>
          <w:b/>
          <w:color w:val="000000" w:themeColor="text1"/>
          <w:sz w:val="28"/>
          <w:szCs w:val="28"/>
        </w:rPr>
        <w:t>nformation improves the prediction of anti-cancer peptides</w:t>
      </w:r>
    </w:p>
    <w:p w:rsidR="006B47D1" w:rsidRPr="008D20CA" w:rsidRDefault="006B47D1" w:rsidP="00A941CF">
      <w:pPr>
        <w:spacing w:line="480" w:lineRule="auto"/>
        <w:rPr>
          <w:rFonts w:eastAsia="TimesNewRomanPSMT"/>
          <w:b/>
          <w:color w:val="000000" w:themeColor="text1"/>
          <w:sz w:val="21"/>
          <w:szCs w:val="21"/>
        </w:rPr>
      </w:pPr>
    </w:p>
    <w:p w:rsidR="006B47D1" w:rsidRPr="008D20CA" w:rsidRDefault="00944F6F" w:rsidP="00A941CF">
      <w:pPr>
        <w:spacing w:line="480" w:lineRule="auto"/>
        <w:rPr>
          <w:rFonts w:eastAsia="TimesNewRomanPSMT"/>
          <w:b/>
          <w:color w:val="000000" w:themeColor="text1"/>
          <w:sz w:val="21"/>
          <w:szCs w:val="21"/>
        </w:rPr>
      </w:pPr>
      <w:r w:rsidRPr="008D20CA">
        <w:rPr>
          <w:rFonts w:eastAsia="TimesNewRomanPSMT"/>
          <w:b/>
          <w:color w:val="000000" w:themeColor="text1"/>
          <w:sz w:val="21"/>
          <w:szCs w:val="21"/>
        </w:rPr>
        <w:t>Bing Rao</w:t>
      </w:r>
      <w:r w:rsidRPr="008D20CA">
        <w:rPr>
          <w:rFonts w:eastAsia="TimesNewRomanPSMT"/>
          <w:b/>
          <w:color w:val="000000" w:themeColor="text1"/>
          <w:sz w:val="21"/>
          <w:szCs w:val="21"/>
          <w:vertAlign w:val="superscript"/>
        </w:rPr>
        <w:t>1#</w:t>
      </w:r>
      <w:r w:rsidRPr="008D20CA">
        <w:rPr>
          <w:rFonts w:eastAsia="TimesNewRomanPSMT"/>
          <w:b/>
          <w:color w:val="000000" w:themeColor="text1"/>
          <w:sz w:val="21"/>
          <w:szCs w:val="21"/>
        </w:rPr>
        <w:t>, Chen Zhou</w:t>
      </w:r>
      <w:r w:rsidRPr="008D20CA">
        <w:rPr>
          <w:rFonts w:eastAsia="TimesNewRomanPSMT"/>
          <w:b/>
          <w:color w:val="000000" w:themeColor="text1"/>
          <w:sz w:val="21"/>
          <w:szCs w:val="21"/>
          <w:vertAlign w:val="superscript"/>
        </w:rPr>
        <w:t>2#</w:t>
      </w:r>
      <w:r w:rsidRPr="008D20CA">
        <w:rPr>
          <w:rFonts w:eastAsia="TimesNewRomanPSMT"/>
          <w:b/>
          <w:color w:val="000000" w:themeColor="text1"/>
          <w:sz w:val="21"/>
          <w:szCs w:val="21"/>
        </w:rPr>
        <w:t xml:space="preserve">, </w:t>
      </w:r>
      <w:proofErr w:type="spellStart"/>
      <w:r w:rsidRPr="008D20CA">
        <w:rPr>
          <w:rFonts w:eastAsia="TimesNewRomanPSMT"/>
          <w:b/>
          <w:color w:val="000000" w:themeColor="text1"/>
          <w:sz w:val="21"/>
          <w:szCs w:val="21"/>
        </w:rPr>
        <w:t>Guoying</w:t>
      </w:r>
      <w:proofErr w:type="spellEnd"/>
      <w:r w:rsidRPr="008D20CA">
        <w:rPr>
          <w:rFonts w:eastAsia="TimesNewRomanPSMT"/>
          <w:b/>
          <w:color w:val="000000" w:themeColor="text1"/>
          <w:sz w:val="21"/>
          <w:szCs w:val="21"/>
        </w:rPr>
        <w:t xml:space="preserve"> Zhang</w:t>
      </w:r>
      <w:r w:rsidRPr="008D20CA">
        <w:rPr>
          <w:rFonts w:eastAsia="TimesNewRomanPSMT"/>
          <w:b/>
          <w:color w:val="000000" w:themeColor="text1"/>
          <w:sz w:val="21"/>
          <w:szCs w:val="21"/>
          <w:vertAlign w:val="superscript"/>
        </w:rPr>
        <w:t>1*</w:t>
      </w:r>
      <w:r w:rsidRPr="008D20CA">
        <w:rPr>
          <w:rFonts w:eastAsia="TimesNewRomanPSMT"/>
          <w:b/>
          <w:color w:val="000000" w:themeColor="text1"/>
          <w:sz w:val="21"/>
          <w:szCs w:val="21"/>
        </w:rPr>
        <w:t xml:space="preserve">, </w:t>
      </w:r>
      <w:r w:rsidR="00FC6AAF">
        <w:rPr>
          <w:rFonts w:eastAsia="TimesNewRomanPSMT" w:hint="eastAsia"/>
          <w:b/>
          <w:color w:val="000000" w:themeColor="text1"/>
          <w:sz w:val="21"/>
          <w:szCs w:val="21"/>
        </w:rPr>
        <w:t>Ran</w:t>
      </w:r>
      <w:r w:rsidR="00FC6AAF">
        <w:rPr>
          <w:rFonts w:eastAsia="TimesNewRomanPSMT"/>
          <w:b/>
          <w:color w:val="000000" w:themeColor="text1"/>
          <w:sz w:val="21"/>
          <w:szCs w:val="21"/>
        </w:rPr>
        <w:t xml:space="preserve"> </w:t>
      </w:r>
      <w:r w:rsidR="00FC6AAF">
        <w:rPr>
          <w:rFonts w:eastAsia="TimesNewRomanPSMT" w:hint="eastAsia"/>
          <w:b/>
          <w:color w:val="000000" w:themeColor="text1"/>
          <w:sz w:val="21"/>
          <w:szCs w:val="21"/>
        </w:rPr>
        <w:t>Su</w:t>
      </w:r>
      <w:r w:rsidR="00B62749" w:rsidRPr="00B62749">
        <w:rPr>
          <w:rFonts w:eastAsia="TimesNewRomanPSMT"/>
          <w:b/>
          <w:color w:val="000000" w:themeColor="text1"/>
          <w:sz w:val="21"/>
          <w:szCs w:val="21"/>
          <w:vertAlign w:val="superscript"/>
        </w:rPr>
        <w:t>3</w:t>
      </w:r>
      <w:r w:rsidR="00B62749" w:rsidRPr="008D20CA">
        <w:rPr>
          <w:rFonts w:eastAsia="TimesNewRomanPSMT"/>
          <w:b/>
          <w:color w:val="000000" w:themeColor="text1"/>
          <w:sz w:val="21"/>
          <w:szCs w:val="21"/>
          <w:vertAlign w:val="superscript"/>
        </w:rPr>
        <w:t>*</w:t>
      </w:r>
      <w:r w:rsidR="00B62749">
        <w:rPr>
          <w:rFonts w:eastAsia="Microsoft YaHei" w:hint="eastAsia"/>
          <w:color w:val="000000" w:themeColor="text1"/>
          <w:sz w:val="21"/>
          <w:szCs w:val="21"/>
        </w:rPr>
        <w:t>,</w:t>
      </w:r>
      <w:r w:rsidR="00B62749">
        <w:rPr>
          <w:rFonts w:eastAsia="Microsoft YaHei"/>
          <w:color w:val="000000" w:themeColor="text1"/>
          <w:sz w:val="21"/>
          <w:szCs w:val="21"/>
        </w:rPr>
        <w:t xml:space="preserve"> </w:t>
      </w:r>
      <w:r w:rsidRPr="008D20CA">
        <w:rPr>
          <w:rFonts w:eastAsia="TimesNewRomanPSMT" w:hint="eastAsia"/>
          <w:b/>
          <w:color w:val="000000" w:themeColor="text1"/>
          <w:sz w:val="21"/>
          <w:szCs w:val="21"/>
        </w:rPr>
        <w:t>a</w:t>
      </w:r>
      <w:r w:rsidRPr="008D20CA">
        <w:rPr>
          <w:rFonts w:eastAsia="TimesNewRomanPSMT"/>
          <w:b/>
          <w:color w:val="000000" w:themeColor="text1"/>
          <w:sz w:val="21"/>
          <w:szCs w:val="21"/>
        </w:rPr>
        <w:t xml:space="preserve">nd </w:t>
      </w:r>
      <w:proofErr w:type="spellStart"/>
      <w:r w:rsidRPr="008D20CA">
        <w:rPr>
          <w:rFonts w:eastAsia="TimesNewRomanPSMT"/>
          <w:b/>
          <w:color w:val="000000" w:themeColor="text1"/>
          <w:sz w:val="21"/>
          <w:szCs w:val="21"/>
        </w:rPr>
        <w:t>Leyi</w:t>
      </w:r>
      <w:proofErr w:type="spellEnd"/>
      <w:r w:rsidRPr="008D20CA">
        <w:rPr>
          <w:rFonts w:eastAsia="TimesNewRomanPSMT"/>
          <w:b/>
          <w:color w:val="000000" w:themeColor="text1"/>
          <w:sz w:val="21"/>
          <w:szCs w:val="21"/>
        </w:rPr>
        <w:t xml:space="preserve"> Wei</w:t>
      </w:r>
      <w:r w:rsidRPr="008D20CA">
        <w:rPr>
          <w:rFonts w:eastAsia="TimesNewRomanPSMT"/>
          <w:b/>
          <w:color w:val="000000" w:themeColor="text1"/>
          <w:sz w:val="21"/>
          <w:szCs w:val="21"/>
          <w:vertAlign w:val="superscript"/>
        </w:rPr>
        <w:t>2*</w:t>
      </w:r>
    </w:p>
    <w:p w:rsidR="006B47D1" w:rsidRPr="008D20CA" w:rsidRDefault="006B47D1" w:rsidP="00A941CF">
      <w:pPr>
        <w:spacing w:line="480" w:lineRule="auto"/>
        <w:rPr>
          <w:rFonts w:eastAsia="TimesNewRomanPSMT"/>
          <w:color w:val="000000" w:themeColor="text1"/>
          <w:sz w:val="21"/>
          <w:szCs w:val="21"/>
          <w:vertAlign w:val="superscript"/>
        </w:rPr>
      </w:pPr>
    </w:p>
    <w:p w:rsidR="006B47D1" w:rsidRPr="008D20CA" w:rsidRDefault="00944F6F" w:rsidP="00A941CF">
      <w:pPr>
        <w:spacing w:line="480" w:lineRule="auto"/>
        <w:rPr>
          <w:rFonts w:eastAsia="TimesNewRomanPSMT"/>
          <w:color w:val="000000" w:themeColor="text1"/>
          <w:kern w:val="2"/>
          <w:sz w:val="21"/>
          <w:szCs w:val="21"/>
        </w:rPr>
      </w:pPr>
      <w:r w:rsidRPr="008D20CA">
        <w:rPr>
          <w:rFonts w:eastAsia="TimesNewRomanPSMT"/>
          <w:color w:val="000000" w:themeColor="text1"/>
          <w:kern w:val="2"/>
          <w:sz w:val="21"/>
          <w:szCs w:val="21"/>
          <w:vertAlign w:val="superscript"/>
        </w:rPr>
        <w:t>1</w:t>
      </w:r>
      <w:r w:rsidRPr="008D20CA">
        <w:rPr>
          <w:rFonts w:eastAsia="TimesNewRomanPSMT"/>
          <w:color w:val="000000" w:themeColor="text1"/>
          <w:kern w:val="2"/>
          <w:sz w:val="21"/>
          <w:szCs w:val="21"/>
        </w:rPr>
        <w:t xml:space="preserve"> School of Mechanical Electronic &amp; Information Engineering, China University of Mining &amp;Technology, Beijing</w:t>
      </w:r>
      <w:r w:rsidRPr="008D20CA">
        <w:rPr>
          <w:rFonts w:eastAsia="TimesNewRomanPSMT"/>
          <w:color w:val="000000" w:themeColor="text1"/>
          <w:sz w:val="21"/>
          <w:szCs w:val="21"/>
        </w:rPr>
        <w:t>, China;</w:t>
      </w:r>
      <w:r w:rsidRPr="008D20CA">
        <w:rPr>
          <w:rFonts w:eastAsia="TimesNewRomanPSMT"/>
          <w:color w:val="000000" w:themeColor="text1"/>
          <w:kern w:val="2"/>
          <w:sz w:val="21"/>
          <w:szCs w:val="21"/>
        </w:rPr>
        <w:t xml:space="preserve"> </w:t>
      </w:r>
    </w:p>
    <w:p w:rsidR="006B47D1" w:rsidRDefault="00944F6F" w:rsidP="00A941CF">
      <w:pPr>
        <w:spacing w:line="480" w:lineRule="auto"/>
        <w:rPr>
          <w:rFonts w:eastAsia="TimesNewRomanPSMT"/>
          <w:color w:val="000000" w:themeColor="text1"/>
          <w:sz w:val="21"/>
          <w:szCs w:val="21"/>
        </w:rPr>
      </w:pPr>
      <w:r w:rsidRPr="008D20CA">
        <w:rPr>
          <w:rFonts w:eastAsia="TimesNewRomanPSMT"/>
          <w:color w:val="000000" w:themeColor="text1"/>
          <w:kern w:val="2"/>
          <w:sz w:val="21"/>
          <w:szCs w:val="21"/>
          <w:vertAlign w:val="superscript"/>
        </w:rPr>
        <w:t>2</w:t>
      </w:r>
      <w:r w:rsidRPr="008D20CA">
        <w:rPr>
          <w:rFonts w:eastAsia="TimesNewRomanPSMT"/>
          <w:color w:val="000000" w:themeColor="text1"/>
          <w:kern w:val="2"/>
          <w:sz w:val="21"/>
          <w:szCs w:val="21"/>
        </w:rPr>
        <w:t xml:space="preserve"> School of Computer Science and Technology, College of Intelligence and Computing, Tianjin University, Tianjin, China</w:t>
      </w:r>
      <w:r w:rsidRPr="008D20CA">
        <w:rPr>
          <w:rFonts w:eastAsia="TimesNewRomanPSMT"/>
          <w:color w:val="000000" w:themeColor="text1"/>
          <w:sz w:val="21"/>
          <w:szCs w:val="21"/>
        </w:rPr>
        <w:t>.</w:t>
      </w:r>
    </w:p>
    <w:p w:rsidR="00B62749" w:rsidRPr="008D20CA" w:rsidRDefault="00B62749" w:rsidP="00A941CF">
      <w:pPr>
        <w:spacing w:line="480" w:lineRule="auto"/>
        <w:rPr>
          <w:rFonts w:eastAsia="TimesNewRomanPSMT"/>
          <w:color w:val="000000" w:themeColor="text1"/>
          <w:sz w:val="21"/>
          <w:szCs w:val="21"/>
        </w:rPr>
      </w:pPr>
      <w:r w:rsidRPr="00B62749">
        <w:rPr>
          <w:rFonts w:eastAsia="TimesNewRomanPSMT"/>
          <w:color w:val="000000" w:themeColor="text1"/>
          <w:sz w:val="21"/>
          <w:szCs w:val="21"/>
          <w:vertAlign w:val="superscript"/>
        </w:rPr>
        <w:t>3</w:t>
      </w:r>
      <w:r w:rsidRPr="00B62749">
        <w:rPr>
          <w:rFonts w:eastAsia="TimesNewRomanPSMT"/>
          <w:color w:val="000000" w:themeColor="text1"/>
          <w:kern w:val="2"/>
          <w:sz w:val="21"/>
          <w:szCs w:val="21"/>
        </w:rPr>
        <w:t xml:space="preserve"> </w:t>
      </w:r>
      <w:r w:rsidRPr="008D20CA">
        <w:rPr>
          <w:rFonts w:eastAsia="TimesNewRomanPSMT"/>
          <w:color w:val="000000" w:themeColor="text1"/>
          <w:kern w:val="2"/>
          <w:sz w:val="21"/>
          <w:szCs w:val="21"/>
        </w:rPr>
        <w:t xml:space="preserve">School of </w:t>
      </w:r>
      <w:r>
        <w:rPr>
          <w:rFonts w:eastAsia="TimesNewRomanPSMT" w:hint="eastAsia"/>
          <w:color w:val="000000" w:themeColor="text1"/>
          <w:kern w:val="2"/>
          <w:sz w:val="21"/>
          <w:szCs w:val="21"/>
        </w:rPr>
        <w:t>Software</w:t>
      </w:r>
      <w:r w:rsidRPr="008D20CA">
        <w:rPr>
          <w:rFonts w:eastAsia="TimesNewRomanPSMT"/>
          <w:color w:val="000000" w:themeColor="text1"/>
          <w:kern w:val="2"/>
          <w:sz w:val="21"/>
          <w:szCs w:val="21"/>
        </w:rPr>
        <w:t>, College of Intelligence and Computing, Tianjin University, Tianjin, China</w:t>
      </w:r>
      <w:r w:rsidRPr="008D20CA">
        <w:rPr>
          <w:rFonts w:eastAsia="TimesNewRomanPSMT"/>
          <w:color w:val="000000" w:themeColor="text1"/>
          <w:sz w:val="21"/>
          <w:szCs w:val="21"/>
        </w:rPr>
        <w:t>.</w:t>
      </w:r>
    </w:p>
    <w:p w:rsidR="006B47D1" w:rsidRPr="008D20CA" w:rsidRDefault="006B47D1" w:rsidP="00A941CF">
      <w:pPr>
        <w:spacing w:line="480" w:lineRule="auto"/>
        <w:rPr>
          <w:rFonts w:eastAsia="TimesNewRomanPSMT"/>
          <w:b/>
          <w:color w:val="000000" w:themeColor="text1"/>
          <w:sz w:val="21"/>
          <w:szCs w:val="21"/>
          <w:vertAlign w:val="superscript"/>
        </w:rPr>
      </w:pPr>
    </w:p>
    <w:p w:rsidR="006B47D1" w:rsidRPr="008D20CA" w:rsidRDefault="00944F6F" w:rsidP="00A941CF">
      <w:pPr>
        <w:spacing w:line="480" w:lineRule="auto"/>
        <w:rPr>
          <w:rFonts w:eastAsia="TimesNewRomanPSMT"/>
          <w:color w:val="000000" w:themeColor="text1"/>
          <w:sz w:val="21"/>
          <w:szCs w:val="21"/>
        </w:rPr>
      </w:pPr>
      <w:r w:rsidRPr="008D20CA">
        <w:rPr>
          <w:rFonts w:eastAsia="TimesNewRomanPSMT"/>
          <w:b/>
          <w:color w:val="000000" w:themeColor="text1"/>
          <w:sz w:val="21"/>
          <w:szCs w:val="21"/>
          <w:vertAlign w:val="superscript"/>
        </w:rPr>
        <w:t xml:space="preserve"># </w:t>
      </w:r>
      <w:r w:rsidRPr="008D20CA">
        <w:rPr>
          <w:rFonts w:eastAsia="TimesNewRomanPSMT"/>
          <w:color w:val="000000" w:themeColor="text1"/>
          <w:sz w:val="21"/>
          <w:szCs w:val="21"/>
        </w:rPr>
        <w:t>Contribute equally to this work</w:t>
      </w:r>
    </w:p>
    <w:p w:rsidR="006B47D1" w:rsidRPr="008D20CA" w:rsidRDefault="00944F6F" w:rsidP="00A941CF">
      <w:pPr>
        <w:spacing w:line="480" w:lineRule="auto"/>
        <w:outlineLvl w:val="0"/>
        <w:rPr>
          <w:rFonts w:eastAsia="DengXian"/>
          <w:color w:val="000000" w:themeColor="text1"/>
          <w:sz w:val="21"/>
          <w:szCs w:val="21"/>
        </w:rPr>
      </w:pPr>
      <w:r w:rsidRPr="008D20CA">
        <w:rPr>
          <w:rFonts w:eastAsia="DengXian"/>
          <w:color w:val="000000" w:themeColor="text1"/>
          <w:sz w:val="21"/>
          <w:szCs w:val="21"/>
        </w:rPr>
        <w:t xml:space="preserve">* </w:t>
      </w:r>
      <w:r w:rsidRPr="008D20CA">
        <w:rPr>
          <w:rFonts w:eastAsia="TimesNewRomanPSMT"/>
          <w:color w:val="000000" w:themeColor="text1"/>
          <w:kern w:val="2"/>
          <w:sz w:val="21"/>
          <w:szCs w:val="21"/>
        </w:rPr>
        <w:t>Corresponding authors</w:t>
      </w:r>
    </w:p>
    <w:p w:rsidR="006B47D1" w:rsidRPr="008D20CA" w:rsidRDefault="00944F6F" w:rsidP="00A941CF">
      <w:pPr>
        <w:spacing w:line="480" w:lineRule="auto"/>
        <w:rPr>
          <w:rFonts w:eastAsia="TimesNewRomanPSMT"/>
          <w:color w:val="000000" w:themeColor="text1"/>
          <w:kern w:val="2"/>
          <w:sz w:val="21"/>
          <w:szCs w:val="21"/>
        </w:rPr>
      </w:pPr>
      <w:r w:rsidRPr="008D20CA">
        <w:rPr>
          <w:rFonts w:eastAsia="TimesNewRomanPSMT"/>
          <w:color w:val="000000" w:themeColor="text1"/>
          <w:kern w:val="2"/>
          <w:sz w:val="21"/>
          <w:szCs w:val="21"/>
        </w:rPr>
        <w:t xml:space="preserve">E-mail: </w:t>
      </w:r>
      <w:hyperlink r:id="rId7" w:history="1">
        <w:r w:rsidRPr="008D20CA">
          <w:rPr>
            <w:rFonts w:eastAsia="TimesNewRomanPSMT"/>
            <w:color w:val="000000" w:themeColor="text1"/>
            <w:kern w:val="2"/>
            <w:sz w:val="21"/>
            <w:szCs w:val="21"/>
          </w:rPr>
          <w:t>zhangguoying1101@163.com</w:t>
        </w:r>
      </w:hyperlink>
      <w:r w:rsidRPr="008D20CA">
        <w:rPr>
          <w:rFonts w:eastAsia="TimesNewRomanPSMT"/>
          <w:color w:val="000000" w:themeColor="text1"/>
          <w:kern w:val="2"/>
          <w:sz w:val="21"/>
          <w:szCs w:val="21"/>
        </w:rPr>
        <w:t xml:space="preserve">; </w:t>
      </w:r>
      <w:hyperlink r:id="rId8" w:history="1">
        <w:r w:rsidR="00B62749" w:rsidRPr="005E5879">
          <w:rPr>
            <w:rStyle w:val="a3"/>
            <w:rFonts w:eastAsia="TimesNewRomanPSMT" w:hint="eastAsia"/>
            <w:kern w:val="2"/>
            <w:sz w:val="21"/>
            <w:szCs w:val="21"/>
          </w:rPr>
          <w:t>ran</w:t>
        </w:r>
        <w:r w:rsidR="00B62749" w:rsidRPr="005E5879">
          <w:rPr>
            <w:rStyle w:val="a3"/>
            <w:rFonts w:eastAsia="TimesNewRomanPSMT"/>
            <w:kern w:val="2"/>
            <w:sz w:val="21"/>
            <w:szCs w:val="21"/>
          </w:rPr>
          <w:t>.su@tju.edu.cn</w:t>
        </w:r>
      </w:hyperlink>
      <w:r w:rsidR="00B62749">
        <w:rPr>
          <w:rFonts w:eastAsia="TimesNewRomanPSMT"/>
          <w:color w:val="000000" w:themeColor="text1"/>
          <w:kern w:val="2"/>
          <w:sz w:val="21"/>
          <w:szCs w:val="21"/>
        </w:rPr>
        <w:t xml:space="preserve">; </w:t>
      </w:r>
      <w:r w:rsidRPr="008D20CA">
        <w:rPr>
          <w:rFonts w:eastAsia="TimesNewRomanPSMT"/>
          <w:color w:val="000000" w:themeColor="text1"/>
          <w:kern w:val="2"/>
          <w:sz w:val="21"/>
          <w:szCs w:val="21"/>
        </w:rPr>
        <w:t>weileyi@tju.edu.cn</w:t>
      </w:r>
    </w:p>
    <w:p w:rsidR="006B47D1" w:rsidRPr="00DC2D8D" w:rsidRDefault="006B47D1">
      <w:pPr>
        <w:rPr>
          <w:rFonts w:eastAsia="TimesNewRomanPSMT"/>
          <w:color w:val="000000" w:themeColor="text1"/>
          <w:sz w:val="21"/>
          <w:szCs w:val="21"/>
        </w:rPr>
      </w:pPr>
    </w:p>
    <w:p w:rsidR="006B47D1" w:rsidRPr="008D20CA" w:rsidRDefault="006B47D1">
      <w:pPr>
        <w:rPr>
          <w:rFonts w:eastAsia="TimesNewRomanPSMT"/>
          <w:b/>
          <w:color w:val="000000" w:themeColor="text1"/>
          <w:sz w:val="21"/>
          <w:szCs w:val="21"/>
        </w:rPr>
      </w:pPr>
    </w:p>
    <w:p w:rsidR="00A941CF" w:rsidRDefault="00A941CF">
      <w:pPr>
        <w:rPr>
          <w:rFonts w:eastAsia="TimesNewRomanPSMT"/>
          <w:b/>
          <w:color w:val="000000" w:themeColor="text1"/>
          <w:sz w:val="21"/>
          <w:szCs w:val="21"/>
        </w:rPr>
      </w:pPr>
      <w:r>
        <w:rPr>
          <w:rFonts w:eastAsia="TimesNewRomanPSMT"/>
          <w:b/>
          <w:color w:val="000000" w:themeColor="text1"/>
          <w:sz w:val="21"/>
          <w:szCs w:val="21"/>
        </w:rPr>
        <w:br w:type="page"/>
      </w:r>
    </w:p>
    <w:p w:rsidR="00A941CF" w:rsidRPr="008E5625" w:rsidRDefault="00A941CF" w:rsidP="00A941CF">
      <w:pPr>
        <w:spacing w:line="480" w:lineRule="auto"/>
        <w:outlineLvl w:val="0"/>
        <w:rPr>
          <w:b/>
          <w:color w:val="000000" w:themeColor="text1"/>
          <w:sz w:val="36"/>
          <w:szCs w:val="36"/>
          <w:shd w:val="clear" w:color="auto" w:fill="FFFFFF"/>
        </w:rPr>
      </w:pPr>
      <w:r w:rsidRPr="008E5625">
        <w:rPr>
          <w:b/>
          <w:color w:val="000000" w:themeColor="text1"/>
          <w:sz w:val="36"/>
          <w:szCs w:val="36"/>
          <w:shd w:val="clear" w:color="auto" w:fill="FFFFFF"/>
        </w:rPr>
        <w:lastRenderedPageBreak/>
        <w:t>Biographical Note:</w:t>
      </w:r>
    </w:p>
    <w:p w:rsidR="008E6792" w:rsidRPr="002D4980" w:rsidRDefault="008E6792" w:rsidP="008E67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themeColor="text1"/>
          <w:shd w:val="clear" w:color="auto" w:fill="FFFFFF"/>
        </w:rPr>
      </w:pPr>
      <w:r w:rsidRPr="002D4980">
        <w:rPr>
          <w:b/>
          <w:color w:val="000000" w:themeColor="text1"/>
          <w:shd w:val="clear" w:color="auto" w:fill="FFFFFF"/>
        </w:rPr>
        <w:t xml:space="preserve">Bing </w:t>
      </w:r>
      <w:proofErr w:type="spellStart"/>
      <w:r w:rsidRPr="002D4980">
        <w:rPr>
          <w:b/>
          <w:color w:val="000000" w:themeColor="text1"/>
          <w:shd w:val="clear" w:color="auto" w:fill="FFFFFF"/>
        </w:rPr>
        <w:t>Rao</w:t>
      </w:r>
      <w:proofErr w:type="spellEnd"/>
      <w:r w:rsidRPr="002D4980">
        <w:rPr>
          <w:color w:val="000000" w:themeColor="text1"/>
          <w:shd w:val="clear" w:color="auto" w:fill="FFFFFF"/>
        </w:rPr>
        <w:t xml:space="preserve"> received his Master degree in Harbin Institute of Technology, China. He is currently a </w:t>
      </w:r>
      <w:proofErr w:type="spellStart"/>
      <w:r w:rsidRPr="002D4980">
        <w:rPr>
          <w:color w:val="000000" w:themeColor="text1"/>
          <w:shd w:val="clear" w:color="auto" w:fill="FFFFFF"/>
        </w:rPr>
        <w:t>P</w:t>
      </w:r>
      <w:r w:rsidR="00BC4A7B" w:rsidRPr="0013086B">
        <w:rPr>
          <w:rFonts w:hint="eastAsia"/>
          <w:color w:val="FF0000"/>
          <w:shd w:val="clear" w:color="auto" w:fill="FFFFFF"/>
        </w:rPr>
        <w:t>h</w:t>
      </w:r>
      <w:r w:rsidR="00BC4A7B" w:rsidRPr="0013086B">
        <w:rPr>
          <w:color w:val="FF0000"/>
          <w:shd w:val="clear" w:color="auto" w:fill="FFFFFF"/>
        </w:rPr>
        <w:t>.d</w:t>
      </w:r>
      <w:proofErr w:type="spellEnd"/>
      <w:r w:rsidR="00BC4A7B" w:rsidRPr="0013086B">
        <w:rPr>
          <w:color w:val="FF0000"/>
          <w:shd w:val="clear" w:color="auto" w:fill="FFFFFF"/>
        </w:rPr>
        <w:t>.</w:t>
      </w:r>
      <w:r w:rsidRPr="002D4980">
        <w:rPr>
          <w:color w:val="000000" w:themeColor="text1"/>
          <w:shd w:val="clear" w:color="auto" w:fill="FFFFFF"/>
        </w:rPr>
        <w:t xml:space="preserve"> candidate in School of Mechanical Electronic &amp; Information Engineering, at China University of Mining and Technology Beijing. His research interests are bioinformatics and machine learning.</w:t>
      </w:r>
    </w:p>
    <w:p w:rsidR="002D4980" w:rsidRPr="002D4980" w:rsidRDefault="002D4980" w:rsidP="008E67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themeColor="text1"/>
          <w:shd w:val="clear" w:color="auto" w:fill="FFFFFF"/>
        </w:rPr>
      </w:pPr>
    </w:p>
    <w:p w:rsidR="002D4980" w:rsidRPr="002D4980" w:rsidRDefault="002D4980" w:rsidP="008E67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themeColor="text1"/>
          <w:shd w:val="clear" w:color="auto" w:fill="FFFFFF"/>
        </w:rPr>
      </w:pPr>
      <w:r w:rsidRPr="002D4980">
        <w:rPr>
          <w:b/>
          <w:color w:val="000000" w:themeColor="text1"/>
          <w:shd w:val="clear" w:color="auto" w:fill="FFFFFF"/>
        </w:rPr>
        <w:t>Chen Zhou</w:t>
      </w:r>
      <w:r w:rsidRPr="002D4980">
        <w:rPr>
          <w:color w:val="000000" w:themeColor="text1"/>
          <w:shd w:val="clear" w:color="auto" w:fill="FFFFFF"/>
        </w:rPr>
        <w:t xml:space="preserve"> received his </w:t>
      </w:r>
      <w:proofErr w:type="spellStart"/>
      <w:r w:rsidRPr="002D4980">
        <w:rPr>
          <w:color w:val="000000" w:themeColor="text1"/>
          <w:shd w:val="clear" w:color="auto" w:fill="FFFFFF"/>
        </w:rPr>
        <w:t>BSc</w:t>
      </w:r>
      <w:proofErr w:type="spellEnd"/>
      <w:r w:rsidRPr="002D4980">
        <w:rPr>
          <w:color w:val="000000" w:themeColor="text1"/>
          <w:shd w:val="clear" w:color="auto" w:fill="FFFFFF"/>
        </w:rPr>
        <w:t xml:space="preserve"> degree in Software Engineering from </w:t>
      </w:r>
      <w:proofErr w:type="spellStart"/>
      <w:r w:rsidRPr="002D4980">
        <w:rPr>
          <w:color w:val="000000" w:themeColor="text1"/>
          <w:shd w:val="clear" w:color="auto" w:fill="FFFFFF"/>
        </w:rPr>
        <w:t>Jinling</w:t>
      </w:r>
      <w:proofErr w:type="spellEnd"/>
      <w:r w:rsidRPr="002D4980">
        <w:rPr>
          <w:color w:val="000000" w:themeColor="text1"/>
          <w:shd w:val="clear" w:color="auto" w:fill="FFFFFF"/>
        </w:rPr>
        <w:t xml:space="preserve"> Institute of Technology, China. He is currently a </w:t>
      </w:r>
      <w:r>
        <w:rPr>
          <w:color w:val="000000" w:themeColor="text1"/>
          <w:shd w:val="clear" w:color="auto" w:fill="FFFFFF"/>
        </w:rPr>
        <w:t xml:space="preserve">master </w:t>
      </w:r>
      <w:r w:rsidRPr="002D4980">
        <w:rPr>
          <w:color w:val="000000" w:themeColor="text1"/>
          <w:shd w:val="clear" w:color="auto" w:fill="FFFFFF"/>
        </w:rPr>
        <w:t>student in School of Computer Science and Technology, College of Intelligence and Computing, at Tianjin University, China. His research interests are bioinformatics, machine learning and data mining.</w:t>
      </w:r>
    </w:p>
    <w:p w:rsidR="008E6792" w:rsidRPr="002D4980" w:rsidRDefault="008E6792" w:rsidP="008E67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themeColor="text1"/>
          <w:shd w:val="clear" w:color="auto" w:fill="FFFFFF"/>
        </w:rPr>
      </w:pPr>
    </w:p>
    <w:p w:rsidR="002D4980" w:rsidRDefault="008E6792" w:rsidP="002D49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themeColor="text1"/>
          <w:shd w:val="clear" w:color="auto" w:fill="FFFFFF"/>
        </w:rPr>
      </w:pPr>
      <w:proofErr w:type="spellStart"/>
      <w:r w:rsidRPr="002D4980">
        <w:rPr>
          <w:b/>
          <w:color w:val="000000" w:themeColor="text1"/>
          <w:shd w:val="clear" w:color="auto" w:fill="FFFFFF"/>
        </w:rPr>
        <w:t>Guoying</w:t>
      </w:r>
      <w:proofErr w:type="spellEnd"/>
      <w:r w:rsidRPr="002D4980">
        <w:rPr>
          <w:b/>
          <w:color w:val="000000" w:themeColor="text1"/>
          <w:shd w:val="clear" w:color="auto" w:fill="FFFFFF"/>
        </w:rPr>
        <w:t xml:space="preserve"> Zhang</w:t>
      </w:r>
      <w:r w:rsidRPr="002D4980">
        <w:rPr>
          <w:color w:val="000000" w:themeColor="text1"/>
          <w:shd w:val="clear" w:color="auto" w:fill="FFFFFF"/>
        </w:rPr>
        <w:t xml:space="preserve"> received her P</w:t>
      </w:r>
      <w:r w:rsidR="002D4980">
        <w:rPr>
          <w:color w:val="000000" w:themeColor="text1"/>
          <w:shd w:val="clear" w:color="auto" w:fill="FFFFFF"/>
        </w:rPr>
        <w:t>h</w:t>
      </w:r>
      <w:r w:rsidRPr="002D4980">
        <w:rPr>
          <w:color w:val="000000" w:themeColor="text1"/>
          <w:shd w:val="clear" w:color="auto" w:fill="FFFFFF"/>
        </w:rPr>
        <w:t>D in Beijing Institute of Technology, China. She is currently a professor in School of Mechanical Electronic &amp; Information Engineering, at China University of Mining and Technology Beijing. Her research interests are pattern recognition and artificial intelligence</w:t>
      </w:r>
      <w:r w:rsidR="002D4980">
        <w:rPr>
          <w:color w:val="000000" w:themeColor="text1"/>
          <w:shd w:val="clear" w:color="auto" w:fill="FFFFFF"/>
        </w:rPr>
        <w:t>.</w:t>
      </w:r>
    </w:p>
    <w:p w:rsidR="002D4980" w:rsidRDefault="002D4980" w:rsidP="002D49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color w:val="000000" w:themeColor="text1"/>
          <w:shd w:val="clear" w:color="auto" w:fill="FFFFFF"/>
        </w:rPr>
      </w:pPr>
    </w:p>
    <w:p w:rsidR="00EF3E4D" w:rsidRDefault="00A941CF" w:rsidP="00EF3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themeColor="text1"/>
          <w:shd w:val="clear" w:color="auto" w:fill="FFFFFF"/>
        </w:rPr>
      </w:pPr>
      <w:r w:rsidRPr="008E5625">
        <w:rPr>
          <w:b/>
          <w:color w:val="000000" w:themeColor="text1"/>
          <w:shd w:val="clear" w:color="auto" w:fill="FFFFFF"/>
        </w:rPr>
        <w:t>Ran Su</w:t>
      </w:r>
      <w:r w:rsidRPr="008E5625">
        <w:rPr>
          <w:color w:val="000000" w:themeColor="text1"/>
          <w:shd w:val="clear" w:color="auto" w:fill="FFFFFF"/>
        </w:rPr>
        <w:t xml:space="preserve"> is </w:t>
      </w:r>
      <w:r w:rsidRPr="008E5625">
        <w:rPr>
          <w:rFonts w:hint="eastAsia"/>
          <w:color w:val="000000" w:themeColor="text1"/>
          <w:shd w:val="clear" w:color="auto" w:fill="FFFFFF"/>
        </w:rPr>
        <w:t>currently</w:t>
      </w:r>
      <w:r w:rsidRPr="008E5625">
        <w:rPr>
          <w:color w:val="000000" w:themeColor="text1"/>
          <w:shd w:val="clear" w:color="auto" w:fill="FFFFFF"/>
        </w:rPr>
        <w:t xml:space="preserve"> an Associate Professor in the School of Computer Software, </w:t>
      </w:r>
      <w:r w:rsidRPr="008E5625">
        <w:rPr>
          <w:color w:val="000000" w:themeColor="text1"/>
        </w:rPr>
        <w:t>College of Intelligence and Computing,</w:t>
      </w:r>
      <w:r w:rsidRPr="008E5625">
        <w:rPr>
          <w:color w:val="000000" w:themeColor="text1"/>
          <w:shd w:val="clear" w:color="auto" w:fill="FFFFFF"/>
        </w:rPr>
        <w:t xml:space="preserve"> at Tianjin University, China. Tianjin University, China. Her research interests include pattern recognition, machine learning and bioinformatics.</w:t>
      </w:r>
    </w:p>
    <w:p w:rsidR="00EF3E4D" w:rsidRDefault="00EF3E4D" w:rsidP="00EF3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color w:val="000000" w:themeColor="text1"/>
          <w:shd w:val="clear" w:color="auto" w:fill="FFFFFF"/>
        </w:rPr>
      </w:pPr>
    </w:p>
    <w:p w:rsidR="0004535E" w:rsidRDefault="00A941CF" w:rsidP="00EF3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themeColor="text1"/>
          <w:shd w:val="clear" w:color="auto" w:fill="FFFFFF"/>
        </w:rPr>
      </w:pPr>
      <w:proofErr w:type="spellStart"/>
      <w:r w:rsidRPr="008E5625">
        <w:rPr>
          <w:b/>
          <w:color w:val="000000" w:themeColor="text1"/>
          <w:shd w:val="clear" w:color="auto" w:fill="FFFFFF"/>
        </w:rPr>
        <w:t>Leyi</w:t>
      </w:r>
      <w:proofErr w:type="spellEnd"/>
      <w:r w:rsidRPr="008E5625">
        <w:rPr>
          <w:b/>
          <w:color w:val="000000" w:themeColor="text1"/>
          <w:shd w:val="clear" w:color="auto" w:fill="FFFFFF"/>
        </w:rPr>
        <w:t xml:space="preserve"> Wei</w:t>
      </w:r>
      <w:r w:rsidRPr="008E5625">
        <w:rPr>
          <w:color w:val="000000" w:themeColor="text1"/>
          <w:shd w:val="clear" w:color="auto" w:fill="FFFFFF"/>
        </w:rPr>
        <w:t xml:space="preserve"> received his PhD in Computer Science from </w:t>
      </w:r>
      <w:r w:rsidRPr="008E5625">
        <w:rPr>
          <w:rFonts w:hint="eastAsia"/>
          <w:color w:val="000000" w:themeColor="text1"/>
          <w:shd w:val="clear" w:color="auto" w:fill="FFFFFF"/>
        </w:rPr>
        <w:t>Xiamen</w:t>
      </w:r>
      <w:r w:rsidRPr="008E5625">
        <w:rPr>
          <w:color w:val="000000" w:themeColor="text1"/>
          <w:shd w:val="clear" w:color="auto" w:fill="FFFFFF"/>
        </w:rPr>
        <w:t xml:space="preserve"> University, China. He is currently an Assistant Professor in School of Computer Science and Technology, </w:t>
      </w:r>
      <w:r w:rsidRPr="008E5625">
        <w:rPr>
          <w:color w:val="000000" w:themeColor="text1"/>
        </w:rPr>
        <w:t>College of Intelligence and Computing,</w:t>
      </w:r>
      <w:r w:rsidRPr="008E5625">
        <w:rPr>
          <w:color w:val="000000" w:themeColor="text1"/>
          <w:shd w:val="clear" w:color="auto" w:fill="FFFFFF"/>
        </w:rPr>
        <w:t xml:space="preserve"> at Tianjin University, China. His research interests include machine learning </w:t>
      </w:r>
      <w:r w:rsidRPr="008E5625">
        <w:rPr>
          <w:rFonts w:hint="eastAsia"/>
          <w:color w:val="000000" w:themeColor="text1"/>
          <w:shd w:val="clear" w:color="auto" w:fill="FFFFFF"/>
        </w:rPr>
        <w:t>and</w:t>
      </w:r>
      <w:r w:rsidRPr="008E5625">
        <w:rPr>
          <w:color w:val="000000" w:themeColor="text1"/>
          <w:shd w:val="clear" w:color="auto" w:fill="FFFFFF"/>
        </w:rPr>
        <w:t xml:space="preserve"> </w:t>
      </w:r>
      <w:r w:rsidRPr="008E5625">
        <w:rPr>
          <w:rFonts w:hint="eastAsia"/>
          <w:color w:val="000000" w:themeColor="text1"/>
          <w:shd w:val="clear" w:color="auto" w:fill="FFFFFF"/>
        </w:rPr>
        <w:t>their</w:t>
      </w:r>
      <w:r w:rsidRPr="008E5625">
        <w:rPr>
          <w:color w:val="000000" w:themeColor="text1"/>
          <w:shd w:val="clear" w:color="auto" w:fill="FFFFFF"/>
        </w:rPr>
        <w:t xml:space="preserve"> </w:t>
      </w:r>
      <w:r w:rsidRPr="008E5625">
        <w:rPr>
          <w:rFonts w:hint="eastAsia"/>
          <w:color w:val="000000" w:themeColor="text1"/>
          <w:shd w:val="clear" w:color="auto" w:fill="FFFFFF"/>
        </w:rPr>
        <w:t>applications</w:t>
      </w:r>
      <w:r w:rsidRPr="008E5625">
        <w:rPr>
          <w:color w:val="000000" w:themeColor="text1"/>
          <w:shd w:val="clear" w:color="auto" w:fill="FFFFFF"/>
        </w:rPr>
        <w:t xml:space="preserve"> </w:t>
      </w:r>
      <w:r w:rsidRPr="008E5625">
        <w:rPr>
          <w:rFonts w:hint="eastAsia"/>
          <w:color w:val="000000" w:themeColor="text1"/>
          <w:shd w:val="clear" w:color="auto" w:fill="FFFFFF"/>
        </w:rPr>
        <w:t>to b</w:t>
      </w:r>
      <w:r w:rsidRPr="008E5625">
        <w:rPr>
          <w:color w:val="000000" w:themeColor="text1"/>
          <w:shd w:val="clear" w:color="auto" w:fill="FFFFFF"/>
        </w:rPr>
        <w:t>ioinformatics.</w:t>
      </w:r>
      <w:r w:rsidR="0004535E">
        <w:rPr>
          <w:color w:val="000000" w:themeColor="text1"/>
          <w:shd w:val="clear" w:color="auto" w:fill="FFFFFF"/>
        </w:rPr>
        <w:br w:type="page"/>
      </w:r>
    </w:p>
    <w:p w:rsidR="0004535E" w:rsidRPr="00C75DD0" w:rsidRDefault="0004535E" w:rsidP="0004535E">
      <w:pPr>
        <w:rPr>
          <w:lang w:eastAsia="en-US"/>
        </w:rPr>
      </w:pPr>
    </w:p>
    <w:p w:rsidR="0004535E" w:rsidRDefault="0004535E" w:rsidP="0004535E">
      <w:pPr>
        <w:rPr>
          <w:lang w:eastAsia="en-US"/>
        </w:rPr>
      </w:pPr>
    </w:p>
    <w:p w:rsidR="0004535E" w:rsidRDefault="0004535E" w:rsidP="0004535E">
      <w:pPr>
        <w:widowControl w:val="0"/>
        <w:pBdr>
          <w:top w:val="single" w:sz="4" w:space="1" w:color="auto"/>
          <w:left w:val="single" w:sz="4" w:space="4" w:color="auto"/>
          <w:bottom w:val="single" w:sz="4" w:space="1" w:color="auto"/>
          <w:right w:val="single" w:sz="4" w:space="0" w:color="auto"/>
        </w:pBdr>
        <w:autoSpaceDE w:val="0"/>
        <w:autoSpaceDN w:val="0"/>
        <w:spacing w:line="360" w:lineRule="exact"/>
        <w:outlineLvl w:val="0"/>
        <w:rPr>
          <w:b/>
          <w:sz w:val="30"/>
          <w:szCs w:val="30"/>
        </w:rPr>
      </w:pPr>
      <w:r w:rsidRPr="007441E7">
        <w:rPr>
          <w:b/>
          <w:sz w:val="30"/>
          <w:szCs w:val="30"/>
        </w:rPr>
        <w:t>KEY POINTS</w:t>
      </w:r>
    </w:p>
    <w:p w:rsidR="0004535E" w:rsidRPr="007441E7" w:rsidRDefault="0004535E" w:rsidP="0004535E">
      <w:pPr>
        <w:widowControl w:val="0"/>
        <w:pBdr>
          <w:top w:val="single" w:sz="4" w:space="1" w:color="auto"/>
          <w:left w:val="single" w:sz="4" w:space="4" w:color="auto"/>
          <w:bottom w:val="single" w:sz="4" w:space="1" w:color="auto"/>
          <w:right w:val="single" w:sz="4" w:space="0" w:color="auto"/>
        </w:pBdr>
        <w:autoSpaceDE w:val="0"/>
        <w:autoSpaceDN w:val="0"/>
        <w:spacing w:line="360" w:lineRule="exact"/>
        <w:outlineLvl w:val="0"/>
        <w:rPr>
          <w:b/>
          <w:sz w:val="30"/>
          <w:szCs w:val="30"/>
        </w:rPr>
      </w:pPr>
    </w:p>
    <w:p w:rsidR="0004535E" w:rsidRPr="008359DF" w:rsidRDefault="0004535E" w:rsidP="0004535E">
      <w:pPr>
        <w:pBdr>
          <w:top w:val="single" w:sz="4" w:space="1" w:color="auto"/>
          <w:left w:val="single" w:sz="4" w:space="4" w:color="auto"/>
          <w:bottom w:val="single" w:sz="4" w:space="1" w:color="auto"/>
          <w:right w:val="single" w:sz="4" w:space="0" w:color="auto"/>
        </w:pBdr>
        <w:autoSpaceDE w:val="0"/>
        <w:autoSpaceDN w:val="0"/>
        <w:adjustRightInd w:val="0"/>
        <w:spacing w:after="100" w:afterAutospacing="1" w:line="360" w:lineRule="exact"/>
        <w:rPr>
          <w:rFonts w:eastAsia="Microsoft YaHei"/>
          <w:color w:val="000000" w:themeColor="text1"/>
          <w:sz w:val="21"/>
          <w:szCs w:val="21"/>
        </w:rPr>
      </w:pPr>
      <w:r w:rsidRPr="008359DF">
        <w:rPr>
          <w:rFonts w:eastAsia="Microsoft YaHei"/>
          <w:color w:val="000000" w:themeColor="text1"/>
          <w:sz w:val="21"/>
          <w:szCs w:val="21"/>
        </w:rPr>
        <w:t xml:space="preserve">• In this study, we present ACPred-Fuse, a powerful bioinformatics tool for the </w:t>
      </w:r>
      <w:del w:id="2" w:author="Microsoft Office User" w:date="2019-06-04T10:19:00Z">
        <w:r w:rsidRPr="008359DF" w:rsidDel="004F5966">
          <w:rPr>
            <w:rFonts w:eastAsia="Microsoft YaHei"/>
            <w:color w:val="000000" w:themeColor="text1"/>
            <w:sz w:val="21"/>
            <w:szCs w:val="21"/>
          </w:rPr>
          <w:delText xml:space="preserve"> </w:delText>
        </w:r>
      </w:del>
      <w:r w:rsidRPr="008359DF">
        <w:rPr>
          <w:rFonts w:eastAsia="Microsoft YaHei"/>
          <w:color w:val="000000" w:themeColor="text1"/>
          <w:sz w:val="21"/>
          <w:szCs w:val="21"/>
        </w:rPr>
        <w:t>identification of anti-cancer peptides.</w:t>
      </w:r>
    </w:p>
    <w:p w:rsidR="0004535E" w:rsidRPr="008359DF" w:rsidRDefault="0004535E" w:rsidP="0004535E">
      <w:pPr>
        <w:widowControl w:val="0"/>
        <w:pBdr>
          <w:top w:val="single" w:sz="4" w:space="1" w:color="auto"/>
          <w:left w:val="single" w:sz="4" w:space="4" w:color="auto"/>
          <w:bottom w:val="single" w:sz="4" w:space="1" w:color="auto"/>
          <w:right w:val="single" w:sz="4" w:space="0" w:color="auto"/>
        </w:pBdr>
        <w:autoSpaceDE w:val="0"/>
        <w:autoSpaceDN w:val="0"/>
        <w:adjustRightInd w:val="0"/>
        <w:spacing w:after="100" w:afterAutospacing="1" w:line="360" w:lineRule="exact"/>
        <w:rPr>
          <w:rFonts w:eastAsia="Microsoft YaHei"/>
          <w:color w:val="000000" w:themeColor="text1"/>
          <w:sz w:val="21"/>
          <w:szCs w:val="21"/>
        </w:rPr>
      </w:pPr>
      <w:r w:rsidRPr="008359DF">
        <w:rPr>
          <w:rFonts w:eastAsia="Microsoft YaHei"/>
          <w:color w:val="000000" w:themeColor="text1"/>
          <w:sz w:val="21"/>
          <w:szCs w:val="21"/>
        </w:rPr>
        <w:t>• In ACPred-Fuse, we introduce a feature representation learning algorithm that enables to learn informative features from multi-view feature space.</w:t>
      </w:r>
    </w:p>
    <w:p w:rsidR="0004535E" w:rsidRPr="008359DF" w:rsidRDefault="0004535E" w:rsidP="0004535E">
      <w:pPr>
        <w:widowControl w:val="0"/>
        <w:pBdr>
          <w:top w:val="single" w:sz="4" w:space="1" w:color="auto"/>
          <w:left w:val="single" w:sz="4" w:space="4" w:color="auto"/>
          <w:bottom w:val="single" w:sz="4" w:space="1" w:color="auto"/>
          <w:right w:val="single" w:sz="4" w:space="0" w:color="auto"/>
        </w:pBdr>
        <w:autoSpaceDE w:val="0"/>
        <w:autoSpaceDN w:val="0"/>
        <w:adjustRightInd w:val="0"/>
        <w:spacing w:after="100" w:afterAutospacing="1" w:line="360" w:lineRule="exact"/>
        <w:rPr>
          <w:rFonts w:eastAsia="Microsoft YaHei"/>
          <w:color w:val="000000" w:themeColor="text1"/>
          <w:sz w:val="21"/>
          <w:szCs w:val="21"/>
        </w:rPr>
      </w:pPr>
      <w:r w:rsidRPr="008359DF">
        <w:rPr>
          <w:rFonts w:eastAsia="Microsoft YaHei"/>
          <w:color w:val="000000" w:themeColor="text1"/>
          <w:sz w:val="21"/>
          <w:szCs w:val="21"/>
        </w:rPr>
        <w:t xml:space="preserve">• </w:t>
      </w:r>
      <w:r w:rsidR="0040299C" w:rsidRPr="0013086B">
        <w:rPr>
          <w:rFonts w:eastAsia="Microsoft YaHei"/>
          <w:color w:val="FF0000"/>
          <w:sz w:val="21"/>
          <w:szCs w:val="21"/>
        </w:rPr>
        <w:t>Feature analysis demonstrates that</w:t>
      </w:r>
      <w:r w:rsidRPr="0013086B">
        <w:rPr>
          <w:rFonts w:eastAsia="Microsoft YaHei"/>
          <w:color w:val="FF0000"/>
          <w:sz w:val="21"/>
          <w:szCs w:val="21"/>
        </w:rPr>
        <w:t xml:space="preserve"> </w:t>
      </w:r>
      <w:r w:rsidRPr="0013086B">
        <w:rPr>
          <w:rFonts w:eastAsia="Microsoft YaHei" w:hint="eastAsia"/>
          <w:color w:val="FF0000"/>
          <w:sz w:val="21"/>
          <w:szCs w:val="21"/>
        </w:rPr>
        <w:t>class</w:t>
      </w:r>
      <w:r w:rsidRPr="0013086B">
        <w:rPr>
          <w:rFonts w:eastAsia="Microsoft YaHei"/>
          <w:color w:val="FF0000"/>
          <w:sz w:val="21"/>
          <w:szCs w:val="21"/>
        </w:rPr>
        <w:t xml:space="preserve"> information</w:t>
      </w:r>
      <w:r w:rsidR="00BC4A7B" w:rsidRPr="0013086B">
        <w:rPr>
          <w:rFonts w:eastAsia="Microsoft YaHei"/>
          <w:color w:val="FF0000"/>
          <w:sz w:val="21"/>
          <w:szCs w:val="21"/>
        </w:rPr>
        <w:t>,</w:t>
      </w:r>
      <w:r w:rsidRPr="0013086B">
        <w:rPr>
          <w:rFonts w:eastAsia="Microsoft YaHei"/>
          <w:color w:val="FF0000"/>
          <w:sz w:val="21"/>
          <w:szCs w:val="21"/>
        </w:rPr>
        <w:t xml:space="preserve"> probabilistic information</w:t>
      </w:r>
      <w:r w:rsidR="00BC4A7B" w:rsidRPr="0013086B">
        <w:rPr>
          <w:rFonts w:eastAsia="Microsoft YaHei"/>
          <w:color w:val="FF0000"/>
          <w:sz w:val="21"/>
          <w:szCs w:val="21"/>
        </w:rPr>
        <w:t xml:space="preserve">, and sequential information, </w:t>
      </w:r>
      <w:r w:rsidR="0040299C" w:rsidRPr="0013086B">
        <w:rPr>
          <w:rFonts w:eastAsia="Microsoft YaHei"/>
          <w:color w:val="FF0000"/>
          <w:sz w:val="21"/>
          <w:szCs w:val="21"/>
        </w:rPr>
        <w:t xml:space="preserve">are complementary to </w:t>
      </w:r>
      <w:r w:rsidR="00BC4A7B" w:rsidRPr="0013086B">
        <w:rPr>
          <w:rFonts w:eastAsia="Microsoft YaHei"/>
          <w:color w:val="FF0000"/>
          <w:sz w:val="21"/>
          <w:szCs w:val="21"/>
        </w:rPr>
        <w:t xml:space="preserve">the </w:t>
      </w:r>
      <w:r w:rsidR="0040299C" w:rsidRPr="0013086B">
        <w:rPr>
          <w:rFonts w:eastAsia="Microsoft YaHei"/>
          <w:color w:val="FF0000"/>
          <w:sz w:val="21"/>
          <w:szCs w:val="21"/>
        </w:rPr>
        <w:t xml:space="preserve">performance improvement for </w:t>
      </w:r>
      <w:r w:rsidR="005B47C4" w:rsidRPr="0013086B">
        <w:rPr>
          <w:rFonts w:eastAsia="Microsoft YaHei"/>
          <w:color w:val="FF0000"/>
          <w:sz w:val="21"/>
          <w:szCs w:val="21"/>
        </w:rPr>
        <w:t>anti-cancer peptide</w:t>
      </w:r>
      <w:r w:rsidR="0040299C" w:rsidRPr="0013086B">
        <w:rPr>
          <w:rFonts w:eastAsia="Microsoft YaHei"/>
          <w:color w:val="FF0000"/>
          <w:sz w:val="21"/>
          <w:szCs w:val="21"/>
        </w:rPr>
        <w:t xml:space="preserve"> prediction</w:t>
      </w:r>
      <w:r w:rsidRPr="008359DF">
        <w:rPr>
          <w:rFonts w:eastAsia="Microsoft YaHei"/>
          <w:color w:val="000000" w:themeColor="text1"/>
          <w:sz w:val="21"/>
          <w:szCs w:val="21"/>
        </w:rPr>
        <w:t xml:space="preserve">. </w:t>
      </w:r>
    </w:p>
    <w:p w:rsidR="0040299C" w:rsidRDefault="0004535E" w:rsidP="0004535E">
      <w:pPr>
        <w:widowControl w:val="0"/>
        <w:pBdr>
          <w:top w:val="single" w:sz="4" w:space="1" w:color="auto"/>
          <w:left w:val="single" w:sz="4" w:space="4" w:color="auto"/>
          <w:bottom w:val="single" w:sz="4" w:space="1" w:color="auto"/>
          <w:right w:val="single" w:sz="4" w:space="0" w:color="auto"/>
        </w:pBdr>
        <w:autoSpaceDE w:val="0"/>
        <w:autoSpaceDN w:val="0"/>
        <w:adjustRightInd w:val="0"/>
        <w:spacing w:after="100" w:afterAutospacing="1" w:line="360" w:lineRule="exact"/>
        <w:rPr>
          <w:ins w:id="3" w:author="Microsoft Office User" w:date="2019-06-06T13:06:00Z"/>
          <w:rFonts w:eastAsia="Microsoft YaHei"/>
          <w:color w:val="000000" w:themeColor="text1"/>
          <w:sz w:val="21"/>
          <w:szCs w:val="21"/>
        </w:rPr>
      </w:pPr>
      <w:r w:rsidRPr="008359DF">
        <w:rPr>
          <w:rFonts w:eastAsia="Microsoft YaHei"/>
          <w:color w:val="000000" w:themeColor="text1"/>
          <w:sz w:val="21"/>
          <w:szCs w:val="21"/>
        </w:rPr>
        <w:t xml:space="preserve">• </w:t>
      </w:r>
      <w:r w:rsidR="0040299C" w:rsidRPr="0013086B">
        <w:rPr>
          <w:rFonts w:eastAsia="Microsoft YaHei"/>
          <w:color w:val="FF0000"/>
          <w:sz w:val="21"/>
          <w:szCs w:val="21"/>
        </w:rPr>
        <w:t xml:space="preserve">Benchmarking comparison shows </w:t>
      </w:r>
      <w:del w:id="4" w:author="Microsoft Office User" w:date="2019-06-06T13:05:00Z">
        <w:r w:rsidRPr="008359DF" w:rsidDel="0040299C">
          <w:rPr>
            <w:rFonts w:eastAsia="Microsoft YaHei"/>
            <w:color w:val="000000" w:themeColor="text1"/>
            <w:sz w:val="21"/>
            <w:szCs w:val="21"/>
          </w:rPr>
          <w:delText xml:space="preserve"> </w:delText>
        </w:r>
      </w:del>
      <w:r w:rsidRPr="008359DF">
        <w:rPr>
          <w:rFonts w:eastAsia="Microsoft YaHei"/>
          <w:color w:val="000000" w:themeColor="text1"/>
          <w:sz w:val="21"/>
          <w:szCs w:val="21"/>
        </w:rPr>
        <w:t xml:space="preserve">that ACPred-Fuse </w:t>
      </w:r>
      <w:r w:rsidR="0040299C" w:rsidRPr="0013086B">
        <w:rPr>
          <w:rFonts w:eastAsia="Microsoft YaHei"/>
          <w:color w:val="FF0000"/>
          <w:sz w:val="21"/>
          <w:szCs w:val="21"/>
        </w:rPr>
        <w:t>significantly</w:t>
      </w:r>
      <w:ins w:id="5" w:author="Microsoft Office User" w:date="2019-06-06T13:04:00Z">
        <w:r w:rsidR="0040299C">
          <w:rPr>
            <w:rFonts w:eastAsia="Microsoft YaHei"/>
            <w:color w:val="000000" w:themeColor="text1"/>
            <w:sz w:val="21"/>
            <w:szCs w:val="21"/>
          </w:rPr>
          <w:t xml:space="preserve"> </w:t>
        </w:r>
      </w:ins>
      <w:r w:rsidRPr="008359DF">
        <w:rPr>
          <w:rFonts w:eastAsia="Microsoft YaHei"/>
          <w:color w:val="000000" w:themeColor="text1"/>
          <w:sz w:val="21"/>
          <w:szCs w:val="21"/>
        </w:rPr>
        <w:t xml:space="preserve">outperforms several </w:t>
      </w:r>
      <w:r w:rsidR="005B47C4" w:rsidRPr="0013086B">
        <w:rPr>
          <w:rFonts w:eastAsia="Microsoft YaHei"/>
          <w:color w:val="FF0000"/>
          <w:sz w:val="21"/>
          <w:szCs w:val="21"/>
        </w:rPr>
        <w:t>state-of-the-art</w:t>
      </w:r>
      <w:ins w:id="6" w:author="Microsoft Office User" w:date="2019-06-06T13:24:00Z">
        <w:r w:rsidR="005B47C4" w:rsidRPr="008359DF">
          <w:rPr>
            <w:rFonts w:eastAsia="Microsoft YaHei"/>
            <w:color w:val="000000" w:themeColor="text1"/>
            <w:sz w:val="21"/>
            <w:szCs w:val="21"/>
          </w:rPr>
          <w:t xml:space="preserve"> </w:t>
        </w:r>
      </w:ins>
      <w:r w:rsidRPr="008359DF">
        <w:rPr>
          <w:rFonts w:eastAsia="Microsoft YaHei"/>
          <w:color w:val="000000" w:themeColor="text1"/>
          <w:sz w:val="21"/>
          <w:szCs w:val="21"/>
        </w:rPr>
        <w:t xml:space="preserve">predictors. </w:t>
      </w:r>
    </w:p>
    <w:p w:rsidR="0004535E" w:rsidRPr="008359DF" w:rsidRDefault="0040299C" w:rsidP="0004535E">
      <w:pPr>
        <w:widowControl w:val="0"/>
        <w:pBdr>
          <w:top w:val="single" w:sz="4" w:space="1" w:color="auto"/>
          <w:left w:val="single" w:sz="4" w:space="4" w:color="auto"/>
          <w:bottom w:val="single" w:sz="4" w:space="1" w:color="auto"/>
          <w:right w:val="single" w:sz="4" w:space="0" w:color="auto"/>
        </w:pBdr>
        <w:autoSpaceDE w:val="0"/>
        <w:autoSpaceDN w:val="0"/>
        <w:adjustRightInd w:val="0"/>
        <w:spacing w:after="100" w:afterAutospacing="1" w:line="360" w:lineRule="exact"/>
        <w:rPr>
          <w:rFonts w:eastAsia="Microsoft YaHei"/>
          <w:color w:val="000000" w:themeColor="text1"/>
          <w:sz w:val="21"/>
          <w:szCs w:val="21"/>
        </w:rPr>
      </w:pPr>
      <w:r w:rsidRPr="0013086B">
        <w:rPr>
          <w:rFonts w:eastAsia="Microsoft YaHei"/>
          <w:color w:val="FF0000"/>
          <w:sz w:val="21"/>
          <w:szCs w:val="21"/>
        </w:rPr>
        <w:t xml:space="preserve">• We establish a web server implementing ACPred-Fuse, which is </w:t>
      </w:r>
      <w:del w:id="7" w:author="Microsoft Office User" w:date="2019-06-06T13:07:00Z">
        <w:r w:rsidR="0004535E" w:rsidRPr="008359DF" w:rsidDel="0040299C">
          <w:rPr>
            <w:rFonts w:eastAsia="Microsoft YaHei"/>
            <w:color w:val="000000" w:themeColor="text1"/>
            <w:sz w:val="21"/>
            <w:szCs w:val="21"/>
          </w:rPr>
          <w:delText xml:space="preserve"> </w:delText>
        </w:r>
      </w:del>
      <w:r w:rsidR="0004535E" w:rsidRPr="008359DF">
        <w:rPr>
          <w:rFonts w:eastAsia="Microsoft YaHei"/>
          <w:color w:val="000000" w:themeColor="text1"/>
          <w:sz w:val="21"/>
          <w:szCs w:val="21"/>
        </w:rPr>
        <w:t>publicly accessible a</w:t>
      </w:r>
      <w:r w:rsidR="008359DF" w:rsidRPr="008359DF">
        <w:rPr>
          <w:rFonts w:eastAsia="Microsoft YaHei"/>
          <w:color w:val="000000" w:themeColor="text1"/>
          <w:sz w:val="21"/>
          <w:szCs w:val="21"/>
        </w:rPr>
        <w:t xml:space="preserve">t </w:t>
      </w:r>
      <w:hyperlink r:id="rId9" w:history="1">
        <w:r w:rsidR="008359DF" w:rsidRPr="008359DF">
          <w:rPr>
            <w:rStyle w:val="a3"/>
            <w:sz w:val="21"/>
            <w:szCs w:val="21"/>
          </w:rPr>
          <w:t>http://server.malab.cn/ACPred-Fuse</w:t>
        </w:r>
      </w:hyperlink>
      <w:r w:rsidR="0004535E" w:rsidRPr="008359DF">
        <w:rPr>
          <w:rFonts w:eastAsia="Microsoft YaHei"/>
          <w:color w:val="000000" w:themeColor="text1"/>
          <w:sz w:val="21"/>
          <w:szCs w:val="21"/>
        </w:rPr>
        <w:t>.</w:t>
      </w:r>
    </w:p>
    <w:p w:rsidR="00A941CF" w:rsidRDefault="00A941CF">
      <w:pPr>
        <w:rPr>
          <w:rFonts w:eastAsia="TimesNewRomanPSMT"/>
          <w:b/>
          <w:color w:val="000000" w:themeColor="text1"/>
          <w:sz w:val="21"/>
          <w:szCs w:val="21"/>
        </w:rPr>
      </w:pPr>
      <w:r>
        <w:rPr>
          <w:rFonts w:eastAsia="TimesNewRomanPSMT"/>
          <w:b/>
          <w:color w:val="000000" w:themeColor="text1"/>
          <w:sz w:val="21"/>
          <w:szCs w:val="21"/>
        </w:rPr>
        <w:br w:type="page"/>
      </w:r>
    </w:p>
    <w:p w:rsidR="007F18DC" w:rsidRDefault="00944F6F" w:rsidP="007F18DC">
      <w:pPr>
        <w:spacing w:line="360" w:lineRule="auto"/>
        <w:rPr>
          <w:rFonts w:eastAsia="TimesNewRomanPSMT"/>
          <w:b/>
          <w:color w:val="000000" w:themeColor="text1"/>
          <w:sz w:val="21"/>
          <w:szCs w:val="21"/>
        </w:rPr>
      </w:pPr>
      <w:r w:rsidRPr="008D20CA">
        <w:rPr>
          <w:rFonts w:eastAsia="TimesNewRomanPSMT"/>
          <w:b/>
          <w:color w:val="000000" w:themeColor="text1"/>
          <w:sz w:val="21"/>
          <w:szCs w:val="21"/>
        </w:rPr>
        <w:lastRenderedPageBreak/>
        <w:t>Abstract</w:t>
      </w:r>
    </w:p>
    <w:p w:rsidR="006B47D1" w:rsidRPr="007F18DC" w:rsidRDefault="005B47C4" w:rsidP="007F18DC">
      <w:pPr>
        <w:spacing w:line="360" w:lineRule="auto"/>
        <w:rPr>
          <w:rFonts w:eastAsia="TimesNewRomanPSMT"/>
          <w:b/>
          <w:color w:val="000000" w:themeColor="text1"/>
          <w:sz w:val="21"/>
          <w:szCs w:val="21"/>
        </w:rPr>
      </w:pPr>
      <w:r w:rsidRPr="0013086B">
        <w:rPr>
          <w:color w:val="FF0000"/>
          <w:sz w:val="21"/>
        </w:rPr>
        <w:t>F</w:t>
      </w:r>
      <w:r w:rsidR="004E643E" w:rsidRPr="008D20CA">
        <w:rPr>
          <w:color w:val="000000" w:themeColor="text1"/>
          <w:sz w:val="21"/>
        </w:rPr>
        <w:t xml:space="preserve">ast and </w:t>
      </w:r>
      <w:r w:rsidR="004E643E" w:rsidRPr="0013086B">
        <w:rPr>
          <w:color w:val="FF0000"/>
          <w:sz w:val="21"/>
        </w:rPr>
        <w:t>accurate identif</w:t>
      </w:r>
      <w:r w:rsidRPr="0013086B">
        <w:rPr>
          <w:color w:val="FF0000"/>
          <w:sz w:val="21"/>
        </w:rPr>
        <w:t>ication of</w:t>
      </w:r>
      <w:r w:rsidR="004E643E" w:rsidRPr="008D20CA">
        <w:rPr>
          <w:color w:val="000000" w:themeColor="text1"/>
          <w:sz w:val="21"/>
        </w:rPr>
        <w:t xml:space="preserve"> the peptides with anti-cancer activity potential from large-scale proteins is currently a challenging task. In this study, we propose a new machine learning predictor namely ACPred-Fuse that can </w:t>
      </w:r>
      <w:r w:rsidR="0083504E">
        <w:rPr>
          <w:color w:val="000000" w:themeColor="text1"/>
          <w:sz w:val="21"/>
        </w:rPr>
        <w:t xml:space="preserve">automatically and </w:t>
      </w:r>
      <w:r w:rsidR="004E643E" w:rsidRPr="008D20CA">
        <w:rPr>
          <w:color w:val="000000" w:themeColor="text1"/>
          <w:sz w:val="21"/>
        </w:rPr>
        <w:t xml:space="preserve">accurately predict </w:t>
      </w:r>
      <w:r w:rsidR="00BB25EB" w:rsidRPr="0013086B">
        <w:rPr>
          <w:color w:val="FF0000"/>
          <w:sz w:val="21"/>
        </w:rPr>
        <w:t xml:space="preserve">protein sequences </w:t>
      </w:r>
      <w:r w:rsidR="0083504E">
        <w:rPr>
          <w:color w:val="000000" w:themeColor="text1"/>
          <w:sz w:val="21"/>
        </w:rPr>
        <w:t>with</w:t>
      </w:r>
      <w:r w:rsidR="0083504E" w:rsidRPr="0013086B">
        <w:rPr>
          <w:color w:val="FF0000"/>
          <w:sz w:val="21"/>
        </w:rPr>
        <w:t xml:space="preserve"> </w:t>
      </w:r>
      <w:r w:rsidR="00BB25EB" w:rsidRPr="0013086B">
        <w:rPr>
          <w:color w:val="FF0000"/>
          <w:sz w:val="21"/>
        </w:rPr>
        <w:t xml:space="preserve">or without </w:t>
      </w:r>
      <w:r w:rsidR="0083504E">
        <w:rPr>
          <w:color w:val="000000" w:themeColor="text1"/>
          <w:sz w:val="21"/>
        </w:rPr>
        <w:t xml:space="preserve">anti-cancer activity </w:t>
      </w:r>
      <w:r w:rsidR="00BB25EB" w:rsidRPr="0013086B">
        <w:rPr>
          <w:color w:val="FF0000"/>
          <w:sz w:val="21"/>
        </w:rPr>
        <w:t>in peptide form</w:t>
      </w:r>
      <w:r w:rsidR="004E643E" w:rsidRPr="008D20CA">
        <w:rPr>
          <w:color w:val="000000" w:themeColor="text1"/>
          <w:sz w:val="21"/>
        </w:rPr>
        <w:t>.</w:t>
      </w:r>
      <w:r w:rsidR="004E643E" w:rsidRPr="008D20CA">
        <w:rPr>
          <w:rFonts w:hint="eastAsia"/>
          <w:color w:val="000000" w:themeColor="text1"/>
          <w:sz w:val="21"/>
        </w:rPr>
        <w:t xml:space="preserve"> </w:t>
      </w:r>
      <w:r w:rsidR="00024A87">
        <w:rPr>
          <w:rFonts w:hint="eastAsia"/>
          <w:color w:val="000000" w:themeColor="text1"/>
          <w:sz w:val="21"/>
        </w:rPr>
        <w:t>S</w:t>
      </w:r>
      <w:r w:rsidR="004E643E" w:rsidRPr="008D20CA">
        <w:rPr>
          <w:color w:val="000000" w:themeColor="text1"/>
          <w:sz w:val="21"/>
        </w:rPr>
        <w:t xml:space="preserve">pecifically, we </w:t>
      </w:r>
      <w:r w:rsidR="00024A87">
        <w:rPr>
          <w:rFonts w:hint="eastAsia"/>
          <w:color w:val="000000" w:themeColor="text1"/>
          <w:sz w:val="21"/>
        </w:rPr>
        <w:t>establish</w:t>
      </w:r>
      <w:r w:rsidR="004E643E" w:rsidRPr="008D20CA">
        <w:rPr>
          <w:color w:val="000000" w:themeColor="text1"/>
          <w:sz w:val="21"/>
        </w:rPr>
        <w:t xml:space="preserve"> a feature representation learning model that </w:t>
      </w:r>
      <w:r w:rsidR="00BB25EB" w:rsidRPr="0013086B">
        <w:rPr>
          <w:color w:val="FF0000"/>
          <w:sz w:val="21"/>
        </w:rPr>
        <w:t>can explore</w:t>
      </w:r>
      <w:r w:rsidR="004E643E" w:rsidRPr="0013086B">
        <w:rPr>
          <w:color w:val="FF0000"/>
          <w:sz w:val="21"/>
        </w:rPr>
        <w:t xml:space="preserve"> </w:t>
      </w:r>
      <w:r w:rsidRPr="0013086B">
        <w:rPr>
          <w:color w:val="FF0000"/>
          <w:sz w:val="21"/>
        </w:rPr>
        <w:t>class and probabilistic</w:t>
      </w:r>
      <w:r w:rsidR="00024A87">
        <w:rPr>
          <w:color w:val="000000" w:themeColor="text1"/>
          <w:sz w:val="21"/>
        </w:rPr>
        <w:t xml:space="preserve"> </w:t>
      </w:r>
      <w:r w:rsidR="004E643E" w:rsidRPr="008D20CA">
        <w:rPr>
          <w:color w:val="000000" w:themeColor="text1"/>
          <w:sz w:val="21"/>
        </w:rPr>
        <w:t>information embedded in ACP</w:t>
      </w:r>
      <w:r w:rsidR="00266579">
        <w:rPr>
          <w:rFonts w:hint="eastAsia"/>
          <w:color w:val="000000" w:themeColor="text1"/>
          <w:sz w:val="21"/>
        </w:rPr>
        <w:t>s</w:t>
      </w:r>
      <w:r w:rsidR="004E643E" w:rsidRPr="008D20CA">
        <w:rPr>
          <w:rFonts w:hint="eastAsia"/>
          <w:color w:val="000000" w:themeColor="text1"/>
          <w:sz w:val="21"/>
        </w:rPr>
        <w:t xml:space="preserve"> </w:t>
      </w:r>
      <w:r w:rsidR="004E643E" w:rsidRPr="008D20CA">
        <w:rPr>
          <w:color w:val="000000" w:themeColor="text1"/>
          <w:sz w:val="21"/>
        </w:rPr>
        <w:t xml:space="preserve">by integrating </w:t>
      </w:r>
      <w:r w:rsidR="00FB3C75">
        <w:rPr>
          <w:color w:val="000000" w:themeColor="text1"/>
          <w:sz w:val="21"/>
        </w:rPr>
        <w:t xml:space="preserve">a total of 29 </w:t>
      </w:r>
      <w:r w:rsidR="00024A87">
        <w:rPr>
          <w:color w:val="000000" w:themeColor="text1"/>
          <w:sz w:val="21"/>
        </w:rPr>
        <w:t xml:space="preserve">different </w:t>
      </w:r>
      <w:r w:rsidR="004E643E" w:rsidRPr="008D20CA">
        <w:rPr>
          <w:color w:val="000000" w:themeColor="text1"/>
          <w:sz w:val="21"/>
        </w:rPr>
        <w:t xml:space="preserve">sequence-based feature descriptors. In order to make full use of </w:t>
      </w:r>
      <w:r w:rsidR="00D3194D">
        <w:rPr>
          <w:color w:val="000000" w:themeColor="text1"/>
          <w:sz w:val="21"/>
        </w:rPr>
        <w:t>various</w:t>
      </w:r>
      <w:r w:rsidR="004E643E" w:rsidRPr="008D20CA">
        <w:rPr>
          <w:color w:val="000000" w:themeColor="text1"/>
          <w:sz w:val="21"/>
        </w:rPr>
        <w:t xml:space="preserve"> </w:t>
      </w:r>
      <w:r w:rsidRPr="0013086B">
        <w:rPr>
          <w:color w:val="FF0000"/>
          <w:sz w:val="21"/>
        </w:rPr>
        <w:t>multi-view</w:t>
      </w:r>
      <w:r w:rsidR="00B31762" w:rsidRPr="0013086B">
        <w:rPr>
          <w:color w:val="FF0000"/>
          <w:sz w:val="21"/>
        </w:rPr>
        <w:t xml:space="preserve"> </w:t>
      </w:r>
      <w:r w:rsidR="004E643E" w:rsidRPr="008D20CA">
        <w:rPr>
          <w:color w:val="000000" w:themeColor="text1"/>
          <w:sz w:val="21"/>
        </w:rPr>
        <w:t xml:space="preserve">information, we </w:t>
      </w:r>
      <w:r w:rsidR="00BB25EB" w:rsidRPr="0013086B">
        <w:rPr>
          <w:color w:val="FF0000"/>
          <w:sz w:val="21"/>
        </w:rPr>
        <w:t xml:space="preserve">further </w:t>
      </w:r>
      <w:r w:rsidR="004E643E" w:rsidRPr="008D20CA">
        <w:rPr>
          <w:color w:val="000000" w:themeColor="text1"/>
          <w:sz w:val="21"/>
        </w:rPr>
        <w:t>fuse</w:t>
      </w:r>
      <w:r w:rsidR="00D3194D">
        <w:rPr>
          <w:color w:val="000000" w:themeColor="text1"/>
          <w:sz w:val="21"/>
        </w:rPr>
        <w:t>d</w:t>
      </w:r>
      <w:r w:rsidR="004E643E" w:rsidRPr="008D20CA">
        <w:rPr>
          <w:color w:val="000000" w:themeColor="text1"/>
          <w:sz w:val="21"/>
        </w:rPr>
        <w:t xml:space="preserve"> the </w:t>
      </w:r>
      <w:r w:rsidRPr="0013086B">
        <w:rPr>
          <w:color w:val="FF0000"/>
          <w:sz w:val="21"/>
        </w:rPr>
        <w:t xml:space="preserve">class and probabilistic </w:t>
      </w:r>
      <w:r w:rsidR="004E643E" w:rsidRPr="008D20CA">
        <w:rPr>
          <w:color w:val="000000" w:themeColor="text1"/>
          <w:sz w:val="21"/>
        </w:rPr>
        <w:t xml:space="preserve">features </w:t>
      </w:r>
      <w:r w:rsidR="00BB25EB" w:rsidRPr="0013086B">
        <w:rPr>
          <w:color w:val="FF0000"/>
          <w:sz w:val="21"/>
        </w:rPr>
        <w:t xml:space="preserve">with handcrafted </w:t>
      </w:r>
      <w:r w:rsidRPr="0013086B">
        <w:rPr>
          <w:color w:val="FF0000"/>
          <w:sz w:val="21"/>
        </w:rPr>
        <w:t xml:space="preserve">sequential </w:t>
      </w:r>
      <w:r w:rsidR="00BB25EB" w:rsidRPr="0013086B">
        <w:rPr>
          <w:color w:val="FF0000"/>
          <w:sz w:val="21"/>
        </w:rPr>
        <w:t xml:space="preserve">features </w:t>
      </w:r>
      <w:r w:rsidR="004E643E" w:rsidRPr="008D20CA">
        <w:rPr>
          <w:color w:val="000000" w:themeColor="text1"/>
          <w:sz w:val="21"/>
        </w:rPr>
        <w:t xml:space="preserve">and then </w:t>
      </w:r>
      <w:r w:rsidR="00024A87">
        <w:rPr>
          <w:color w:val="000000" w:themeColor="text1"/>
          <w:sz w:val="21"/>
        </w:rPr>
        <w:t>optimize</w:t>
      </w:r>
      <w:r w:rsidRPr="0013086B">
        <w:rPr>
          <w:color w:val="FF0000"/>
          <w:sz w:val="21"/>
        </w:rPr>
        <w:t>d</w:t>
      </w:r>
      <w:r w:rsidR="00024A87" w:rsidRPr="0013086B">
        <w:rPr>
          <w:color w:val="FF0000"/>
          <w:sz w:val="21"/>
        </w:rPr>
        <w:t xml:space="preserve"> </w:t>
      </w:r>
      <w:r w:rsidR="00024A87">
        <w:rPr>
          <w:color w:val="000000" w:themeColor="text1"/>
          <w:sz w:val="21"/>
        </w:rPr>
        <w:t>the</w:t>
      </w:r>
      <w:r w:rsidR="00024A87" w:rsidRPr="0013086B">
        <w:rPr>
          <w:color w:val="FF0000"/>
          <w:sz w:val="21"/>
        </w:rPr>
        <w:t xml:space="preserve"> </w:t>
      </w:r>
      <w:r w:rsidR="00024A87">
        <w:rPr>
          <w:color w:val="000000" w:themeColor="text1"/>
          <w:sz w:val="21"/>
        </w:rPr>
        <w:t>representation ability</w:t>
      </w:r>
      <w:r w:rsidRPr="0013086B">
        <w:rPr>
          <w:color w:val="FF0000"/>
          <w:sz w:val="21"/>
        </w:rPr>
        <w:t xml:space="preserve"> of the multi-view features</w:t>
      </w:r>
      <w:r w:rsidR="00D3194D">
        <w:rPr>
          <w:color w:val="000000" w:themeColor="text1"/>
          <w:sz w:val="21"/>
        </w:rPr>
        <w:t xml:space="preserve">, which </w:t>
      </w:r>
      <w:r w:rsidR="00BE207C" w:rsidRPr="0013086B">
        <w:rPr>
          <w:rFonts w:hint="eastAsia"/>
          <w:color w:val="FF0000"/>
          <w:sz w:val="21"/>
        </w:rPr>
        <w:t>are</w:t>
      </w:r>
      <w:r w:rsidR="00D3194D" w:rsidRPr="0013086B">
        <w:rPr>
          <w:color w:val="FF0000"/>
          <w:sz w:val="21"/>
        </w:rPr>
        <w:t xml:space="preserve"> </w:t>
      </w:r>
      <w:r w:rsidR="00866A3C" w:rsidRPr="0013086B">
        <w:rPr>
          <w:rFonts w:hint="eastAsia"/>
          <w:color w:val="FF0000"/>
          <w:sz w:val="21"/>
        </w:rPr>
        <w:t>ultimately</w:t>
      </w:r>
      <w:r w:rsidR="00866A3C" w:rsidRPr="0013086B">
        <w:rPr>
          <w:color w:val="FF0000"/>
          <w:sz w:val="21"/>
        </w:rPr>
        <w:t xml:space="preserve"> </w:t>
      </w:r>
      <w:r w:rsidR="00D3194D">
        <w:rPr>
          <w:color w:val="000000" w:themeColor="text1"/>
          <w:sz w:val="21"/>
        </w:rPr>
        <w:t xml:space="preserve">used </w:t>
      </w:r>
      <w:r w:rsidR="00CB26E5">
        <w:rPr>
          <w:rFonts w:hint="eastAsia"/>
          <w:color w:val="000000" w:themeColor="text1"/>
          <w:sz w:val="21"/>
        </w:rPr>
        <w:t>as</w:t>
      </w:r>
      <w:r w:rsidR="00CB26E5">
        <w:rPr>
          <w:color w:val="000000" w:themeColor="text1"/>
          <w:sz w:val="21"/>
        </w:rPr>
        <w:t xml:space="preserve"> input </w:t>
      </w:r>
      <w:r w:rsidR="00EC489D">
        <w:rPr>
          <w:color w:val="000000" w:themeColor="text1"/>
          <w:sz w:val="21"/>
        </w:rPr>
        <w:t>for</w:t>
      </w:r>
      <w:r w:rsidR="00D3194D">
        <w:rPr>
          <w:color w:val="000000" w:themeColor="text1"/>
          <w:sz w:val="21"/>
        </w:rPr>
        <w:t xml:space="preserve"> train</w:t>
      </w:r>
      <w:r w:rsidR="00EC489D">
        <w:rPr>
          <w:color w:val="000000" w:themeColor="text1"/>
          <w:sz w:val="21"/>
        </w:rPr>
        <w:t>ing</w:t>
      </w:r>
      <w:r w:rsidR="00D3194D">
        <w:rPr>
          <w:color w:val="000000" w:themeColor="text1"/>
          <w:sz w:val="21"/>
        </w:rPr>
        <w:t xml:space="preserve"> our prediction model</w:t>
      </w:r>
      <w:r w:rsidR="004E643E" w:rsidRPr="008D20CA">
        <w:rPr>
          <w:color w:val="000000" w:themeColor="text1"/>
          <w:sz w:val="21"/>
        </w:rPr>
        <w:t>.</w:t>
      </w:r>
      <w:r w:rsidR="004E643E" w:rsidRPr="008D20CA">
        <w:rPr>
          <w:rFonts w:hint="eastAsia"/>
          <w:color w:val="000000" w:themeColor="text1"/>
          <w:sz w:val="21"/>
        </w:rPr>
        <w:t xml:space="preserve"> </w:t>
      </w:r>
      <w:r w:rsidR="00D3194D">
        <w:rPr>
          <w:color w:val="000000" w:themeColor="text1"/>
          <w:sz w:val="21"/>
        </w:rPr>
        <w:t>By</w:t>
      </w:r>
      <w:r w:rsidR="00D3194D" w:rsidRPr="0013086B">
        <w:rPr>
          <w:color w:val="FF0000"/>
          <w:sz w:val="21"/>
        </w:rPr>
        <w:t xml:space="preserve"> </w:t>
      </w:r>
      <w:r w:rsidR="009B7140" w:rsidRPr="0013086B">
        <w:rPr>
          <w:color w:val="FF0000"/>
          <w:sz w:val="21"/>
        </w:rPr>
        <w:t xml:space="preserve">comparing </w:t>
      </w:r>
      <w:r w:rsidR="00D3194D">
        <w:rPr>
          <w:color w:val="000000" w:themeColor="text1"/>
          <w:sz w:val="21"/>
        </w:rPr>
        <w:t xml:space="preserve">the </w:t>
      </w:r>
      <w:r w:rsidR="00866A3C" w:rsidRPr="0013086B">
        <w:rPr>
          <w:color w:val="FF0000"/>
          <w:sz w:val="21"/>
        </w:rPr>
        <w:t xml:space="preserve">multi-view </w:t>
      </w:r>
      <w:r w:rsidR="00D3194D">
        <w:rPr>
          <w:color w:val="000000" w:themeColor="text1"/>
          <w:sz w:val="21"/>
        </w:rPr>
        <w:t xml:space="preserve">features and existing feature descriptors, </w:t>
      </w:r>
      <w:r w:rsidR="00866A3C" w:rsidRPr="0013086B">
        <w:rPr>
          <w:color w:val="FF0000"/>
          <w:sz w:val="21"/>
        </w:rPr>
        <w:t>we demonstrate</w:t>
      </w:r>
      <w:r w:rsidRPr="0013086B">
        <w:rPr>
          <w:color w:val="FF0000"/>
          <w:sz w:val="21"/>
        </w:rPr>
        <w:t xml:space="preserve"> </w:t>
      </w:r>
      <w:r w:rsidR="004E643E" w:rsidRPr="008D20CA">
        <w:rPr>
          <w:color w:val="000000" w:themeColor="text1"/>
          <w:sz w:val="21"/>
        </w:rPr>
        <w:t xml:space="preserve">that </w:t>
      </w:r>
      <w:r w:rsidR="00866A3C" w:rsidRPr="0013086B">
        <w:rPr>
          <w:color w:val="FF0000"/>
          <w:sz w:val="21"/>
        </w:rPr>
        <w:t xml:space="preserve">the fused </w:t>
      </w:r>
      <w:r w:rsidR="00BB25EB" w:rsidRPr="0013086B">
        <w:rPr>
          <w:color w:val="FF0000"/>
          <w:sz w:val="21"/>
        </w:rPr>
        <w:t xml:space="preserve">multi-view </w:t>
      </w:r>
      <w:r w:rsidR="00D3194D">
        <w:rPr>
          <w:color w:val="000000" w:themeColor="text1"/>
          <w:sz w:val="21"/>
        </w:rPr>
        <w:t>features</w:t>
      </w:r>
      <w:r w:rsidR="004E643E" w:rsidRPr="008D20CA">
        <w:rPr>
          <w:color w:val="000000" w:themeColor="text1"/>
          <w:sz w:val="21"/>
        </w:rPr>
        <w:t xml:space="preserve"> have </w:t>
      </w:r>
      <w:r w:rsidR="009B7140" w:rsidRPr="0013086B">
        <w:rPr>
          <w:color w:val="FF0000"/>
          <w:sz w:val="21"/>
        </w:rPr>
        <w:t>more</w:t>
      </w:r>
      <w:r w:rsidR="004E643E" w:rsidRPr="008D20CA">
        <w:rPr>
          <w:color w:val="000000" w:themeColor="text1"/>
          <w:sz w:val="21"/>
        </w:rPr>
        <w:t xml:space="preserve"> discriminative ability</w:t>
      </w:r>
      <w:r w:rsidR="009B7140" w:rsidRPr="0013086B">
        <w:rPr>
          <w:color w:val="FF0000"/>
          <w:sz w:val="21"/>
        </w:rPr>
        <w:t xml:space="preserve"> to </w:t>
      </w:r>
      <w:r w:rsidR="00866A3C" w:rsidRPr="0013086B">
        <w:rPr>
          <w:color w:val="FF0000"/>
          <w:sz w:val="21"/>
        </w:rPr>
        <w:t>capture the characteristics of</w:t>
      </w:r>
      <w:r w:rsidR="009B7140" w:rsidRPr="0013086B">
        <w:rPr>
          <w:color w:val="FF0000"/>
          <w:sz w:val="21"/>
        </w:rPr>
        <w:t xml:space="preserve"> ACPs</w:t>
      </w:r>
      <w:r w:rsidR="004E643E" w:rsidRPr="008D20CA">
        <w:rPr>
          <w:color w:val="000000" w:themeColor="text1"/>
          <w:sz w:val="21"/>
        </w:rPr>
        <w:t>.</w:t>
      </w:r>
      <w:r w:rsidR="004E643E" w:rsidRPr="008D20CA">
        <w:rPr>
          <w:rFonts w:hint="eastAsia"/>
          <w:color w:val="000000" w:themeColor="text1"/>
          <w:sz w:val="21"/>
        </w:rPr>
        <w:t xml:space="preserve"> </w:t>
      </w:r>
      <w:r w:rsidR="004E643E" w:rsidRPr="008D20CA">
        <w:rPr>
          <w:color w:val="000000" w:themeColor="text1"/>
          <w:sz w:val="21"/>
        </w:rPr>
        <w:t>In addition,</w:t>
      </w:r>
      <w:r w:rsidR="00866A3C" w:rsidRPr="0013086B">
        <w:rPr>
          <w:color w:val="FF0000"/>
          <w:sz w:val="21"/>
        </w:rPr>
        <w:t xml:space="preserve"> the information from different views is complementary for the performance improvement. Finally, our </w:t>
      </w:r>
      <w:r w:rsidR="004E643E" w:rsidRPr="008D20CA">
        <w:rPr>
          <w:color w:val="000000" w:themeColor="text1"/>
          <w:sz w:val="21"/>
        </w:rPr>
        <w:t>benchmarking comparison</w:t>
      </w:r>
      <w:r w:rsidR="004E643E" w:rsidRPr="0013086B">
        <w:rPr>
          <w:color w:val="FF0000"/>
          <w:sz w:val="21"/>
        </w:rPr>
        <w:t xml:space="preserve"> </w:t>
      </w:r>
      <w:r w:rsidR="00866A3C" w:rsidRPr="0013086B">
        <w:rPr>
          <w:color w:val="FF0000"/>
          <w:sz w:val="21"/>
        </w:rPr>
        <w:t xml:space="preserve">results </w:t>
      </w:r>
      <w:r w:rsidR="004E643E" w:rsidRPr="008D20CA">
        <w:rPr>
          <w:color w:val="000000" w:themeColor="text1"/>
          <w:sz w:val="21"/>
        </w:rPr>
        <w:t xml:space="preserve">showed that the proposed ACPred-Fuse </w:t>
      </w:r>
      <w:r w:rsidRPr="0013086B">
        <w:rPr>
          <w:color w:val="FF0000"/>
          <w:sz w:val="21"/>
        </w:rPr>
        <w:t xml:space="preserve">is </w:t>
      </w:r>
      <w:r w:rsidR="004E643E" w:rsidRPr="008D20CA">
        <w:rPr>
          <w:color w:val="000000" w:themeColor="text1"/>
          <w:sz w:val="21"/>
        </w:rPr>
        <w:t>more</w:t>
      </w:r>
      <w:r w:rsidR="004E643E" w:rsidRPr="0013086B">
        <w:rPr>
          <w:color w:val="FF0000"/>
          <w:sz w:val="21"/>
        </w:rPr>
        <w:t xml:space="preserve"> </w:t>
      </w:r>
      <w:r w:rsidRPr="0013086B">
        <w:rPr>
          <w:color w:val="FF0000"/>
          <w:sz w:val="21"/>
        </w:rPr>
        <w:t>precise</w:t>
      </w:r>
      <w:r w:rsidR="00866A3C" w:rsidRPr="0013086B">
        <w:rPr>
          <w:color w:val="FF0000"/>
          <w:sz w:val="21"/>
        </w:rPr>
        <w:t xml:space="preserve"> and promising</w:t>
      </w:r>
      <w:r w:rsidRPr="0013086B">
        <w:rPr>
          <w:color w:val="FF0000"/>
          <w:sz w:val="21"/>
        </w:rPr>
        <w:t xml:space="preserve"> in the identification of ACPs</w:t>
      </w:r>
      <w:r w:rsidR="00866A3C" w:rsidRPr="0013086B">
        <w:rPr>
          <w:color w:val="FF0000"/>
          <w:sz w:val="21"/>
        </w:rPr>
        <w:t xml:space="preserve"> than existing predictors</w:t>
      </w:r>
      <w:r w:rsidR="00866A3C" w:rsidRPr="0013086B" w:rsidDel="005B47C4">
        <w:rPr>
          <w:color w:val="FF0000"/>
          <w:sz w:val="21"/>
        </w:rPr>
        <w:t xml:space="preserve"> </w:t>
      </w:r>
      <w:r w:rsidR="004E643E" w:rsidRPr="008D20CA">
        <w:rPr>
          <w:rFonts w:hint="eastAsia"/>
          <w:color w:val="000000" w:themeColor="text1"/>
          <w:sz w:val="21"/>
        </w:rPr>
        <w:t xml:space="preserve">. </w:t>
      </w:r>
      <w:r w:rsidR="004E643E" w:rsidRPr="008D20CA">
        <w:rPr>
          <w:color w:val="000000" w:themeColor="text1"/>
          <w:sz w:val="21"/>
        </w:rPr>
        <w:t xml:space="preserve">To facilitate the use of the proposed predictor, we built a web </w:t>
      </w:r>
      <w:r w:rsidRPr="0013086B">
        <w:rPr>
          <w:color w:val="FF0000"/>
          <w:sz w:val="21"/>
        </w:rPr>
        <w:t>server, which</w:t>
      </w:r>
      <w:r w:rsidR="004E643E" w:rsidRPr="0013086B">
        <w:rPr>
          <w:color w:val="FF0000"/>
          <w:sz w:val="21"/>
        </w:rPr>
        <w:t xml:space="preserve"> </w:t>
      </w:r>
      <w:r w:rsidR="004E643E" w:rsidRPr="008D20CA">
        <w:rPr>
          <w:color w:val="000000" w:themeColor="text1"/>
          <w:sz w:val="21"/>
        </w:rPr>
        <w:t>is now</w:t>
      </w:r>
      <w:r w:rsidR="004E643E" w:rsidRPr="0013086B">
        <w:rPr>
          <w:color w:val="FF0000"/>
          <w:sz w:val="21"/>
        </w:rPr>
        <w:t xml:space="preserve"> </w:t>
      </w:r>
      <w:r w:rsidR="00BB25EB" w:rsidRPr="0013086B">
        <w:rPr>
          <w:color w:val="FF0000"/>
          <w:sz w:val="21"/>
        </w:rPr>
        <w:t xml:space="preserve">freely </w:t>
      </w:r>
      <w:r w:rsidR="004E643E" w:rsidRPr="008D20CA">
        <w:rPr>
          <w:color w:val="000000" w:themeColor="text1"/>
          <w:sz w:val="21"/>
        </w:rPr>
        <w:t xml:space="preserve">available </w:t>
      </w:r>
      <w:r w:rsidR="00BB25EB" w:rsidRPr="0013086B">
        <w:rPr>
          <w:color w:val="FF0000"/>
          <w:sz w:val="21"/>
        </w:rPr>
        <w:t>via</w:t>
      </w:r>
      <w:r w:rsidR="004E643E" w:rsidRPr="008D20CA">
        <w:rPr>
          <w:color w:val="000000" w:themeColor="text1"/>
          <w:sz w:val="21"/>
        </w:rPr>
        <w:t xml:space="preserve"> </w:t>
      </w:r>
      <w:hyperlink r:id="rId10" w:history="1">
        <w:r w:rsidR="007F18DC" w:rsidRPr="005E5879">
          <w:rPr>
            <w:rStyle w:val="a3"/>
            <w:sz w:val="21"/>
          </w:rPr>
          <w:t>http://server.malab.cn/ACPred-Fuse</w:t>
        </w:r>
      </w:hyperlink>
      <w:r w:rsidR="004E643E" w:rsidRPr="008D20CA">
        <w:rPr>
          <w:color w:val="000000" w:themeColor="text1"/>
          <w:sz w:val="21"/>
        </w:rPr>
        <w:t>.</w:t>
      </w:r>
    </w:p>
    <w:p w:rsidR="0004535E" w:rsidRDefault="0004535E" w:rsidP="007F18DC">
      <w:pPr>
        <w:spacing w:line="360" w:lineRule="auto"/>
        <w:rPr>
          <w:rFonts w:eastAsia="TimesNewRomanPSMT"/>
          <w:b/>
          <w:color w:val="000000" w:themeColor="text1"/>
          <w:sz w:val="21"/>
          <w:szCs w:val="21"/>
        </w:rPr>
      </w:pPr>
    </w:p>
    <w:p w:rsidR="007F18DC" w:rsidRPr="007F18DC" w:rsidRDefault="007F18DC" w:rsidP="007F18DC">
      <w:pPr>
        <w:spacing w:line="360" w:lineRule="auto"/>
        <w:rPr>
          <w:rFonts w:eastAsia="TimesNewRomanPSMT"/>
          <w:b/>
          <w:color w:val="000000" w:themeColor="text1"/>
          <w:sz w:val="21"/>
          <w:szCs w:val="21"/>
        </w:rPr>
      </w:pPr>
      <w:r w:rsidRPr="007F18DC">
        <w:rPr>
          <w:rFonts w:eastAsia="TimesNewRomanPSMT" w:hint="eastAsia"/>
          <w:b/>
          <w:color w:val="000000" w:themeColor="text1"/>
          <w:sz w:val="21"/>
          <w:szCs w:val="21"/>
        </w:rPr>
        <w:t>Keywords</w:t>
      </w:r>
    </w:p>
    <w:p w:rsidR="007F18DC" w:rsidRDefault="007F18DC" w:rsidP="007F18DC">
      <w:pPr>
        <w:spacing w:line="360" w:lineRule="auto"/>
        <w:rPr>
          <w:rFonts w:eastAsia="TimesNewRomanPSMT"/>
          <w:color w:val="000000" w:themeColor="text1"/>
          <w:sz w:val="21"/>
          <w:szCs w:val="21"/>
        </w:rPr>
      </w:pPr>
      <w:r w:rsidRPr="007F18DC">
        <w:rPr>
          <w:rFonts w:eastAsia="TimesNewRomanPSMT"/>
          <w:color w:val="000000" w:themeColor="text1"/>
          <w:sz w:val="21"/>
          <w:szCs w:val="21"/>
        </w:rPr>
        <w:t>Anti-cancer peptide; Feature representation; Machine learning; Random forest</w:t>
      </w:r>
      <w:r>
        <w:rPr>
          <w:rFonts w:eastAsia="TimesNewRomanPSMT"/>
          <w:color w:val="000000" w:themeColor="text1"/>
          <w:sz w:val="21"/>
          <w:szCs w:val="21"/>
        </w:rPr>
        <w:t>.</w:t>
      </w:r>
    </w:p>
    <w:p w:rsidR="007F18DC" w:rsidRPr="007F18DC" w:rsidRDefault="007F18DC" w:rsidP="007F18DC">
      <w:pPr>
        <w:spacing w:line="360" w:lineRule="auto"/>
        <w:rPr>
          <w:rFonts w:eastAsia="TimesNewRomanPSMT"/>
          <w:color w:val="000000" w:themeColor="text1"/>
          <w:sz w:val="21"/>
          <w:szCs w:val="21"/>
        </w:rPr>
      </w:pPr>
    </w:p>
    <w:p w:rsidR="006B47D1" w:rsidRPr="008D20CA" w:rsidRDefault="00944F6F" w:rsidP="00A941CF">
      <w:pPr>
        <w:spacing w:line="360" w:lineRule="auto"/>
        <w:rPr>
          <w:rFonts w:eastAsia="TimesNewRomanPSMT"/>
          <w:b/>
          <w:color w:val="000000" w:themeColor="text1"/>
          <w:sz w:val="21"/>
          <w:szCs w:val="21"/>
        </w:rPr>
      </w:pPr>
      <w:r w:rsidRPr="008D20CA">
        <w:rPr>
          <w:rFonts w:eastAsia="TimesNewRomanPSMT"/>
          <w:b/>
          <w:color w:val="000000" w:themeColor="text1"/>
          <w:sz w:val="21"/>
          <w:szCs w:val="21"/>
        </w:rPr>
        <w:t>Introduction</w:t>
      </w:r>
    </w:p>
    <w:p w:rsidR="00766256" w:rsidRPr="00711C39" w:rsidDel="001F4321" w:rsidRDefault="008D6514" w:rsidP="00A941CF">
      <w:pPr>
        <w:spacing w:line="360" w:lineRule="auto"/>
        <w:rPr>
          <w:del w:id="8" w:author="Microsoft Office User" w:date="2019-06-02T11:18:00Z"/>
          <w:rFonts w:eastAsia="TimesNewRomanPSMT"/>
          <w:color w:val="000000" w:themeColor="text1"/>
          <w:sz w:val="21"/>
          <w:szCs w:val="21"/>
        </w:rPr>
      </w:pPr>
      <w:r w:rsidRPr="000252B8">
        <w:rPr>
          <w:color w:val="000000" w:themeColor="text1"/>
          <w:sz w:val="21"/>
          <w:szCs w:val="21"/>
        </w:rPr>
        <w:t>Cancer remains the major cause of de</w:t>
      </w:r>
      <w:r w:rsidRPr="00711C39">
        <w:rPr>
          <w:color w:val="000000" w:themeColor="text1"/>
          <w:sz w:val="21"/>
          <w:szCs w:val="21"/>
        </w:rPr>
        <w:t>ath killing millions of people every year and it is caused by the growth and spreading of abnormal cells without control. The International Agency</w:t>
      </w:r>
      <w:r w:rsidR="00FE6912">
        <w:rPr>
          <w:color w:val="000000" w:themeColor="text1"/>
          <w:sz w:val="21"/>
          <w:szCs w:val="21"/>
        </w:rPr>
        <w:t xml:space="preserve"> for Research on Cancer (IARC) estimated that 12.7 million new cancer cases and 7.6 million cancer deaths occurred worldwide during 2008 </w:t>
      </w:r>
      <w:r w:rsidR="00E71766" w:rsidRPr="00711C39">
        <w:rPr>
          <w:color w:val="000000" w:themeColor="text1"/>
          <w:sz w:val="21"/>
          <w:szCs w:val="21"/>
        </w:rPr>
        <w:fldChar w:fldCharType="begin">
          <w:fldData xml:space="preserve">PEVuZE5vdGU+PENpdGU+PEF1dGhvcj5GZXJsYXk8L0F1dGhvcj48WWVhcj4yMDEwPC9ZZWFyPjxS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</w:fldData>
        </w:fldChar>
      </w:r>
      <w:r w:rsidR="00FE6912">
        <w:rPr>
          <w:color w:val="000000" w:themeColor="text1"/>
          <w:sz w:val="21"/>
          <w:szCs w:val="21"/>
        </w:rPr>
        <w:instrText xml:space="preserve"> ADDIN EN.CITE </w:instrText>
      </w:r>
      <w:r w:rsidR="00E71766" w:rsidRPr="000252B8">
        <w:rPr>
          <w:color w:val="000000" w:themeColor="text1"/>
          <w:sz w:val="21"/>
          <w:szCs w:val="21"/>
          <w:rPrChange w:id="9" w:author="Microsoft Office User" w:date="2019-06-06T16:04:00Z">
            <w:rPr>
              <w:color w:val="000000" w:themeColor="text1"/>
              <w:sz w:val="21"/>
              <w:szCs w:val="21"/>
            </w:rPr>
          </w:rPrChange>
        </w:rPr>
        <w:fldChar w:fldCharType="begin">
          <w:fldData xml:space="preserve">PEVuZE5vdGU+PENpdGU+PEF1dGhvcj5GZXJsYXk8L0F1dGhvcj48WWVhcj4yMDEwPC9ZZWFyPjxS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</w:fldData>
        </w:fldChar>
      </w:r>
      <w:r w:rsidR="00FE6912">
        <w:rPr>
          <w:color w:val="000000" w:themeColor="text1"/>
          <w:sz w:val="21"/>
          <w:szCs w:val="21"/>
        </w:rPr>
        <w:instrText xml:space="preserve"> ADDIN EN.CITE.DATA </w:instrText>
      </w:r>
      <w:r w:rsidR="00E71766" w:rsidRPr="000252B8">
        <w:rPr>
          <w:color w:val="000000" w:themeColor="text1"/>
          <w:sz w:val="21"/>
          <w:szCs w:val="21"/>
          <w:rPrChange w:id="10" w:author="Microsoft Office User" w:date="2019-06-06T16:04:00Z">
            <w:rPr>
              <w:color w:val="000000" w:themeColor="text1"/>
              <w:sz w:val="21"/>
              <w:szCs w:val="21"/>
            </w:rPr>
          </w:rPrChange>
        </w:rPr>
      </w:r>
      <w:r w:rsidR="00E71766" w:rsidRPr="000252B8">
        <w:rPr>
          <w:color w:val="000000" w:themeColor="text1"/>
          <w:sz w:val="21"/>
          <w:szCs w:val="21"/>
          <w:rPrChange w:id="11" w:author="Microsoft Office User" w:date="2019-06-06T16:04:00Z">
            <w:rPr>
              <w:color w:val="000000" w:themeColor="text1"/>
              <w:sz w:val="21"/>
              <w:szCs w:val="21"/>
            </w:rPr>
          </w:rPrChange>
        </w:rPr>
        <w:fldChar w:fldCharType="end"/>
      </w:r>
      <w:r w:rsidR="00E71766" w:rsidRPr="00711C39">
        <w:rPr>
          <w:color w:val="000000" w:themeColor="text1"/>
          <w:sz w:val="21"/>
          <w:szCs w:val="21"/>
          <w:rPrChange w:id="12" w:author="Microsoft Office User" w:date="2019-06-06T16:04:00Z">
            <w:rPr>
              <w:color w:val="000000" w:themeColor="text1"/>
              <w:sz w:val="21"/>
              <w:szCs w:val="21"/>
            </w:rPr>
          </w:rPrChange>
        </w:rPr>
      </w:r>
      <w:r w:rsidR="00E71766" w:rsidRPr="00711C39">
        <w:rPr>
          <w:color w:val="000000" w:themeColor="text1"/>
          <w:sz w:val="21"/>
          <w:szCs w:val="21"/>
          <w:rPrChange w:id="13" w:author="Microsoft Office User" w:date="2019-06-06T16:04:00Z">
            <w:rPr>
              <w:color w:val="000000" w:themeColor="text1"/>
              <w:sz w:val="21"/>
              <w:szCs w:val="21"/>
            </w:rPr>
          </w:rPrChange>
        </w:rPr>
        <w:fldChar w:fldCharType="separate"/>
      </w:r>
      <w:r w:rsidR="0032360E" w:rsidRPr="00711C39">
        <w:rPr>
          <w:noProof/>
          <w:color w:val="000000" w:themeColor="text1"/>
          <w:sz w:val="21"/>
          <w:szCs w:val="21"/>
        </w:rPr>
        <w:t>[</w:t>
      </w:r>
      <w:hyperlink w:anchor="_ENREF_1" w:tooltip="Ferlay, 2010 #1" w:history="1">
        <w:r w:rsidR="00CB4E63" w:rsidRPr="00F601A7">
          <w:rPr>
            <w:noProof/>
            <w:color w:val="000000" w:themeColor="text1"/>
            <w:sz w:val="21"/>
            <w:szCs w:val="21"/>
          </w:rPr>
          <w:t>1-3</w:t>
        </w:r>
      </w:hyperlink>
      <w:r w:rsidR="0032360E" w:rsidRPr="00711C39">
        <w:rPr>
          <w:noProof/>
          <w:color w:val="000000" w:themeColor="text1"/>
          <w:sz w:val="21"/>
          <w:szCs w:val="21"/>
        </w:rPr>
        <w:t>]</w:t>
      </w:r>
      <w:r w:rsidR="00E71766" w:rsidRPr="00711C39">
        <w:rPr>
          <w:color w:val="000000" w:themeColor="text1"/>
          <w:sz w:val="21"/>
          <w:szCs w:val="21"/>
        </w:rPr>
        <w:fldChar w:fldCharType="end"/>
      </w:r>
      <w:r w:rsidRPr="000252B8">
        <w:rPr>
          <w:color w:val="000000" w:themeColor="text1"/>
          <w:sz w:val="21"/>
          <w:szCs w:val="21"/>
        </w:rPr>
        <w:t xml:space="preserve">. </w:t>
      </w:r>
    </w:p>
    <w:p w:rsidR="000E69E4" w:rsidRPr="000252B8" w:rsidRDefault="000E69E4" w:rsidP="00A941CF">
      <w:pPr>
        <w:spacing w:line="360" w:lineRule="auto"/>
        <w:rPr>
          <w:color w:val="000000" w:themeColor="text1"/>
          <w:sz w:val="21"/>
          <w:szCs w:val="21"/>
        </w:rPr>
      </w:pPr>
      <w:r w:rsidRPr="00F601A7">
        <w:rPr>
          <w:color w:val="000000" w:themeColor="text1"/>
          <w:sz w:val="21"/>
          <w:szCs w:val="21"/>
        </w:rPr>
        <w:t>For cancer treatment, c</w:t>
      </w:r>
      <w:r w:rsidR="00382FFF" w:rsidRPr="00F601A7">
        <w:rPr>
          <w:color w:val="000000" w:themeColor="text1"/>
          <w:sz w:val="21"/>
          <w:szCs w:val="21"/>
        </w:rPr>
        <w:t xml:space="preserve">onventional chemotherapy </w:t>
      </w:r>
      <w:r w:rsidRPr="00F601A7">
        <w:rPr>
          <w:color w:val="000000" w:themeColor="text1"/>
          <w:sz w:val="21"/>
          <w:szCs w:val="21"/>
        </w:rPr>
        <w:t xml:space="preserve">is currently a common way. However, it </w:t>
      </w:r>
      <w:r w:rsidR="00FE6912">
        <w:rPr>
          <w:color w:val="000000" w:themeColor="text1"/>
          <w:sz w:val="21"/>
          <w:szCs w:val="21"/>
        </w:rPr>
        <w:t xml:space="preserve">usually has an adverse effect on normal cells, resulting in that the treatment effect is not </w:t>
      </w:r>
      <w:r w:rsidR="00FE6912" w:rsidRPr="009C4DD8">
        <w:rPr>
          <w:color w:val="FF0000"/>
          <w:sz w:val="21"/>
          <w:szCs w:val="21"/>
        </w:rPr>
        <w:t xml:space="preserve">that </w:t>
      </w:r>
      <w:r w:rsidR="00FE6912">
        <w:rPr>
          <w:color w:val="000000" w:themeColor="text1"/>
          <w:sz w:val="21"/>
          <w:szCs w:val="21"/>
        </w:rPr>
        <w:t xml:space="preserve">good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&lt;EndNote&gt;&lt;Cite&gt;&lt;Author&gt;Holohan&lt;/Author&gt;&lt;Year&gt;2013&lt;/Year&gt;&lt;RecNum&gt;5&lt;/RecNum&gt;&lt;DisplayText&gt;[4]&lt;/DisplayText&gt;&lt;record&gt;&lt;rec-number&gt;5&lt;/rec-number&gt;&lt;foreign-keys&gt;&lt;key app="EN" db-id="ztedf00tj5ptexe09ss5zdvoszprssws9dr0"&gt;5&lt;/key&gt;&lt;/foreign-keys&gt;&lt;ref-type name="Journal Article"&gt;17&lt;/ref-type&gt;&lt;contributors&gt;&lt;authors&gt;&lt;author&gt;Holohan, Caitriona&lt;/author&gt;&lt;author&gt;Van Schaeybroeck, Sandra&lt;/author&gt;&lt;author&gt;Longley, Daniel B&lt;/author&gt;&lt;author&gt;Johnston, Patrick G&lt;/author&gt;&lt;/authors&gt;&lt;/contributors&gt;&lt;titles&gt;&lt;title&gt;Cancer drug resistance: an evolving paradigm&lt;/title&gt;&lt;secondary-title&gt;Nature Reviews Cancer&lt;/secondary-title&gt;&lt;/titles&gt;&lt;periodical&gt;&lt;full-title&gt;Nature Reviews Cancer&lt;/full-title&gt;&lt;/periodical&gt;&lt;pages&gt;714&lt;/pages&gt;&lt;volume&gt;13&lt;/volume&gt;&lt;number&gt;10&lt;/number&gt;&lt;dates&gt;&lt;year&gt;2013&lt;/year&gt;&lt;/dates&gt;&lt;isbn&gt;1474-1768&lt;/isbn&gt;&lt;urls&gt;&lt;/urls&gt;&lt;/record&gt;&lt;/Cite&gt;&lt;/EndNote&gt;</w:instrText>
      </w:r>
      <w:r w:rsidR="00E71766" w:rsidRPr="00711C39">
        <w:rPr>
          <w:color w:val="000000" w:themeColor="text1"/>
          <w:sz w:val="21"/>
          <w:szCs w:val="21"/>
          <w:rPrChange w:id="14"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4" w:tooltip="Holohan, 2013 #5" w:history="1">
        <w:r w:rsidR="00CB4E63">
          <w:rPr>
            <w:noProof/>
            <w:color w:val="000000" w:themeColor="text1"/>
            <w:sz w:val="21"/>
            <w:szCs w:val="21"/>
          </w:rPr>
          <w:t>4</w:t>
        </w:r>
      </w:hyperlink>
      <w:r w:rsidR="009C4DD8">
        <w:rPr>
          <w:noProof/>
          <w:color w:val="000000" w:themeColor="text1"/>
          <w:sz w:val="21"/>
          <w:szCs w:val="21"/>
        </w:rPr>
        <w:t>]</w:t>
      </w:r>
      <w:r w:rsidR="00E71766" w:rsidRPr="00711C39">
        <w:rPr>
          <w:color w:val="000000" w:themeColor="text1"/>
          <w:sz w:val="21"/>
          <w:szCs w:val="21"/>
        </w:rPr>
        <w:fldChar w:fldCharType="end"/>
      </w:r>
      <w:r w:rsidR="00382FFF" w:rsidRPr="000252B8">
        <w:rPr>
          <w:color w:val="000000" w:themeColor="text1"/>
          <w:sz w:val="21"/>
          <w:szCs w:val="21"/>
        </w:rPr>
        <w:t>.</w:t>
      </w:r>
      <w:r w:rsidR="00382FFF" w:rsidRPr="00711C39">
        <w:rPr>
          <w:rFonts w:hint="eastAsia"/>
          <w:color w:val="000000" w:themeColor="text1"/>
          <w:sz w:val="21"/>
          <w:szCs w:val="21"/>
        </w:rPr>
        <w:t xml:space="preserve"> </w:t>
      </w:r>
      <w:r w:rsidR="001F4321" w:rsidRPr="009C4DD8">
        <w:rPr>
          <w:color w:val="FF0000"/>
          <w:sz w:val="21"/>
          <w:szCs w:val="21"/>
        </w:rPr>
        <w:t xml:space="preserve">Moreover, the </w:t>
      </w:r>
      <w:r w:rsidR="00FE6912" w:rsidRPr="009C4DD8">
        <w:rPr>
          <w:color w:val="FF0000"/>
          <w:sz w:val="21"/>
          <w:szCs w:val="21"/>
        </w:rPr>
        <w:t xml:space="preserve">traditional chemotherapy approach is very expensive. </w:t>
      </w:r>
      <w:r w:rsidR="00FE6912">
        <w:rPr>
          <w:color w:val="000000" w:themeColor="text1"/>
          <w:sz w:val="21"/>
          <w:szCs w:val="21"/>
        </w:rPr>
        <w:t xml:space="preserve">New treatment options are therefore highly demanded for symptoms relieving and ultimately the eradication of the disease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&lt;EndNote&gt;&lt;Cite&gt;&lt;Author&gt;Gaspar&lt;/Author&gt;&lt;Year&gt;2013&lt;/Year&gt;&lt;RecNum&gt;30&lt;/RecNum&gt;&lt;DisplayText&gt;[5]&lt;/DisplayText&gt;&lt;record&gt;&lt;rec-number&gt;30&lt;/rec-number&gt;&lt;foreign-keys&gt;&lt;key app="EN" db-id="ztedf00tj5ptexe09ss5zdvoszprssws9dr0"&gt;30&lt;/key&gt;&lt;/foreign-keys&gt;&lt;ref-type name="Journal Article"&gt;17&lt;/ref-type&gt;&lt;contributors&gt;&lt;authors&gt;&lt;author&gt;Gaspar, Diana&lt;/author&gt;&lt;author&gt;Veiga, A Salomé&lt;/author&gt;&lt;author&gt;Castanho, Miguel ARB&lt;/author&gt;&lt;/authors&gt;&lt;/contributors&gt;&lt;titles&gt;&lt;title&gt;From antimicrobial to anticancer peptides. A review&lt;/title&gt;&lt;secondary-title&gt;Frontiers in microbiology&lt;/secondary-title&gt;&lt;/titles&gt;&lt;periodical&gt;&lt;full-title&gt;Frontiers in microbiology&lt;/full-title&gt;&lt;/periodical&gt;&lt;pages&gt;294&lt;/pages&gt;&lt;volume&gt;4&lt;/volume&gt;&lt;dates&gt;&lt;year&gt;2013&lt;/year&gt;&lt;/dates&gt;&lt;isbn&gt;1664-302X&lt;/isbn&gt;&lt;urls&gt;&lt;/urls&gt;&lt;/record&gt;&lt;/Cite&gt;&lt;/EndNote&gt;</w:instrText>
      </w:r>
      <w:r w:rsidR="00E71766" w:rsidRPr="00711C39">
        <w:rPr>
          <w:color w:val="000000" w:themeColor="text1"/>
          <w:sz w:val="21"/>
          <w:szCs w:val="21"/>
          <w:rPrChange w:id="15"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5" w:tooltip="Gaspar, 2013 #30" w:history="1">
        <w:r w:rsidR="00CB4E63">
          <w:rPr>
            <w:noProof/>
            <w:color w:val="000000" w:themeColor="text1"/>
            <w:sz w:val="21"/>
            <w:szCs w:val="21"/>
          </w:rPr>
          <w:t>5</w:t>
        </w:r>
      </w:hyperlink>
      <w:r w:rsidR="009C4DD8">
        <w:rPr>
          <w:noProof/>
          <w:color w:val="000000" w:themeColor="text1"/>
          <w:sz w:val="21"/>
          <w:szCs w:val="21"/>
        </w:rPr>
        <w:t>]</w:t>
      </w:r>
      <w:r w:rsidR="00E71766" w:rsidRPr="00711C39">
        <w:rPr>
          <w:color w:val="000000" w:themeColor="text1"/>
          <w:sz w:val="21"/>
          <w:szCs w:val="21"/>
        </w:rPr>
        <w:fldChar w:fldCharType="end"/>
      </w:r>
      <w:r w:rsidR="00382FFF" w:rsidRPr="000252B8">
        <w:rPr>
          <w:color w:val="000000" w:themeColor="text1"/>
          <w:sz w:val="21"/>
          <w:szCs w:val="21"/>
        </w:rPr>
        <w:t>.</w:t>
      </w:r>
      <w:r w:rsidR="00382FFF" w:rsidRPr="00711C39">
        <w:rPr>
          <w:rFonts w:hint="eastAsia"/>
          <w:color w:val="000000" w:themeColor="text1"/>
          <w:sz w:val="21"/>
          <w:szCs w:val="21"/>
        </w:rPr>
        <w:t xml:space="preserve"> </w:t>
      </w:r>
      <w:r w:rsidR="00E81D57" w:rsidRPr="00F601A7">
        <w:rPr>
          <w:color w:val="000000" w:themeColor="text1"/>
          <w:sz w:val="21"/>
          <w:szCs w:val="21"/>
        </w:rPr>
        <w:t>A</w:t>
      </w:r>
      <w:r w:rsidR="00382FFF" w:rsidRPr="00F601A7">
        <w:rPr>
          <w:color w:val="000000" w:themeColor="text1"/>
          <w:sz w:val="21"/>
          <w:szCs w:val="21"/>
        </w:rPr>
        <w:t>nti-cancer peptides (ACPs)</w:t>
      </w:r>
      <w:r w:rsidRPr="00F601A7">
        <w:rPr>
          <w:color w:val="000000" w:themeColor="text1"/>
          <w:sz w:val="21"/>
          <w:szCs w:val="21"/>
        </w:rPr>
        <w:t xml:space="preserve">, with 5 to 30 amino acids long, </w:t>
      </w:r>
      <w:r w:rsidR="00382FFF" w:rsidRPr="00F601A7">
        <w:rPr>
          <w:color w:val="000000" w:themeColor="text1"/>
          <w:sz w:val="21"/>
          <w:szCs w:val="21"/>
        </w:rPr>
        <w:t xml:space="preserve">have become potential </w:t>
      </w:r>
      <w:r w:rsidR="00FE6912">
        <w:rPr>
          <w:color w:val="000000" w:themeColor="text1"/>
          <w:sz w:val="21"/>
          <w:szCs w:val="21"/>
        </w:rPr>
        <w:t>therapeutic agent</w:t>
      </w:r>
      <w:r w:rsidR="00FE6912" w:rsidRPr="009C4DD8">
        <w:rPr>
          <w:color w:val="FF0000"/>
          <w:sz w:val="21"/>
          <w:szCs w:val="21"/>
        </w:rPr>
        <w:t>s</w:t>
      </w:r>
      <w:r w:rsidR="00FE6912">
        <w:rPr>
          <w:color w:val="000000" w:themeColor="text1"/>
          <w:sz w:val="21"/>
          <w:szCs w:val="21"/>
        </w:rPr>
        <w:t xml:space="preserve"> that address the shortcomings of the traditional chemotherapy, opening a promising perspective for cancer treatment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&lt;EndNote&gt;&lt;Cite&gt;&lt;Author&gt;Gaspar&lt;/Author&gt;&lt;Year&gt;2013&lt;/Year&gt;&lt;RecNum&gt;30&lt;/RecNum&gt;&lt;DisplayText&gt;[5, 6]&lt;/DisplayText&gt;&lt;record&gt;&lt;rec-number&gt;30&lt;/rec-number&gt;&lt;foreign-keys&gt;&lt;key app="EN" db-id="ztedf00tj5ptexe09ss5zdvoszprssws9dr0"&gt;30&lt;/key&gt;&lt;/foreign-keys&gt;&lt;ref-type name="Journal Article"&gt;17&lt;/ref-type&gt;&lt;contributors&gt;&lt;authors&gt;&lt;author&gt;Gaspar, Diana&lt;/author&gt;&lt;author&gt;Veiga, A Salomé&lt;/author&gt;&lt;author&gt;Castanho, Miguel ARB&lt;/author&gt;&lt;/authors&gt;&lt;/contributors&gt;&lt;titles&gt;&lt;title&gt;From antimicrobial to anticancer peptides. A review&lt;/title&gt;&lt;secondary-title&gt;Frontiers in microbiology&lt;/secondary-title&gt;&lt;/titles&gt;&lt;periodical&gt;&lt;full-title&gt;Frontiers in microbiology&lt;/full-title&gt;&lt;/periodical&gt;&lt;pages&gt;294&lt;/pages&gt;&lt;volume&gt;4&lt;/volume&gt;&lt;dates&gt;&lt;year&gt;2013&lt;/year&gt;&lt;/dates&gt;&lt;isbn&gt;1664-302X&lt;/isbn&gt;&lt;urls&gt;&lt;/urls&gt;&lt;/record&gt;&lt;/Cite&gt;&lt;Cite&gt;&lt;Author&gt;Huang&lt;/Author&gt;&lt;Year&gt;2015&lt;/Year&gt;&lt;RecNum&gt;9&lt;/RecNum&gt;&lt;record&gt;&lt;rec-number&gt;9&lt;/rec-number&gt;&lt;foreign-keys&gt;&lt;key app="EN" db-id="ztedf00tj5ptexe09ss5zdvoszprssws9dr0"&gt;9&lt;/key&gt;&lt;/foreign-keys&gt;&lt;ref-type name="Journal Article"&gt;17&lt;/ref-type&gt;&lt;contributors&gt;&lt;authors&gt;&lt;author&gt;Huang, Yibing&lt;/author&gt;&lt;author&gt;Feng, QI&lt;/author&gt;&lt;author&gt;Yan, Qiuyan&lt;/author&gt;&lt;author&gt;Hao, Xueyu&lt;/author&gt;&lt;author&gt;Chen, Yuxin&lt;/author&gt;&lt;/authors&gt;&lt;/contributors&gt;&lt;titles&gt;&lt;title&gt;Alpha-helical cationic anticancer peptides: a promising candidate for novel anticancer drugs&lt;/title&gt;&lt;secondary-title&gt;Mini reviews in medicinal chemistry&lt;/secondary-title&gt;&lt;/titles&gt;&lt;periodical&gt;&lt;full-title&gt;Mini reviews in medicinal chemistry&lt;/full-title&gt;&lt;/periodical&gt;&lt;pages&gt;73-81&lt;/pages&gt;&lt;volume&gt;15&lt;/volume&gt;&lt;number&gt;1&lt;/number&gt;&lt;dates&gt;&lt;year&gt;2015&lt;/year&gt;&lt;/dates&gt;&lt;isbn&gt;1389-5575&lt;/isbn&gt;&lt;urls&gt;&lt;/urls&gt;&lt;/record&gt;&lt;/Cite&gt;&lt;/EndNote&gt;</w:instrText>
      </w:r>
      <w:r w:rsidR="00E71766" w:rsidRPr="00711C39">
        <w:rPr>
          <w:color w:val="000000" w:themeColor="text1"/>
          <w:sz w:val="21"/>
          <w:szCs w:val="21"/>
          <w:rPrChange w:id="16"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5" w:tooltip="Gaspar, 2013 #30" w:history="1">
        <w:r w:rsidR="00CB4E63">
          <w:rPr>
            <w:noProof/>
            <w:color w:val="000000" w:themeColor="text1"/>
            <w:sz w:val="21"/>
            <w:szCs w:val="21"/>
          </w:rPr>
          <w:t>5</w:t>
        </w:r>
      </w:hyperlink>
      <w:r w:rsidR="009C4DD8">
        <w:rPr>
          <w:noProof/>
          <w:color w:val="000000" w:themeColor="text1"/>
          <w:sz w:val="21"/>
          <w:szCs w:val="21"/>
        </w:rPr>
        <w:t xml:space="preserve">, </w:t>
      </w:r>
      <w:hyperlink w:anchor="_ENREF_6" w:tooltip="Huang, 2015 #9" w:history="1">
        <w:r w:rsidR="00CB4E63">
          <w:rPr>
            <w:noProof/>
            <w:color w:val="000000" w:themeColor="text1"/>
            <w:sz w:val="21"/>
            <w:szCs w:val="21"/>
          </w:rPr>
          <w:t>6</w:t>
        </w:r>
      </w:hyperlink>
      <w:r w:rsidR="009C4DD8">
        <w:rPr>
          <w:noProof/>
          <w:color w:val="000000" w:themeColor="text1"/>
          <w:sz w:val="21"/>
          <w:szCs w:val="21"/>
        </w:rPr>
        <w:t>]</w:t>
      </w:r>
      <w:r w:rsidR="00E71766" w:rsidRPr="00711C39">
        <w:rPr>
          <w:color w:val="000000" w:themeColor="text1"/>
          <w:sz w:val="21"/>
          <w:szCs w:val="21"/>
        </w:rPr>
        <w:fldChar w:fldCharType="end"/>
      </w:r>
      <w:r w:rsidR="00E81D57" w:rsidRPr="000252B8">
        <w:rPr>
          <w:color w:val="000000" w:themeColor="text1"/>
          <w:sz w:val="21"/>
          <w:szCs w:val="21"/>
        </w:rPr>
        <w:t xml:space="preserve">. </w:t>
      </w:r>
      <w:r w:rsidR="00E81D57" w:rsidRPr="00711C39">
        <w:rPr>
          <w:color w:val="000000" w:themeColor="text1"/>
          <w:sz w:val="21"/>
          <w:szCs w:val="21"/>
        </w:rPr>
        <w:t xml:space="preserve">ACPs </w:t>
      </w:r>
      <w:r w:rsidR="00382FFF" w:rsidRPr="00F601A7">
        <w:rPr>
          <w:color w:val="000000" w:themeColor="text1"/>
          <w:sz w:val="21"/>
          <w:szCs w:val="21"/>
        </w:rPr>
        <w:t>have some exceptional advantages</w:t>
      </w:r>
      <w:r w:rsidR="00E81D57" w:rsidRPr="00F601A7">
        <w:rPr>
          <w:color w:val="000000" w:themeColor="text1"/>
          <w:sz w:val="21"/>
          <w:szCs w:val="21"/>
        </w:rPr>
        <w:t>. For example,</w:t>
      </w:r>
      <w:r w:rsidR="00382FFF" w:rsidRPr="00F601A7">
        <w:rPr>
          <w:color w:val="000000" w:themeColor="text1"/>
          <w:sz w:val="21"/>
          <w:szCs w:val="21"/>
        </w:rPr>
        <w:t xml:space="preserve"> ACPs are naturally occurring biologics, and hence are safer</w:t>
      </w:r>
      <w:r w:rsidR="00FE6912" w:rsidRPr="009C4DD8">
        <w:rPr>
          <w:color w:val="FF0000"/>
          <w:sz w:val="21"/>
          <w:szCs w:val="21"/>
        </w:rPr>
        <w:t>. In addition</w:t>
      </w:r>
      <w:r w:rsidR="00FE6912">
        <w:rPr>
          <w:color w:val="000000" w:themeColor="text1"/>
          <w:sz w:val="21"/>
          <w:szCs w:val="21"/>
        </w:rPr>
        <w:t>, ACPs are cationic in nature</w:t>
      </w:r>
      <w:r w:rsidR="00FE6912" w:rsidRPr="009C4DD8">
        <w:rPr>
          <w:color w:val="FF0000"/>
          <w:sz w:val="21"/>
          <w:szCs w:val="21"/>
        </w:rPr>
        <w:t xml:space="preserve">, which makes them </w:t>
      </w:r>
      <w:r w:rsidR="00FE6912">
        <w:rPr>
          <w:color w:val="000000" w:themeColor="text1"/>
          <w:sz w:val="21"/>
          <w:szCs w:val="21"/>
        </w:rPr>
        <w:t>selectively kill cancer cell</w:t>
      </w:r>
      <w:r w:rsidR="00FE6912" w:rsidRPr="009C4DD8">
        <w:rPr>
          <w:color w:val="FF0000"/>
          <w:sz w:val="21"/>
          <w:szCs w:val="21"/>
        </w:rPr>
        <w:t>s</w:t>
      </w:r>
      <w:r w:rsidR="00FE6912">
        <w:rPr>
          <w:color w:val="000000" w:themeColor="text1"/>
          <w:sz w:val="21"/>
          <w:szCs w:val="21"/>
        </w:rPr>
        <w:t xml:space="preserve"> by interacting with the anionic cell membrane components of cancer cells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&lt;EndNote&gt;&lt;Cite&gt;&lt;Author&gt;Mader&lt;/Author&gt;&lt;Year&gt;2006&lt;/Year&gt;&lt;RecNum&gt;48&lt;/RecNum&gt;&lt;DisplayText&gt;[7, 8]&lt;/DisplayText&gt;&lt;record&gt;&lt;rec-number&gt;48&lt;/rec-number&gt;&lt;foreign-keys&gt;&lt;key app="EN" db-id="ztedf00tj5ptexe09ss5zdvoszprssws9dr0"&gt;48&lt;/key&gt;&lt;/foreign-keys&gt;&lt;ref-type name="Journal Article"&gt;17&lt;/ref-type&gt;&lt;contributors&gt;&lt;authors&gt;&lt;author&gt;Mader, Jamie S&lt;/author&gt;&lt;author&gt;Hoskin, David W&lt;/author&gt;&lt;/authors&gt;&lt;/contributors&gt;&lt;titles&gt;&lt;title&gt;Cationic antimicrobial peptides as novel cytotoxic agents for cancer treatment&lt;/title&gt;&lt;secondary-title&gt;Expert opinion on investigational drugs&lt;/secondary-title&gt;&lt;/titles&gt;&lt;periodical&gt;&lt;full-title&gt;Expert opinion on investigational drugs&lt;/full-title&gt;&lt;/periodical&gt;&lt;pages&gt;933-946&lt;/pages&gt;&lt;volume&gt;15&lt;/volume&gt;&lt;number&gt;8&lt;/number&gt;&lt;dates&gt;&lt;year&gt;2006&lt;/year&gt;&lt;/dates&gt;&lt;isbn&gt;1354-3784&lt;/isbn&gt;&lt;urls&gt;&lt;/urls&gt;&lt;/record&gt;&lt;/Cite&gt;&lt;Cite&gt;&lt;Author&gt;Hoskin&lt;/Author&gt;&lt;Year&gt;2008&lt;/Year&gt;&lt;RecNum&gt;12&lt;/RecNum&gt;&lt;record&gt;&lt;rec-number&gt;12&lt;/rec-number&gt;&lt;foreign-keys&gt;&lt;key app="EN" db-id="ztedf00tj5ptexe09ss5zdvoszprssws9dr0"&gt;12&lt;/key&gt;&lt;/foreign-keys&gt;&lt;ref-type name="Journal Article"&gt;17&lt;/ref-type&gt;&lt;contributors&gt;&lt;authors&gt;&lt;author&gt;Hoskin, David W&lt;/author&gt;&lt;author&gt;Ramamoorthy, Ayyalusamy&lt;/author&gt;&lt;/authors&gt;&lt;/contributors&gt;&lt;titles&gt;&lt;title&gt;Studies on anticancer activities of antimicrobial peptides&lt;/title&gt;&lt;secondary-title&gt;Biochimica et Biophysica Acta (BBA)-Biomembranes&lt;/secondary-title&gt;&lt;/titles&gt;&lt;periodical&gt;&lt;full-title&gt;Biochimica et Biophysica Acta (BBA)-Biomembranes&lt;/full-title&gt;&lt;/periodical&gt;&lt;pages&gt;357-375&lt;/pages&gt;&lt;volume&gt;1778&lt;/volume&gt;&lt;number&gt;2&lt;/number&gt;&lt;dates&gt;&lt;year&gt;2008&lt;/year&gt;&lt;/dates&gt;&lt;isbn&gt;0005-2736&lt;/isbn&gt;&lt;urls&gt;&lt;/urls&gt;&lt;/record&gt;&lt;/Cite&gt;&lt;/EndNote&gt;</w:instrText>
      </w:r>
      <w:r w:rsidR="00E71766" w:rsidRPr="00711C39">
        <w:rPr>
          <w:color w:val="000000" w:themeColor="text1"/>
          <w:sz w:val="21"/>
          <w:szCs w:val="21"/>
          <w:rPrChange w:id="17"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7" w:tooltip="Mader, 2006 #48" w:history="1">
        <w:r w:rsidR="00CB4E63">
          <w:rPr>
            <w:noProof/>
            <w:color w:val="000000" w:themeColor="text1"/>
            <w:sz w:val="21"/>
            <w:szCs w:val="21"/>
          </w:rPr>
          <w:t>7</w:t>
        </w:r>
      </w:hyperlink>
      <w:r w:rsidR="009C4DD8">
        <w:rPr>
          <w:noProof/>
          <w:color w:val="000000" w:themeColor="text1"/>
          <w:sz w:val="21"/>
          <w:szCs w:val="21"/>
        </w:rPr>
        <w:t xml:space="preserve">, </w:t>
      </w:r>
      <w:hyperlink w:anchor="_ENREF_8" w:tooltip="Hoskin, 2008 #12" w:history="1">
        <w:r w:rsidR="00CB4E63">
          <w:rPr>
            <w:noProof/>
            <w:color w:val="000000" w:themeColor="text1"/>
            <w:sz w:val="21"/>
            <w:szCs w:val="21"/>
          </w:rPr>
          <w:t>8</w:t>
        </w:r>
      </w:hyperlink>
      <w:r w:rsidR="009C4DD8">
        <w:rPr>
          <w:noProof/>
          <w:color w:val="000000" w:themeColor="text1"/>
          <w:sz w:val="21"/>
          <w:szCs w:val="21"/>
        </w:rPr>
        <w:t>]</w:t>
      </w:r>
      <w:r w:rsidR="00E71766" w:rsidRPr="00711C39">
        <w:rPr>
          <w:color w:val="000000" w:themeColor="text1"/>
          <w:sz w:val="21"/>
          <w:szCs w:val="21"/>
        </w:rPr>
        <w:fldChar w:fldCharType="end"/>
      </w:r>
      <w:r w:rsidRPr="000252B8">
        <w:rPr>
          <w:color w:val="000000" w:themeColor="text1"/>
          <w:sz w:val="21"/>
          <w:szCs w:val="21"/>
        </w:rPr>
        <w:t>.</w:t>
      </w:r>
      <w:r w:rsidRPr="00711C39">
        <w:rPr>
          <w:color w:val="000000" w:themeColor="text1"/>
          <w:sz w:val="21"/>
          <w:szCs w:val="21"/>
        </w:rPr>
        <w:t xml:space="preserve"> </w:t>
      </w:r>
      <w:r w:rsidR="001F4321" w:rsidRPr="009C4DD8">
        <w:rPr>
          <w:color w:val="FF0000"/>
          <w:sz w:val="21"/>
          <w:szCs w:val="21"/>
        </w:rPr>
        <w:t>Moreover, a</w:t>
      </w:r>
      <w:r w:rsidRPr="00F601A7">
        <w:rPr>
          <w:color w:val="000000" w:themeColor="text1"/>
          <w:sz w:val="21"/>
          <w:szCs w:val="21"/>
        </w:rPr>
        <w:t>s compared to traditional anti-cancer drugs, ACPs have greater efficacy, selectivity, and specificity</w:t>
      </w:r>
      <w:r w:rsidR="00FE6912">
        <w:rPr>
          <w:color w:val="000000" w:themeColor="text1"/>
          <w:sz w:val="21"/>
          <w:szCs w:val="21"/>
        </w:rPr>
        <w:t xml:space="preserve">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&lt;EndNote&gt;&lt;Cite&gt;&lt;Author&gt;Chen&lt;/Author&gt;&lt;Year&gt;2016&lt;/Year&gt;&lt;RecNum&gt;27&lt;/RecNum&gt;&lt;DisplayText&gt;[9]&lt;/DisplayText&gt;&lt;record&gt;&lt;rec-number&gt;27&lt;/rec-number&gt;&lt;foreign-keys&gt;&lt;key app="EN" db-id="ztedf00tj5ptexe09ss5zdvoszprssws9dr0"&gt;27&lt;/key&gt;&lt;/foreign-keys&gt;&lt;ref-type name="Journal Article"&gt;17&lt;/ref-type&gt;&lt;contributors&gt;&lt;authors&gt;&lt;author&gt;Chen, Wei&lt;/author&gt;&lt;author&gt;Ding, Hui&lt;/author&gt;&lt;author&gt;Feng, Pengmian&lt;/author&gt;&lt;author&gt;Lin, Hao&lt;/author&gt;&lt;author&gt;Chou, Kuo-Chen&lt;/author&gt;&lt;/authors&gt;&lt;/contributors&gt;&lt;titles&gt;&lt;title&gt;iACP: a sequence-based tool for identifying anticancer peptides&lt;/title&gt;&lt;secondary-title&gt;Oncotarget&lt;/secondary-title&gt;&lt;/titles&gt;&lt;periodical&gt;&lt;full-title&gt;Oncotarget&lt;/full-title&gt;&lt;/periodical&gt;&lt;pages&gt;16895&lt;/pages&gt;&lt;volume&gt;7&lt;/volume&gt;&lt;number&gt;13&lt;/number&gt;&lt;dates&gt;&lt;year&gt;2016&lt;/year&gt;&lt;/dates&gt;&lt;urls&gt;&lt;/urls&gt;&lt;/record&gt;&lt;/Cite&gt;&lt;/EndNote&gt;</w:instrText>
      </w:r>
      <w:r w:rsidR="00E71766" w:rsidRPr="00711C39">
        <w:rPr>
          <w:color w:val="000000" w:themeColor="text1"/>
          <w:sz w:val="21"/>
          <w:szCs w:val="21"/>
          <w:rPrChange w:id="18"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9" w:tooltip="Chen, 2016 #27" w:history="1">
        <w:r w:rsidR="00CB4E63">
          <w:rPr>
            <w:noProof/>
            <w:color w:val="000000" w:themeColor="text1"/>
            <w:sz w:val="21"/>
            <w:szCs w:val="21"/>
          </w:rPr>
          <w:t>9</w:t>
        </w:r>
      </w:hyperlink>
      <w:r w:rsidR="009C4DD8">
        <w:rPr>
          <w:noProof/>
          <w:color w:val="000000" w:themeColor="text1"/>
          <w:sz w:val="21"/>
          <w:szCs w:val="21"/>
        </w:rPr>
        <w:t>]</w:t>
      </w:r>
      <w:r w:rsidR="00E71766" w:rsidRPr="00711C39">
        <w:rPr>
          <w:color w:val="000000" w:themeColor="text1"/>
          <w:sz w:val="21"/>
          <w:szCs w:val="21"/>
        </w:rPr>
        <w:fldChar w:fldCharType="end"/>
      </w:r>
      <w:r w:rsidRPr="000252B8">
        <w:rPr>
          <w:color w:val="000000" w:themeColor="text1"/>
          <w:sz w:val="21"/>
          <w:szCs w:val="21"/>
        </w:rPr>
        <w:t>.</w:t>
      </w:r>
      <w:r w:rsidRPr="00711C39">
        <w:rPr>
          <w:rFonts w:hint="eastAsia"/>
          <w:color w:val="000000" w:themeColor="text1"/>
          <w:sz w:val="21"/>
          <w:szCs w:val="21"/>
        </w:rPr>
        <w:t xml:space="preserve"> </w:t>
      </w:r>
      <w:r w:rsidR="00382FFF" w:rsidRPr="00F601A7">
        <w:rPr>
          <w:color w:val="000000" w:themeColor="text1"/>
          <w:sz w:val="21"/>
          <w:szCs w:val="21"/>
        </w:rPr>
        <w:t>Therefore, it is fundamentally important to identify ACPs especially from large-scale protein sequences that are generated by ne</w:t>
      </w:r>
      <w:r w:rsidR="00FE6912">
        <w:rPr>
          <w:color w:val="000000" w:themeColor="text1"/>
          <w:sz w:val="21"/>
          <w:szCs w:val="21"/>
        </w:rPr>
        <w:t>xt-generation sequencing techniques.</w:t>
      </w:r>
    </w:p>
    <w:p w:rsidR="000E69E4" w:rsidRPr="000252B8" w:rsidRDefault="000E69E4" w:rsidP="00A941CF">
      <w:pPr>
        <w:spacing w:line="360" w:lineRule="auto"/>
        <w:rPr>
          <w:color w:val="000000" w:themeColor="text1"/>
          <w:sz w:val="21"/>
          <w:szCs w:val="21"/>
        </w:rPr>
      </w:pPr>
    </w:p>
    <w:p w:rsidR="00E73BEB" w:rsidRPr="000252B8" w:rsidRDefault="00FE6912" w:rsidP="00A941CF">
      <w:pPr>
        <w:spacing w:line="360" w:lineRule="auto"/>
        <w:rPr>
          <w:rFonts w:eastAsia="TimesNewRomanPSMT"/>
          <w:color w:val="000000" w:themeColor="text1"/>
          <w:sz w:val="21"/>
          <w:szCs w:val="21"/>
        </w:rPr>
      </w:pPr>
      <w:r>
        <w:rPr>
          <w:color w:val="000000" w:themeColor="text1"/>
          <w:sz w:val="21"/>
          <w:szCs w:val="21"/>
        </w:rPr>
        <w:lastRenderedPageBreak/>
        <w:t xml:space="preserve">Experimental identification can help to precisely determine whether the peptides have anti-cancer activity or not, but </w:t>
      </w:r>
      <w:r w:rsidRPr="009C4DD8">
        <w:rPr>
          <w:color w:val="FF0000"/>
          <w:sz w:val="21"/>
          <w:szCs w:val="21"/>
        </w:rPr>
        <w:t>experimental</w:t>
      </w:r>
      <w:r>
        <w:rPr>
          <w:color w:val="000000" w:themeColor="text1"/>
          <w:sz w:val="21"/>
          <w:szCs w:val="21"/>
        </w:rPr>
        <w:t xml:space="preserve"> approaches </w:t>
      </w:r>
      <w:r w:rsidRPr="009C4DD8">
        <w:rPr>
          <w:color w:val="FF0000"/>
          <w:sz w:val="21"/>
          <w:szCs w:val="21"/>
        </w:rPr>
        <w:t xml:space="preserve">are usually </w:t>
      </w:r>
      <w:r>
        <w:rPr>
          <w:color w:val="000000" w:themeColor="text1"/>
          <w:sz w:val="21"/>
          <w:szCs w:val="21"/>
        </w:rPr>
        <w:t xml:space="preserve">time-consuming and cost-ineffective. It is not appropriate for high-throughput identification of ACPs. Subsequently, more recent </w:t>
      </w:r>
      <w:r w:rsidRPr="009C4DD8">
        <w:rPr>
          <w:color w:val="FF0000"/>
          <w:sz w:val="21"/>
          <w:szCs w:val="21"/>
        </w:rPr>
        <w:t xml:space="preserve">research </w:t>
      </w:r>
      <w:r>
        <w:rPr>
          <w:color w:val="000000" w:themeColor="text1"/>
          <w:sz w:val="21"/>
          <w:szCs w:val="21"/>
        </w:rPr>
        <w:t xml:space="preserve">efforts are focused on developing data-driven computational methods like machine learning to </w:t>
      </w:r>
      <w:r w:rsidRPr="009C4DD8">
        <w:rPr>
          <w:color w:val="FF0000"/>
          <w:sz w:val="21"/>
          <w:szCs w:val="21"/>
        </w:rPr>
        <w:t xml:space="preserve">identify </w:t>
      </w:r>
      <w:r>
        <w:rPr>
          <w:color w:val="000000" w:themeColor="text1"/>
          <w:sz w:val="21"/>
          <w:szCs w:val="21"/>
        </w:rPr>
        <w:t xml:space="preserve">ACPs. </w:t>
      </w:r>
      <w:r w:rsidRPr="009C4DD8">
        <w:rPr>
          <w:color w:val="FF0000"/>
          <w:sz w:val="21"/>
          <w:szCs w:val="21"/>
        </w:rPr>
        <w:t>For m</w:t>
      </w:r>
      <w:r>
        <w:rPr>
          <w:color w:val="000000" w:themeColor="text1"/>
          <w:sz w:val="21"/>
          <w:szCs w:val="21"/>
        </w:rPr>
        <w:t>achine learning based methods</w:t>
      </w:r>
      <w:r w:rsidRPr="009C4DD8">
        <w:rPr>
          <w:color w:val="FF0000"/>
          <w:sz w:val="21"/>
          <w:szCs w:val="21"/>
        </w:rPr>
        <w:t xml:space="preserve">, the regular way is to </w:t>
      </w:r>
      <w:r>
        <w:rPr>
          <w:color w:val="000000" w:themeColor="text1"/>
          <w:sz w:val="21"/>
          <w:szCs w:val="21"/>
        </w:rPr>
        <w:t>specify the features of ACPs</w:t>
      </w:r>
      <w:r w:rsidRPr="009C4DD8">
        <w:rPr>
          <w:color w:val="FF0000"/>
          <w:sz w:val="21"/>
          <w:szCs w:val="21"/>
        </w:rPr>
        <w:t xml:space="preserve"> first, </w:t>
      </w:r>
      <w:r>
        <w:rPr>
          <w:color w:val="000000" w:themeColor="text1"/>
          <w:sz w:val="21"/>
          <w:szCs w:val="21"/>
        </w:rPr>
        <w:t xml:space="preserve">and </w:t>
      </w:r>
      <w:r w:rsidRPr="009C4DD8">
        <w:rPr>
          <w:color w:val="FF0000"/>
          <w:sz w:val="21"/>
          <w:szCs w:val="21"/>
        </w:rPr>
        <w:t xml:space="preserve">then train </w:t>
      </w:r>
      <w:r>
        <w:rPr>
          <w:color w:val="000000" w:themeColor="text1"/>
          <w:sz w:val="21"/>
          <w:szCs w:val="21"/>
        </w:rPr>
        <w:t>a prediction model</w:t>
      </w:r>
      <w:r w:rsidRPr="009C4DD8">
        <w:rPr>
          <w:color w:val="FF0000"/>
          <w:sz w:val="21"/>
          <w:szCs w:val="21"/>
        </w:rPr>
        <w:t xml:space="preserve"> based on the features </w:t>
      </w:r>
      <w:r>
        <w:rPr>
          <w:color w:val="000000" w:themeColor="text1"/>
          <w:sz w:val="21"/>
          <w:szCs w:val="21"/>
        </w:rPr>
        <w:t xml:space="preserve">to automatically </w:t>
      </w:r>
      <w:r w:rsidRPr="009C4DD8">
        <w:rPr>
          <w:color w:val="FF0000"/>
          <w:sz w:val="21"/>
          <w:szCs w:val="21"/>
        </w:rPr>
        <w:t xml:space="preserve">predict </w:t>
      </w:r>
      <w:r>
        <w:rPr>
          <w:color w:val="000000" w:themeColor="text1"/>
          <w:sz w:val="21"/>
          <w:szCs w:val="21"/>
        </w:rPr>
        <w:t xml:space="preserve">the peptides are more likely to be ACPs or non-ACPs. </w:t>
      </w:r>
      <w:r w:rsidRPr="009C4DD8">
        <w:rPr>
          <w:color w:val="FF0000"/>
          <w:sz w:val="21"/>
          <w:szCs w:val="21"/>
        </w:rPr>
        <w:t>Therefore, h</w:t>
      </w:r>
      <w:r>
        <w:rPr>
          <w:color w:val="000000" w:themeColor="text1"/>
          <w:sz w:val="21"/>
          <w:szCs w:val="21"/>
        </w:rPr>
        <w:t xml:space="preserve">ow to characterize the discriminative features between ACPs and non-ACPs is </w:t>
      </w:r>
      <w:r w:rsidRPr="009C4DD8">
        <w:rPr>
          <w:color w:val="FF0000"/>
          <w:sz w:val="21"/>
          <w:szCs w:val="21"/>
        </w:rPr>
        <w:t xml:space="preserve">becoming </w:t>
      </w:r>
      <w:r>
        <w:rPr>
          <w:color w:val="000000" w:themeColor="text1"/>
          <w:sz w:val="21"/>
          <w:szCs w:val="21"/>
        </w:rPr>
        <w:t xml:space="preserve">extremely important for accurate identification. In this regard, many </w:t>
      </w:r>
      <w:r w:rsidRPr="009C4DD8">
        <w:rPr>
          <w:color w:val="FF0000"/>
          <w:sz w:val="21"/>
          <w:szCs w:val="21"/>
        </w:rPr>
        <w:t xml:space="preserve">computational </w:t>
      </w:r>
      <w:r>
        <w:rPr>
          <w:color w:val="000000" w:themeColor="text1"/>
          <w:sz w:val="21"/>
          <w:szCs w:val="21"/>
        </w:rPr>
        <w:t xml:space="preserve">efforts have been done. Notably, most of them </w:t>
      </w:r>
      <w:r w:rsidRPr="009C4DD8">
        <w:rPr>
          <w:color w:val="FF0000"/>
          <w:sz w:val="21"/>
          <w:szCs w:val="21"/>
        </w:rPr>
        <w:t xml:space="preserve">aim to </w:t>
      </w:r>
      <w:del w:id="19" w:author="Microsoft Office User" w:date="2019-06-01T11:35:00Z">
        <w:r>
          <w:rPr>
            <w:color w:val="000000" w:themeColor="text1"/>
            <w:sz w:val="21"/>
            <w:szCs w:val="21"/>
          </w:rPr>
          <w:delText xml:space="preserve"> </w:delText>
        </w:r>
      </w:del>
      <w:r>
        <w:rPr>
          <w:color w:val="000000" w:themeColor="text1"/>
          <w:sz w:val="21"/>
          <w:szCs w:val="21"/>
        </w:rPr>
        <w:t xml:space="preserve">extract features from protein </w:t>
      </w:r>
      <w:r w:rsidRPr="009C4DD8">
        <w:rPr>
          <w:color w:val="FF0000"/>
          <w:sz w:val="21"/>
          <w:szCs w:val="21"/>
        </w:rPr>
        <w:t xml:space="preserve">primary </w:t>
      </w:r>
      <w:r>
        <w:rPr>
          <w:color w:val="000000" w:themeColor="text1"/>
          <w:sz w:val="21"/>
          <w:szCs w:val="21"/>
        </w:rPr>
        <w:t xml:space="preserve">sequences only. </w:t>
      </w:r>
      <w:r>
        <w:rPr>
          <w:rFonts w:eastAsia="TimesNewRomanPSMT"/>
          <w:color w:val="000000" w:themeColor="text1"/>
          <w:sz w:val="21"/>
          <w:szCs w:val="21"/>
        </w:rPr>
        <w:t xml:space="preserve">Various </w:t>
      </w:r>
      <w:r w:rsidRPr="009C4DD8">
        <w:rPr>
          <w:rFonts w:eastAsia="TimesNewRomanPSMT"/>
          <w:color w:val="FF0000"/>
          <w:sz w:val="21"/>
          <w:szCs w:val="21"/>
        </w:rPr>
        <w:t>sequence-based</w:t>
      </w:r>
      <w:ins w:id="20" w:author="Microsoft Office User" w:date="2019-06-01T11:35:00Z">
        <w:r>
          <w:rPr>
            <w:rFonts w:eastAsia="TimesNewRomanPSMT"/>
            <w:color w:val="000000" w:themeColor="text1"/>
            <w:sz w:val="21"/>
            <w:szCs w:val="21"/>
          </w:rPr>
          <w:t xml:space="preserve"> </w:t>
        </w:r>
      </w:ins>
      <w:r>
        <w:rPr>
          <w:rFonts w:eastAsia="TimesNewRomanPSMT"/>
          <w:color w:val="000000" w:themeColor="text1"/>
          <w:sz w:val="21"/>
          <w:szCs w:val="21"/>
        </w:rPr>
        <w:t>features have been proposed, including amino acid composition, dipeptide composition, and binary profile of pattern, etc.</w:t>
      </w:r>
      <w:r>
        <w:rPr>
          <w:color w:val="000000" w:themeColor="text1"/>
          <w:sz w:val="21"/>
          <w:szCs w:val="21"/>
        </w:rPr>
        <w:t xml:space="preserve"> </w:t>
      </w:r>
      <w:r w:rsidR="00E71766" w:rsidRPr="00711C39">
        <w:rPr>
          <w:rFonts w:eastAsia="TimesNewRomanPSMT"/>
          <w:color w:val="000000" w:themeColor="text1"/>
          <w:sz w:val="21"/>
          <w:szCs w:val="21"/>
        </w:rPr>
        <w:fldChar w:fldCharType="begin"/>
      </w:r>
      <w:r w:rsidR="009C4DD8">
        <w:rPr>
          <w:rFonts w:eastAsia="TimesNewRomanPSMT"/>
          <w:color w:val="000000" w:themeColor="text1"/>
          <w:sz w:val="21"/>
          <w:szCs w:val="21"/>
        </w:rPr>
        <w:instrText xml:space="preserve"> ADDIN EN.CITE &lt;EndNote&gt;&lt;Cite&gt;&lt;Author&gt;Tyagi&lt;/Author&gt;&lt;Year&gt;2013&lt;/Year&gt;&lt;RecNum&gt;17&lt;/RecNum&gt;&lt;DisplayText&gt;[10, 11]&lt;/DisplayText&gt;&lt;record&gt;&lt;rec-number&gt;17&lt;/rec-number&gt;&lt;foreign-keys&gt;&lt;key app="EN" db-id="ztedf00tj5ptexe09ss5zdvoszprssws9dr0"&gt;17&lt;/key&gt;&lt;/foreign-keys&gt;&lt;ref-type name="Journal Article"&gt;17&lt;/ref-type&gt;&lt;contributors&gt;&lt;authors&gt;&lt;author&gt;Tyagi, Atul&lt;/author&gt;&lt;author&gt;Kapoor, Pallavi&lt;/author&gt;&lt;author&gt;Kumar, Rahul&lt;/author&gt;&lt;author&gt;Chaudhary, Kumardeep&lt;/author&gt;&lt;author&gt;Gautam, Ankur&lt;/author&gt;&lt;author&gt;Raghava, GPS&lt;/author&gt;&lt;/authors&gt;&lt;/contributors&gt;&lt;titles&gt;&lt;title&gt;In silico models for designing and discovering novel anticancer peptides&lt;/title&gt;&lt;secondary-title&gt;Scientific reports&lt;/secondary-title&gt;&lt;/titles&gt;&lt;periodical&gt;&lt;full-title&gt;Scientific reports&lt;/full-title&gt;&lt;/periodical&gt;&lt;pages&gt;2984&lt;/pages&gt;&lt;volume&gt;3&lt;/volume&gt;&lt;dates&gt;&lt;year&gt;2013&lt;/year&gt;&lt;/dates&gt;&lt;isbn&gt;2045-2322&lt;/isbn&gt;&lt;urls&gt;&lt;/urls&gt;&lt;/record&gt;&lt;/Cite&gt;&lt;Cite&gt;&lt;Author&gt;Zhang&lt;/Author&gt;&lt;Year&gt;2016&lt;/Year&gt;&lt;RecNum&gt;75&lt;/RecNum&gt;&lt;record&gt;&lt;rec-number&gt;75&lt;/rec-number&gt;&lt;foreign-keys&gt;&lt;key app="EN" db-id="0addz0xd1zes2oepwzd5w2tbdtw09sf2rxp0"&gt;75&lt;/key&gt;&lt;/foreign-keys&gt;&lt;ref-type name="Journal Article"&gt;17&lt;/ref-type&gt;&lt;contributors&gt;&lt;authors&gt;&lt;author&gt;Zhang, Jieru&lt;/author&gt;&lt;author&gt;Ju, Ying&lt;/author&gt;&lt;author&gt;Lu, Huijuan&lt;/author&gt;&lt;author&gt;Xuan, Ping&lt;/author&gt;&lt;author&gt;Zou, Quan&lt;/author&gt;&lt;/authors&gt;&lt;/contributors&gt;&lt;titles&gt;&lt;title&gt;Accurate Identification of Cancerlectins through Hybrid Machine Learning Technology&lt;/title&gt;&lt;secondary-title&gt;International Journal of Genomics&lt;/secondary-title&gt;&lt;/titles&gt;&lt;periodical&gt;&lt;full-title&gt;International Journal Of Genomics&lt;/full-title&gt;&lt;/periodical&gt;&lt;pages&gt;7604641&lt;/pages&gt;&lt;volume&gt;2016&lt;/volume&gt;&lt;dates&gt;&lt;year&gt;2016&lt;/year&gt;&lt;/dates&gt;&lt;urls&gt;&lt;/urls&gt;&lt;/record&gt;&lt;/Cite&gt;&lt;/EndNote&gt;</w:instrText>
      </w:r>
      <w:r w:rsidR="00E71766" w:rsidRPr="00711C39">
        <w:rPr>
          <w:rFonts w:eastAsia="TimesNewRomanPSMT"/>
          <w:color w:val="000000" w:themeColor="text1"/>
          <w:sz w:val="21"/>
          <w:szCs w:val="21"/>
          <w:rPrChange w:id="21" w:author="Microsoft Office User" w:date="2019-06-06T16:04:00Z">
            <w:rPr>
              <w:rFonts w:eastAsia="TimesNewRomanPSMT"/>
              <w:color w:val="000000" w:themeColor="text1"/>
              <w:sz w:val="21"/>
              <w:szCs w:val="21"/>
            </w:rPr>
          </w:rPrChange>
        </w:rPr>
        <w:fldChar w:fldCharType="separate"/>
      </w:r>
      <w:r w:rsidR="009C4DD8">
        <w:rPr>
          <w:rFonts w:eastAsia="TimesNewRomanPSMT"/>
          <w:noProof/>
          <w:color w:val="000000" w:themeColor="text1"/>
          <w:sz w:val="21"/>
          <w:szCs w:val="21"/>
        </w:rPr>
        <w:t>[</w:t>
      </w:r>
      <w:hyperlink w:anchor="_ENREF_10" w:tooltip="Tyagi, 2013 #17" w:history="1">
        <w:r w:rsidR="00CB4E63">
          <w:rPr>
            <w:rFonts w:eastAsia="TimesNewRomanPSMT"/>
            <w:noProof/>
            <w:color w:val="000000" w:themeColor="text1"/>
            <w:sz w:val="21"/>
            <w:szCs w:val="21"/>
          </w:rPr>
          <w:t>10</w:t>
        </w:r>
      </w:hyperlink>
      <w:r w:rsidR="009C4DD8">
        <w:rPr>
          <w:rFonts w:eastAsia="TimesNewRomanPSMT"/>
          <w:noProof/>
          <w:color w:val="000000" w:themeColor="text1"/>
          <w:sz w:val="21"/>
          <w:szCs w:val="21"/>
        </w:rPr>
        <w:t xml:space="preserve">, </w:t>
      </w:r>
      <w:hyperlink w:anchor="_ENREF_11" w:tooltip="Zhang, 2016 #75" w:history="1">
        <w:r w:rsidR="00CB4E63">
          <w:rPr>
            <w:rFonts w:eastAsia="TimesNewRomanPSMT"/>
            <w:noProof/>
            <w:color w:val="000000" w:themeColor="text1"/>
            <w:sz w:val="21"/>
            <w:szCs w:val="21"/>
          </w:rPr>
          <w:t>11</w:t>
        </w:r>
      </w:hyperlink>
      <w:r w:rsidR="009C4DD8">
        <w:rPr>
          <w:rFonts w:eastAsia="TimesNewRomanPSMT"/>
          <w:noProof/>
          <w:color w:val="000000" w:themeColor="text1"/>
          <w:sz w:val="21"/>
          <w:szCs w:val="21"/>
        </w:rPr>
        <w:t>]</w:t>
      </w:r>
      <w:r w:rsidR="00E71766" w:rsidRPr="00711C39">
        <w:rPr>
          <w:rFonts w:eastAsia="TimesNewRomanPSMT"/>
          <w:color w:val="000000" w:themeColor="text1"/>
          <w:sz w:val="21"/>
          <w:szCs w:val="21"/>
        </w:rPr>
        <w:fldChar w:fldCharType="end"/>
      </w:r>
      <w:r w:rsidR="00944F6F" w:rsidRPr="000252B8">
        <w:rPr>
          <w:rFonts w:eastAsia="TimesNewRomanPSMT"/>
          <w:color w:val="000000" w:themeColor="text1"/>
          <w:sz w:val="21"/>
          <w:szCs w:val="21"/>
        </w:rPr>
        <w:t xml:space="preserve">. </w:t>
      </w:r>
      <w:r w:rsidR="00E81D57" w:rsidRPr="00711C39">
        <w:rPr>
          <w:rFonts w:eastAsia="TimesNewRomanPSMT"/>
          <w:color w:val="000000" w:themeColor="text1"/>
          <w:sz w:val="21"/>
          <w:szCs w:val="21"/>
        </w:rPr>
        <w:t xml:space="preserve">Based on different </w:t>
      </w:r>
      <w:r w:rsidR="0083504E" w:rsidRPr="00F601A7">
        <w:rPr>
          <w:rFonts w:eastAsia="TimesNewRomanPSMT"/>
          <w:color w:val="000000" w:themeColor="text1"/>
          <w:sz w:val="21"/>
          <w:szCs w:val="21"/>
        </w:rPr>
        <w:t xml:space="preserve">sequence-based </w:t>
      </w:r>
      <w:r>
        <w:rPr>
          <w:rFonts w:eastAsia="TimesNewRomanPSMT"/>
          <w:color w:val="000000" w:themeColor="text1"/>
          <w:sz w:val="21"/>
          <w:szCs w:val="21"/>
        </w:rPr>
        <w:t xml:space="preserve">features, researchers have developed a variety of predictors. For example, using Support Vector Machine (SVM) </w:t>
      </w:r>
      <w:r w:rsidRPr="009C4DD8">
        <w:rPr>
          <w:rFonts w:eastAsia="TimesNewRomanPSMT"/>
          <w:color w:val="FF0000"/>
          <w:sz w:val="21"/>
          <w:szCs w:val="21"/>
        </w:rPr>
        <w:t xml:space="preserve">as classification algorithm </w:t>
      </w:r>
      <w:r>
        <w:rPr>
          <w:rFonts w:eastAsia="TimesNewRomanPSMT"/>
          <w:color w:val="000000" w:themeColor="text1"/>
          <w:sz w:val="21"/>
          <w:szCs w:val="21"/>
        </w:rPr>
        <w:t xml:space="preserve">and protein relatedness measure </w:t>
      </w:r>
      <w:r w:rsidRPr="009C4DD8">
        <w:rPr>
          <w:rFonts w:eastAsia="TimesNewRomanPSMT"/>
          <w:color w:val="FF0000"/>
          <w:sz w:val="21"/>
          <w:szCs w:val="21"/>
        </w:rPr>
        <w:t xml:space="preserve">as </w:t>
      </w:r>
      <w:r>
        <w:rPr>
          <w:rFonts w:eastAsia="TimesNewRomanPSMT"/>
          <w:color w:val="000000" w:themeColor="text1"/>
          <w:sz w:val="21"/>
          <w:szCs w:val="21"/>
        </w:rPr>
        <w:t>feature</w:t>
      </w:r>
      <w:r w:rsidRPr="009C4DD8">
        <w:rPr>
          <w:rFonts w:eastAsia="TimesNewRomanPSMT"/>
          <w:color w:val="FF0000"/>
          <w:sz w:val="21"/>
          <w:szCs w:val="21"/>
        </w:rPr>
        <w:t>s</w:t>
      </w:r>
      <w:r>
        <w:rPr>
          <w:rFonts w:eastAsia="TimesNewRomanPSMT"/>
          <w:color w:val="000000" w:themeColor="text1"/>
          <w:sz w:val="21"/>
          <w:szCs w:val="21"/>
        </w:rPr>
        <w:t xml:space="preserve">, </w:t>
      </w:r>
      <w:r w:rsidR="00E71766" w:rsidRPr="00E71766">
        <w:rPr>
          <w:noProof/>
          <w:color w:val="000000" w:themeColor="text1"/>
          <w:sz w:val="21"/>
          <w:szCs w:val="21"/>
          <w:rPrChange w:id="22" w:author="Microsoft Office User" w:date="2019-06-06T16:04:00Z">
            <w:rPr>
              <w:noProof/>
              <w:color w:val="000000" w:themeColor="text1"/>
            </w:rPr>
          </w:rPrChange>
        </w:rPr>
        <w:t>Vijayakumar</w:t>
      </w:r>
      <w:r w:rsidR="00E81D57" w:rsidRPr="000252B8">
        <w:rPr>
          <w:rFonts w:eastAsia="TimesNewRomanPSMT"/>
          <w:color w:val="000000" w:themeColor="text1"/>
          <w:sz w:val="21"/>
          <w:szCs w:val="21"/>
        </w:rPr>
        <w:t xml:space="preserve"> </w:t>
      </w:r>
      <w:r w:rsidR="00E81D57" w:rsidRPr="00711C39">
        <w:rPr>
          <w:rFonts w:eastAsia="TimesNewRomanPSMT"/>
          <w:color w:val="000000" w:themeColor="text1"/>
          <w:sz w:val="21"/>
          <w:szCs w:val="21"/>
        </w:rPr>
        <w:t xml:space="preserve">et al. </w:t>
      </w:r>
      <w:r w:rsidR="00781994" w:rsidRPr="009C4DD8">
        <w:rPr>
          <w:rFonts w:eastAsia="TimesNewRomanPSMT"/>
          <w:color w:val="FF0000"/>
          <w:sz w:val="21"/>
          <w:szCs w:val="21"/>
        </w:rPr>
        <w:t xml:space="preserve">developed </w:t>
      </w:r>
      <w:r w:rsidR="00E81D57" w:rsidRPr="009C4DD8">
        <w:rPr>
          <w:rFonts w:eastAsia="TimesNewRomanPSMT"/>
          <w:color w:val="FF0000"/>
          <w:sz w:val="21"/>
          <w:szCs w:val="21"/>
        </w:rPr>
        <w:t xml:space="preserve">a </w:t>
      </w:r>
      <w:r w:rsidR="00781994" w:rsidRPr="009C4DD8">
        <w:rPr>
          <w:rFonts w:eastAsia="TimesNewRomanPSMT"/>
          <w:color w:val="FF0000"/>
          <w:sz w:val="21"/>
          <w:szCs w:val="21"/>
        </w:rPr>
        <w:t xml:space="preserve">prediction </w:t>
      </w:r>
      <w:r w:rsidRPr="009C4DD8">
        <w:rPr>
          <w:rFonts w:eastAsia="TimesNewRomanPSMT"/>
          <w:color w:val="FF0000"/>
          <w:sz w:val="21"/>
          <w:szCs w:val="21"/>
        </w:rPr>
        <w:t xml:space="preserve">tool </w:t>
      </w:r>
      <w:r>
        <w:rPr>
          <w:rFonts w:eastAsia="TimesNewRomanPSMT"/>
          <w:color w:val="000000" w:themeColor="text1"/>
          <w:sz w:val="21"/>
          <w:szCs w:val="21"/>
        </w:rPr>
        <w:t>namely ACPP (Anti-Cancer Peptide Predictor) to assess query protein</w:t>
      </w:r>
      <w:r w:rsidRPr="009C4DD8">
        <w:rPr>
          <w:rFonts w:eastAsia="TimesNewRomanPSMT"/>
          <w:color w:val="FF0000"/>
          <w:sz w:val="21"/>
          <w:szCs w:val="21"/>
        </w:rPr>
        <w:t>s</w:t>
      </w:r>
      <w:r>
        <w:rPr>
          <w:rFonts w:eastAsia="TimesNewRomanPSMT"/>
          <w:color w:val="000000" w:themeColor="text1"/>
          <w:sz w:val="21"/>
          <w:szCs w:val="21"/>
        </w:rPr>
        <w:t xml:space="preserve"> for the presence of any apoptotic domains or not and then to predict anti-cancer </w:t>
      </w:r>
      <w:r w:rsidRPr="009C4DD8">
        <w:rPr>
          <w:rFonts w:eastAsia="TimesNewRomanPSMT"/>
          <w:color w:val="FF0000"/>
          <w:sz w:val="21"/>
          <w:szCs w:val="21"/>
        </w:rPr>
        <w:t xml:space="preserve">activity </w:t>
      </w:r>
      <w:r>
        <w:rPr>
          <w:rFonts w:eastAsia="TimesNewRomanPSMT"/>
          <w:color w:val="000000" w:themeColor="text1"/>
          <w:sz w:val="21"/>
          <w:szCs w:val="21"/>
        </w:rPr>
        <w:t>in protein</w:t>
      </w:r>
      <w:r w:rsidRPr="009C4DD8">
        <w:rPr>
          <w:rFonts w:eastAsia="TimesNewRomanPSMT"/>
          <w:color w:val="FF0000"/>
          <w:sz w:val="21"/>
          <w:szCs w:val="21"/>
        </w:rPr>
        <w:t>s</w:t>
      </w:r>
      <w:r>
        <w:rPr>
          <w:color w:val="000000" w:themeColor="text1"/>
          <w:sz w:val="21"/>
          <w:szCs w:val="21"/>
        </w:rPr>
        <w:t xml:space="preserve">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&lt;EndNote&gt;&lt;Cite&gt;&lt;Author&gt;Vijayakumar&lt;/Author&gt;&lt;Year&gt;2015&lt;/Year&gt;&lt;RecNum&gt;19&lt;/RecNum&gt;&lt;DisplayText&gt;[12]&lt;/DisplayText&gt;&lt;record&gt;&lt;rec-number&gt;19&lt;/rec-number&gt;&lt;foreign-keys&gt;&lt;key app="EN" db-id="ztedf00tj5ptexe09ss5zdvoszprssws9dr0"&gt;19&lt;/key&gt;&lt;/foreign-keys&gt;&lt;ref-type name="Journal Article"&gt;17&lt;/ref-type&gt;&lt;contributors&gt;&lt;authors&gt;&lt;author&gt;Vijayakumar, Saravanan&lt;/author&gt;&lt;author&gt;Lakshmi, PTV&lt;/author&gt;&lt;/authors&gt;&lt;/contributors&gt;&lt;titles&gt;&lt;title&gt;ACPP: a web server for prediction and design of anti-cancer peptides&lt;/title&gt;&lt;secondary-title&gt;International Journal of Peptide Research and Therapeutics&lt;/secondary-title&gt;&lt;/titles&gt;&lt;periodical&gt;&lt;full-title&gt;International Journal of Peptide Research and Therapeutics&lt;/full-title&gt;&lt;/periodical&gt;&lt;pages&gt;99-106&lt;/pages&gt;&lt;volume&gt;21&lt;/volume&gt;&lt;number&gt;1&lt;/number&gt;&lt;dates&gt;&lt;year&gt;2015&lt;/year&gt;&lt;/dates&gt;&lt;isbn&gt;1573-3149&lt;/isbn&gt;&lt;urls&gt;&lt;/urls&gt;&lt;/record&gt;&lt;/Cite&gt;&lt;/EndNote&gt;</w:instrText>
      </w:r>
      <w:r w:rsidR="00E71766" w:rsidRPr="00711C39">
        <w:rPr>
          <w:color w:val="000000" w:themeColor="text1"/>
          <w:sz w:val="21"/>
          <w:szCs w:val="21"/>
          <w:rPrChange w:id="23"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12" w:tooltip="Vijayakumar, 2015 #19" w:history="1">
        <w:r w:rsidR="00CB4E63">
          <w:rPr>
            <w:noProof/>
            <w:color w:val="000000" w:themeColor="text1"/>
            <w:sz w:val="21"/>
            <w:szCs w:val="21"/>
          </w:rPr>
          <w:t>12</w:t>
        </w:r>
      </w:hyperlink>
      <w:r w:rsidR="009C4DD8">
        <w:rPr>
          <w:noProof/>
          <w:color w:val="000000" w:themeColor="text1"/>
          <w:sz w:val="21"/>
          <w:szCs w:val="21"/>
        </w:rPr>
        <w:t>]</w:t>
      </w:r>
      <w:r w:rsidR="00E71766" w:rsidRPr="00711C39">
        <w:rPr>
          <w:color w:val="000000" w:themeColor="text1"/>
          <w:sz w:val="21"/>
          <w:szCs w:val="21"/>
        </w:rPr>
        <w:fldChar w:fldCharType="end"/>
      </w:r>
      <w:r w:rsidR="00944F6F" w:rsidRPr="000252B8">
        <w:rPr>
          <w:rFonts w:eastAsia="TimesNewRomanPSMT"/>
          <w:color w:val="000000" w:themeColor="text1"/>
          <w:sz w:val="21"/>
          <w:szCs w:val="21"/>
        </w:rPr>
        <w:t xml:space="preserve">. Chen et al. proposed a sequence-based predictor called iACP </w:t>
      </w:r>
      <w:r w:rsidR="00B513D1" w:rsidRPr="00711C39">
        <w:rPr>
          <w:rFonts w:eastAsia="TimesNewRomanPSMT"/>
          <w:color w:val="000000" w:themeColor="text1"/>
          <w:sz w:val="21"/>
          <w:szCs w:val="21"/>
        </w:rPr>
        <w:t>by</w:t>
      </w:r>
      <w:r w:rsidR="00944F6F" w:rsidRPr="00F601A7">
        <w:rPr>
          <w:rFonts w:eastAsia="TimesNewRomanPSMT"/>
          <w:color w:val="000000" w:themeColor="text1"/>
          <w:sz w:val="21"/>
          <w:szCs w:val="21"/>
        </w:rPr>
        <w:t xml:space="preserve"> optimizing the g-gap dipeptide components</w:t>
      </w:r>
      <w:r w:rsidR="00B513D1" w:rsidRPr="00F601A7">
        <w:rPr>
          <w:rFonts w:eastAsia="TimesNewRomanPSMT"/>
          <w:color w:val="000000" w:themeColor="text1"/>
          <w:sz w:val="21"/>
          <w:szCs w:val="21"/>
        </w:rPr>
        <w:t xml:space="preserve">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&lt;EndNote&gt;&lt;Cite&gt;&lt;Author&gt;Chen&lt;/Author&gt;&lt;Year&gt;2016&lt;/Year&gt;&lt;RecNum&gt;27&lt;/RecNum&gt;&lt;DisplayText&gt;[9]&lt;/DisplayText&gt;&lt;record&gt;&lt;rec-number&gt;27&lt;/rec-number&gt;&lt;foreign-keys&gt;&lt;key app="EN" db-id="ztedf00tj5ptexe09ss5zdvoszprssws9dr0"&gt;27&lt;/key&gt;&lt;/foreign-keys&gt;&lt;ref-type name="Journal Article"&gt;17&lt;/ref-type&gt;&lt;contributors&gt;&lt;authors&gt;&lt;author&gt;Chen, Wei&lt;/author&gt;&lt;author&gt;Ding, Hui&lt;/author&gt;&lt;author&gt;Feng, Pengmian&lt;/author&gt;&lt;author&gt;Lin, Hao&lt;/author&gt;&lt;author&gt;Chou, Kuo-Chen&lt;/author&gt;&lt;/authors&gt;&lt;/contributors&gt;&lt;titles&gt;&lt;title&gt;iACP: a sequence-based tool for identifying anticancer peptides&lt;/title&gt;&lt;secondary-title&gt;Oncotarget&lt;/secondary-title&gt;&lt;/titles&gt;&lt;periodical&gt;&lt;full-title&gt;Oncotarget&lt;/full-title&gt;&lt;/periodical&gt;&lt;pages&gt;16895&lt;/pages&gt;&lt;volume&gt;7&lt;/volume&gt;&lt;number&gt;13&lt;/number&gt;&lt;dates&gt;&lt;year&gt;2016&lt;/year&gt;&lt;/dates&gt;&lt;urls&gt;&lt;/urls&gt;&lt;/record&gt;&lt;/Cite&gt;&lt;/EndNote&gt;</w:instrText>
      </w:r>
      <w:r w:rsidR="00E71766" w:rsidRPr="00711C39">
        <w:rPr>
          <w:color w:val="000000" w:themeColor="text1"/>
          <w:sz w:val="21"/>
          <w:szCs w:val="21"/>
          <w:rPrChange w:id="24"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9" w:tooltip="Chen, 2016 #27" w:history="1">
        <w:r w:rsidR="00CB4E63">
          <w:rPr>
            <w:noProof/>
            <w:color w:val="000000" w:themeColor="text1"/>
            <w:sz w:val="21"/>
            <w:szCs w:val="21"/>
          </w:rPr>
          <w:t>9</w:t>
        </w:r>
      </w:hyperlink>
      <w:r w:rsidR="009C4DD8">
        <w:rPr>
          <w:noProof/>
          <w:color w:val="000000" w:themeColor="text1"/>
          <w:sz w:val="21"/>
          <w:szCs w:val="21"/>
        </w:rPr>
        <w:t>]</w:t>
      </w:r>
      <w:r w:rsidR="00E71766" w:rsidRPr="00711C39">
        <w:rPr>
          <w:color w:val="000000" w:themeColor="text1"/>
          <w:sz w:val="21"/>
          <w:szCs w:val="21"/>
        </w:rPr>
        <w:fldChar w:fldCharType="end"/>
      </w:r>
      <w:r w:rsidR="00944F6F" w:rsidRPr="000252B8">
        <w:rPr>
          <w:rFonts w:eastAsia="TimesNewRomanPSMT"/>
          <w:color w:val="000000" w:themeColor="text1"/>
          <w:sz w:val="21"/>
          <w:szCs w:val="21"/>
        </w:rPr>
        <w:t>. Wei et al. proposed a novel predictor named ACPred-F</w:t>
      </w:r>
      <w:r w:rsidR="001A4081" w:rsidRPr="00711C39">
        <w:rPr>
          <w:color w:val="000000" w:themeColor="text1"/>
          <w:sz w:val="21"/>
          <w:szCs w:val="21"/>
        </w:rPr>
        <w:t>L</w:t>
      </w:r>
      <w:r w:rsidR="00944F6F" w:rsidRPr="00F601A7">
        <w:rPr>
          <w:rFonts w:eastAsia="TimesNewRomanPSMT"/>
          <w:color w:val="000000" w:themeColor="text1"/>
          <w:sz w:val="21"/>
          <w:szCs w:val="21"/>
        </w:rPr>
        <w:t xml:space="preserve"> </w:t>
      </w:r>
      <w:r w:rsidR="000E69E4" w:rsidRPr="00F601A7">
        <w:rPr>
          <w:rFonts w:eastAsia="TimesNewRomanPSMT"/>
          <w:color w:val="000000" w:themeColor="text1"/>
          <w:sz w:val="21"/>
          <w:szCs w:val="21"/>
        </w:rPr>
        <w:t xml:space="preserve">that </w:t>
      </w:r>
      <w:r w:rsidR="00944F6F" w:rsidRPr="00F601A7">
        <w:rPr>
          <w:rFonts w:eastAsia="TimesNewRomanPSMT"/>
          <w:color w:val="000000" w:themeColor="text1"/>
          <w:sz w:val="21"/>
          <w:szCs w:val="21"/>
        </w:rPr>
        <w:t xml:space="preserve">can </w:t>
      </w:r>
      <w:r w:rsidR="00781994" w:rsidRPr="009C4DD8">
        <w:rPr>
          <w:rFonts w:eastAsia="TimesNewRomanPSMT"/>
          <w:color w:val="FF0000"/>
          <w:sz w:val="21"/>
          <w:szCs w:val="21"/>
        </w:rPr>
        <w:t xml:space="preserve">automatically </w:t>
      </w:r>
      <w:r w:rsidR="00944F6F" w:rsidRPr="00F601A7">
        <w:rPr>
          <w:rFonts w:eastAsia="TimesNewRomanPSMT"/>
          <w:color w:val="000000" w:themeColor="text1"/>
          <w:sz w:val="21"/>
          <w:szCs w:val="21"/>
        </w:rPr>
        <w:t>extract and learn a set of informative features from a feature pool of support vector machine-based models trained using se</w:t>
      </w:r>
      <w:r>
        <w:rPr>
          <w:rFonts w:eastAsia="TimesNewRomanPSMT"/>
          <w:color w:val="000000" w:themeColor="text1"/>
          <w:sz w:val="21"/>
          <w:szCs w:val="21"/>
        </w:rPr>
        <w:t>quence-based feature descriptors</w:t>
      </w:r>
      <w:r w:rsidR="00E71766" w:rsidRPr="00711C39">
        <w:rPr>
          <w:rFonts w:eastAsia="TimesNewRomanPSMT"/>
          <w:color w:val="000000" w:themeColor="text1"/>
          <w:sz w:val="21"/>
          <w:szCs w:val="21"/>
        </w:rPr>
        <w:fldChar w:fldCharType="begin"/>
      </w:r>
      <w:r w:rsidR="009C4DD8">
        <w:rPr>
          <w:rFonts w:eastAsia="TimesNewRomanPSMT"/>
          <w:color w:val="000000" w:themeColor="text1"/>
          <w:sz w:val="21"/>
          <w:szCs w:val="21"/>
        </w:rPr>
        <w:instrText xml:space="preserve"> ADDIN EN.CITE &lt;EndNote&gt;&lt;Cite&gt;&lt;Author&gt;Wei&lt;/Author&gt;&lt;Year&gt;2018&lt;/Year&gt;&lt;RecNum&gt;20&lt;/RecNum&gt;&lt;DisplayText&gt;[13]&lt;/DisplayText&gt;&lt;record&gt;&lt;rec-number&gt;20&lt;/rec-number&gt;&lt;foreign-keys&gt;&lt;key app="EN" db-id="ztedf00tj5ptexe09ss5zdvoszprssws9dr0"&gt;20&lt;/key&gt;&lt;/foreign-keys&gt;&lt;ref-type name="Journal Article"&gt;17&lt;/ref-type&gt;&lt;contributors&gt;&lt;authors&gt;&lt;author&gt;Wei, Leyi&lt;/author&gt;&lt;author&gt;Zhou, Chen&lt;/author&gt;&lt;author&gt;Chen, Huangrong&lt;/author&gt;&lt;author&gt;Song, Jiangning&lt;/author&gt;&lt;author&gt;Su, Ran&lt;/author&gt;&lt;/authors&gt;&lt;/contributors&gt;&lt;titles&gt;&lt;title&gt;ACPred-FL: a sequence-based predictor based on effective feature representation to improve the prediction of anti-cancer peptides&lt;/title&gt;&lt;secondary-title&gt;Bioinformatics&lt;/secondary-title&gt;&lt;/titles&gt;&lt;periodical&gt;&lt;full-title&gt;Bioinformatics&lt;/full-title&gt;&lt;/periodical&gt;&lt;dates&gt;&lt;year&gt;2018&lt;/year&gt;&lt;/dates&gt;&lt;urls&gt;&lt;/urls&gt;&lt;/record&gt;&lt;/Cite&gt;&lt;/EndNote&gt;</w:instrText>
      </w:r>
      <w:r w:rsidR="00E71766" w:rsidRPr="00711C39">
        <w:rPr>
          <w:rFonts w:eastAsia="TimesNewRomanPSMT"/>
          <w:color w:val="000000" w:themeColor="text1"/>
          <w:sz w:val="21"/>
          <w:szCs w:val="21"/>
          <w:rPrChange w:id="25" w:author="Microsoft Office User" w:date="2019-06-06T16:04:00Z">
            <w:rPr>
              <w:rFonts w:eastAsia="TimesNewRomanPSMT"/>
              <w:color w:val="000000" w:themeColor="text1"/>
              <w:sz w:val="21"/>
              <w:szCs w:val="21"/>
            </w:rPr>
          </w:rPrChange>
        </w:rPr>
        <w:fldChar w:fldCharType="separate"/>
      </w:r>
      <w:r w:rsidR="009C4DD8">
        <w:rPr>
          <w:rFonts w:eastAsia="TimesNewRomanPSMT"/>
          <w:noProof/>
          <w:color w:val="000000" w:themeColor="text1"/>
          <w:sz w:val="21"/>
          <w:szCs w:val="21"/>
        </w:rPr>
        <w:t>[</w:t>
      </w:r>
      <w:hyperlink w:anchor="_ENREF_13" w:tooltip="Wei, 2018 #20" w:history="1">
        <w:r w:rsidR="00CB4E63">
          <w:rPr>
            <w:rFonts w:eastAsia="TimesNewRomanPSMT"/>
            <w:noProof/>
            <w:color w:val="000000" w:themeColor="text1"/>
            <w:sz w:val="21"/>
            <w:szCs w:val="21"/>
          </w:rPr>
          <w:t>13</w:t>
        </w:r>
      </w:hyperlink>
      <w:r w:rsidR="009C4DD8">
        <w:rPr>
          <w:rFonts w:eastAsia="TimesNewRomanPSMT"/>
          <w:noProof/>
          <w:color w:val="000000" w:themeColor="text1"/>
          <w:sz w:val="21"/>
          <w:szCs w:val="21"/>
        </w:rPr>
        <w:t>]</w:t>
      </w:r>
      <w:r w:rsidR="00E71766" w:rsidRPr="00711C39">
        <w:rPr>
          <w:rFonts w:eastAsia="TimesNewRomanPSMT"/>
          <w:color w:val="000000" w:themeColor="text1"/>
          <w:sz w:val="21"/>
          <w:szCs w:val="21"/>
        </w:rPr>
        <w:fldChar w:fldCharType="end"/>
      </w:r>
      <w:del w:id="26" w:author="zhouchen" w:date="2019-06-03T05:10:00Z">
        <w:r w:rsidR="00376399" w:rsidRPr="000252B8" w:rsidDel="003A47F7">
          <w:rPr>
            <w:rFonts w:hint="eastAsia"/>
            <w:color w:val="000000" w:themeColor="text1"/>
            <w:sz w:val="21"/>
            <w:szCs w:val="21"/>
          </w:rPr>
          <w:delText xml:space="preserve"> </w:delText>
        </w:r>
      </w:del>
      <w:r w:rsidR="00944F6F" w:rsidRPr="00711C39">
        <w:rPr>
          <w:rFonts w:eastAsia="TimesNewRomanPSMT"/>
          <w:color w:val="000000" w:themeColor="text1"/>
          <w:sz w:val="21"/>
          <w:szCs w:val="21"/>
        </w:rPr>
        <w:t xml:space="preserve">. </w:t>
      </w:r>
      <w:r w:rsidR="004055C5" w:rsidRPr="00F601A7">
        <w:rPr>
          <w:rFonts w:eastAsia="TimesNewRomanPSMT"/>
          <w:color w:val="000000" w:themeColor="text1"/>
          <w:sz w:val="21"/>
          <w:szCs w:val="21"/>
        </w:rPr>
        <w:t xml:space="preserve">More recently, they further improved the performance by introducing more </w:t>
      </w:r>
      <w:r w:rsidR="00781994" w:rsidRPr="009C4DD8">
        <w:rPr>
          <w:rFonts w:eastAsia="TimesNewRomanPSMT"/>
          <w:color w:val="FF0000"/>
          <w:sz w:val="21"/>
          <w:szCs w:val="21"/>
        </w:rPr>
        <w:t xml:space="preserve">sequential </w:t>
      </w:r>
      <w:r w:rsidR="004055C5" w:rsidRPr="00F601A7">
        <w:rPr>
          <w:rFonts w:eastAsia="TimesNewRomanPSMT"/>
          <w:color w:val="000000" w:themeColor="text1"/>
          <w:sz w:val="21"/>
          <w:szCs w:val="21"/>
        </w:rPr>
        <w:t>information into their feature representation learning model</w:t>
      </w:r>
      <w:r w:rsidR="0083504E" w:rsidRPr="00F601A7">
        <w:rPr>
          <w:rFonts w:eastAsia="TimesNewRomanPSMT"/>
          <w:color w:val="000000" w:themeColor="text1"/>
          <w:sz w:val="21"/>
          <w:szCs w:val="21"/>
        </w:rPr>
        <w:t xml:space="preserve">, and established a </w:t>
      </w:r>
      <w:r w:rsidRPr="009C4DD8">
        <w:rPr>
          <w:rFonts w:eastAsia="TimesNewRomanPSMT"/>
          <w:color w:val="FF0000"/>
          <w:sz w:val="21"/>
          <w:szCs w:val="21"/>
        </w:rPr>
        <w:t xml:space="preserve">generic </w:t>
      </w:r>
      <w:r>
        <w:rPr>
          <w:rFonts w:eastAsia="TimesNewRomanPSMT"/>
          <w:color w:val="000000" w:themeColor="text1"/>
          <w:sz w:val="21"/>
          <w:szCs w:val="21"/>
        </w:rPr>
        <w:t>predictor called PEPred-Suite</w:t>
      </w:r>
      <w:r w:rsidRPr="009C4DD8">
        <w:rPr>
          <w:rFonts w:eastAsia="TimesNewRomanPSMT"/>
          <w:color w:val="FF0000"/>
          <w:sz w:val="21"/>
          <w:szCs w:val="21"/>
        </w:rPr>
        <w:t xml:space="preserve"> for therapeutic peptides including anti-cancer peptides</w:t>
      </w:r>
      <w:r>
        <w:rPr>
          <w:color w:val="000000" w:themeColor="text1"/>
          <w:sz w:val="21"/>
          <w:szCs w:val="21"/>
        </w:rPr>
        <w:t xml:space="preserve">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&lt;EndNote&gt;&lt;Cite&gt;&lt;Author&gt;Wei&lt;/Author&gt;&lt;Year&gt;2019&lt;/Year&gt;&lt;RecNum&gt;45&lt;/RecNum&gt;&lt;DisplayText&gt;[14]&lt;/DisplayText&gt;&lt;record&gt;&lt;rec-number&gt;45&lt;/rec-number&gt;&lt;foreign-keys&gt;&lt;key app="EN" db-id="s9zft92fjpwrv9esepx59fafvesr5v5eedfp"&gt;45&lt;/key&gt;&lt;/foreign-keys&gt;&lt;ref-type name="Journal Article"&gt;17&lt;/ref-type&gt;&lt;contributors&gt;&lt;authors&gt;&lt;author&gt;Leyi Wei&lt;/author&gt;&lt;author&gt;Chen Zhou&lt;/author&gt;&lt;author&gt;Ran Su&lt;/author&gt;&lt;author&gt;Quan Zou &lt;/author&gt;&lt;/authors&gt;&lt;/contributors&gt;&lt;titles&gt;&lt;title&gt;PEPred-Suite: improved and robust prediction of therapeutic peptides using adaptive feature representation learning&lt;/title&gt;&lt;secondary-title&gt;Bioinformatics&lt;/secondary-title&gt;&lt;/titles&gt;&lt;periodical&gt;&lt;full-title&gt;Bioinformatics&lt;/full-title&gt;&lt;/periodical&gt;&lt;dates&gt;&lt;year&gt;2019&lt;/year&gt;&lt;/dates&gt;&lt;urls&gt;&lt;/urls&gt;&lt;electronic-resource-num&gt;10.1093/bioinformatics/btz246&lt;/electronic-resource-num&gt;&lt;/record&gt;&lt;/Cite&gt;&lt;/EndNote&gt;</w:instrText>
      </w:r>
      <w:r w:rsidR="00E71766" w:rsidRPr="00711C39">
        <w:rPr>
          <w:color w:val="000000" w:themeColor="text1"/>
          <w:sz w:val="21"/>
          <w:szCs w:val="21"/>
          <w:rPrChange w:id="27"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14" w:tooltip="Wei, 2019 #4" w:history="1">
        <w:r w:rsidR="00CB4E63">
          <w:rPr>
            <w:noProof/>
            <w:color w:val="000000" w:themeColor="text1"/>
            <w:sz w:val="21"/>
            <w:szCs w:val="21"/>
          </w:rPr>
          <w:t>14</w:t>
        </w:r>
      </w:hyperlink>
      <w:r w:rsidR="009C4DD8">
        <w:rPr>
          <w:noProof/>
          <w:color w:val="000000" w:themeColor="text1"/>
          <w:sz w:val="21"/>
          <w:szCs w:val="21"/>
        </w:rPr>
        <w:t>]</w:t>
      </w:r>
      <w:r w:rsidR="00E71766" w:rsidRPr="00711C39">
        <w:rPr>
          <w:color w:val="000000" w:themeColor="text1"/>
          <w:sz w:val="21"/>
          <w:szCs w:val="21"/>
        </w:rPr>
        <w:fldChar w:fldCharType="end"/>
      </w:r>
      <w:r w:rsidR="004055C5" w:rsidRPr="000252B8">
        <w:rPr>
          <w:rFonts w:eastAsia="TimesNewRomanPSMT"/>
          <w:color w:val="000000" w:themeColor="text1"/>
          <w:sz w:val="21"/>
          <w:szCs w:val="21"/>
        </w:rPr>
        <w:t xml:space="preserve">. </w:t>
      </w:r>
      <w:r w:rsidR="000E69E4" w:rsidRPr="00711C39">
        <w:rPr>
          <w:rFonts w:eastAsia="TimesNewRomanPSMT"/>
          <w:color w:val="000000" w:themeColor="text1"/>
          <w:sz w:val="21"/>
          <w:szCs w:val="21"/>
        </w:rPr>
        <w:t>Besides, there are othe</w:t>
      </w:r>
      <w:r w:rsidR="000E69E4" w:rsidRPr="00F601A7">
        <w:rPr>
          <w:rFonts w:eastAsia="TimesNewRomanPSMT"/>
          <w:color w:val="000000" w:themeColor="text1"/>
          <w:sz w:val="21"/>
          <w:szCs w:val="21"/>
        </w:rPr>
        <w:t xml:space="preserve">r commonly used methods developed </w:t>
      </w:r>
      <w:r w:rsidR="00BA5CEA" w:rsidRPr="00F601A7">
        <w:rPr>
          <w:rFonts w:hint="eastAsia"/>
          <w:color w:val="000000" w:themeColor="text1"/>
          <w:sz w:val="21"/>
          <w:szCs w:val="21"/>
        </w:rPr>
        <w:t xml:space="preserve">specific </w:t>
      </w:r>
      <w:r w:rsidR="000E69E4" w:rsidRPr="00F601A7">
        <w:rPr>
          <w:rFonts w:eastAsia="TimesNewRomanPSMT"/>
          <w:color w:val="000000" w:themeColor="text1"/>
          <w:sz w:val="21"/>
          <w:szCs w:val="21"/>
        </w:rPr>
        <w:t xml:space="preserve">for the ACP prediction, such as </w:t>
      </w:r>
      <w:r w:rsidR="00BA5CEA" w:rsidRPr="00F601A7">
        <w:rPr>
          <w:color w:val="000000" w:themeColor="text1"/>
          <w:sz w:val="21"/>
          <w:szCs w:val="21"/>
        </w:rPr>
        <w:t>AntiCP</w:t>
      </w:r>
      <w:r w:rsidR="00BA5CEA" w:rsidRPr="00F601A7">
        <w:rPr>
          <w:rFonts w:hint="eastAsia"/>
          <w:color w:val="000000" w:themeColor="text1"/>
          <w:sz w:val="21"/>
          <w:szCs w:val="21"/>
        </w:rPr>
        <w:t xml:space="preserve">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&lt;EndNote&gt;&lt;Cite&gt;&lt;Author&gt;Tyagi&lt;/Author&gt;&lt;Year&gt;2013&lt;/Year&gt;&lt;RecNum&gt;17&lt;/RecNum&gt;&lt;DisplayText&gt;[10]&lt;/DisplayText&gt;&lt;record&gt;&lt;rec-number&gt;17&lt;/rec-number&gt;&lt;foreign-keys&gt;&lt;key app="EN" db-id="ztedf00tj5ptexe09ss5zdvoszprssws9dr0"&gt;17&lt;/key&gt;&lt;/foreign-keys&gt;&lt;ref-type name="Journal Article"&gt;17&lt;/ref-type&gt;&lt;contributors&gt;&lt;authors&gt;&lt;author&gt;Tyagi, Atul&lt;/author&gt;&lt;author&gt;Kapoor, Pallavi&lt;/author&gt;&lt;author&gt;Kumar, Rahul&lt;/author&gt;&lt;author&gt;Chaudhary, Kumardeep&lt;/author&gt;&lt;author&gt;Gautam, Ankur&lt;/author&gt;&lt;author&gt;Raghava, GPS&lt;/author&gt;&lt;/authors&gt;&lt;/contributors&gt;&lt;titles&gt;&lt;title&gt;In silico models for designing and discovering novel anticancer peptides&lt;/title&gt;&lt;secondary-title&gt;Scientific reports&lt;/secondary-title&gt;&lt;/titles&gt;&lt;periodical&gt;&lt;full-title&gt;Scientific reports&lt;/full-title&gt;&lt;/periodical&gt;&lt;pages&gt;2984&lt;/pages&gt;&lt;volume&gt;3&lt;/volume&gt;&lt;dates&gt;&lt;year&gt;2013&lt;/year&gt;&lt;/dates&gt;&lt;isbn&gt;2045-2322&lt;/isbn&gt;&lt;urls&gt;&lt;/urls&gt;&lt;/record&gt;&lt;/Cite&gt;&lt;/EndNote&gt;</w:instrText>
      </w:r>
      <w:r w:rsidR="00E71766" w:rsidRPr="00711C39">
        <w:rPr>
          <w:color w:val="000000" w:themeColor="text1"/>
          <w:sz w:val="21"/>
          <w:szCs w:val="21"/>
          <w:rPrChange w:id="28"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10" w:tooltip="Tyagi, 2013 #17" w:history="1">
        <w:r w:rsidR="00CB4E63">
          <w:rPr>
            <w:noProof/>
            <w:color w:val="000000" w:themeColor="text1"/>
            <w:sz w:val="21"/>
            <w:szCs w:val="21"/>
          </w:rPr>
          <w:t>10</w:t>
        </w:r>
      </w:hyperlink>
      <w:r w:rsidR="009C4DD8">
        <w:rPr>
          <w:noProof/>
          <w:color w:val="000000" w:themeColor="text1"/>
          <w:sz w:val="21"/>
          <w:szCs w:val="21"/>
        </w:rPr>
        <w:t>]</w:t>
      </w:r>
      <w:r w:rsidR="00E71766" w:rsidRPr="00711C39">
        <w:rPr>
          <w:color w:val="000000" w:themeColor="text1"/>
          <w:sz w:val="21"/>
          <w:szCs w:val="21"/>
        </w:rPr>
        <w:fldChar w:fldCharType="end"/>
      </w:r>
      <w:r w:rsidR="000E69E4" w:rsidRPr="000252B8">
        <w:rPr>
          <w:rFonts w:eastAsia="TimesNewRomanPSMT"/>
          <w:color w:val="000000" w:themeColor="text1"/>
          <w:sz w:val="21"/>
          <w:szCs w:val="21"/>
        </w:rPr>
        <w:t xml:space="preserve">, </w:t>
      </w:r>
      <w:r w:rsidR="00BA5CEA" w:rsidRPr="00711C39">
        <w:rPr>
          <w:rFonts w:hint="eastAsia"/>
          <w:color w:val="000000" w:themeColor="text1"/>
          <w:sz w:val="21"/>
          <w:szCs w:val="21"/>
        </w:rPr>
        <w:t xml:space="preserve">MLACP </w:t>
      </w:r>
      <w:r w:rsidR="00E71766" w:rsidRPr="00711C39">
        <w:rPr>
          <w:color w:val="000000" w:themeColor="text1"/>
          <w:sz w:val="21"/>
          <w:szCs w:val="21"/>
        </w:rPr>
        <w:fldChar w:fldCharType="begin"/>
      </w:r>
      <w:r w:rsidR="009C4DD8">
        <w:rPr>
          <w:color w:val="000000" w:themeColor="text1"/>
          <w:sz w:val="21"/>
          <w:szCs w:val="21"/>
        </w:rPr>
        <w:instrText xml:space="preserve"> ADDIN EN.CITE &lt;EndNote&gt;&lt;Cite&gt;&lt;Author&gt;Manavalan&lt;/Author&gt;&lt;Year&gt;2017&lt;/Year&gt;&lt;RecNum&gt;49&lt;/RecNum&gt;&lt;DisplayText&gt;[15]&lt;/DisplayText&gt;&lt;record&gt;&lt;rec-number&gt;49&lt;/rec-number&gt;&lt;foreign-keys&gt;&lt;key app="EN" db-id="s9zft92fjpwrv9esepx59fafvesr5v5eedfp"&gt;49&lt;/key&gt;&lt;/foreign-keys&gt;&lt;ref-type name="Journal Article"&gt;17&lt;/ref-type&gt;&lt;contributors&gt;&lt;authors&gt;&lt;author&gt;Manavalan, Balachandran&lt;/author&gt;&lt;author&gt;Basith, Shaherin&lt;/author&gt;&lt;author&gt;Shin, Tae Hwan&lt;/author&gt;&lt;author&gt;Choi, Sun&lt;/author&gt;&lt;author&gt;Kim, Myeong Ok&lt;/author&gt;&lt;author&gt;Lee, Gwang&lt;/author&gt;&lt;/authors&gt;&lt;/contributors&gt;&lt;titles&gt;&lt;title&gt;MLACP: machine-learning-based prediction of anticancer peptides&lt;/title&gt;&lt;secondary-title&gt;Oncotarget&lt;/secondary-title&gt;&lt;/titles&gt;&lt;periodical&gt;&lt;full-title&gt;Oncotarget&lt;/full-title&gt;&lt;/periodical&gt;&lt;pages&gt;77121&lt;/pages&gt;&lt;volume&gt;8&lt;/volume&gt;&lt;number&gt;44&lt;/number&gt;&lt;dates&gt;&lt;year&gt;2017&lt;/year&gt;&lt;/dates&gt;&lt;urls&gt;&lt;/urls&gt;&lt;/record&gt;&lt;/Cite&gt;&lt;/EndNote&gt;</w:instrText>
      </w:r>
      <w:r w:rsidR="00E71766" w:rsidRPr="00711C39">
        <w:rPr>
          <w:color w:val="000000" w:themeColor="text1"/>
          <w:sz w:val="21"/>
          <w:szCs w:val="21"/>
          <w:rPrChange w:id="29"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15" w:tooltip="Manavalan, 2017 #49" w:history="1">
        <w:r w:rsidR="00CB4E63">
          <w:rPr>
            <w:noProof/>
            <w:color w:val="000000" w:themeColor="text1"/>
            <w:sz w:val="21"/>
            <w:szCs w:val="21"/>
          </w:rPr>
          <w:t>15</w:t>
        </w:r>
      </w:hyperlink>
      <w:r w:rsidR="009C4DD8">
        <w:rPr>
          <w:noProof/>
          <w:color w:val="000000" w:themeColor="text1"/>
          <w:sz w:val="21"/>
          <w:szCs w:val="21"/>
        </w:rPr>
        <w:t>]</w:t>
      </w:r>
      <w:r w:rsidR="00E71766" w:rsidRPr="00711C39">
        <w:rPr>
          <w:color w:val="000000" w:themeColor="text1"/>
          <w:sz w:val="21"/>
          <w:szCs w:val="21"/>
        </w:rPr>
        <w:fldChar w:fldCharType="end"/>
      </w:r>
      <w:r w:rsidR="000E69E4" w:rsidRPr="000252B8">
        <w:rPr>
          <w:rFonts w:eastAsia="TimesNewRomanPSMT"/>
          <w:color w:val="000000" w:themeColor="text1"/>
          <w:sz w:val="21"/>
          <w:szCs w:val="21"/>
        </w:rPr>
        <w:t>, and</w:t>
      </w:r>
      <w:r w:rsidR="00BA5CEA" w:rsidRPr="00711C39">
        <w:rPr>
          <w:rFonts w:hint="eastAsia"/>
          <w:color w:val="000000" w:themeColor="text1"/>
          <w:sz w:val="21"/>
          <w:szCs w:val="21"/>
        </w:rPr>
        <w:t xml:space="preserve"> </w:t>
      </w:r>
      <w:r w:rsidR="00BA5CEA" w:rsidRPr="00F601A7">
        <w:rPr>
          <w:color w:val="000000" w:themeColor="text1"/>
          <w:sz w:val="21"/>
          <w:szCs w:val="21"/>
        </w:rPr>
        <w:t>Hajisharifi’</w:t>
      </w:r>
      <w:r w:rsidR="00BA5CEA" w:rsidRPr="00F601A7">
        <w:rPr>
          <w:rFonts w:hint="eastAsia"/>
          <w:color w:val="000000" w:themeColor="text1"/>
          <w:sz w:val="21"/>
          <w:szCs w:val="21"/>
        </w:rPr>
        <w:t>s method</w:t>
      </w:r>
      <w:r w:rsidR="000E69E4" w:rsidRPr="00F601A7">
        <w:rPr>
          <w:rFonts w:eastAsia="TimesNewRomanPSMT"/>
          <w:color w:val="000000" w:themeColor="text1"/>
          <w:sz w:val="21"/>
          <w:szCs w:val="21"/>
        </w:rPr>
        <w:t xml:space="preserve"> </w:t>
      </w:r>
      <w:r w:rsidR="00E71766" w:rsidRPr="00711C39">
        <w:rPr>
          <w:rFonts w:eastAsia="TimesNewRomanPSMT"/>
          <w:color w:val="000000" w:themeColor="text1"/>
          <w:sz w:val="21"/>
          <w:szCs w:val="21"/>
        </w:rPr>
        <w:fldChar w:fldCharType="begin"/>
      </w:r>
      <w:r w:rsidR="009C4DD8">
        <w:rPr>
          <w:rFonts w:eastAsia="TimesNewRomanPSMT"/>
          <w:color w:val="000000" w:themeColor="text1"/>
          <w:sz w:val="21"/>
          <w:szCs w:val="21"/>
        </w:rPr>
        <w:instrText xml:space="preserve"> ADDIN EN.CITE &lt;EndNote&gt;&lt;Cite&gt;&lt;Author&gt;Hajisharifi&lt;/Author&gt;&lt;Year&gt;2014&lt;/Year&gt;&lt;RecNum&gt;16&lt;/RecNum&gt;&lt;DisplayText&gt;[16]&lt;/DisplayText&gt;&lt;record&gt;&lt;rec-number&gt;16&lt;/rec-number&gt;&lt;foreign-keys&gt;&lt;key app="EN" db-id="ztedf00tj5ptexe09ss5zdvoszprssws9dr0"&gt;16&lt;/key&gt;&lt;/foreign-keys&gt;&lt;ref-type name="Journal Article"&gt;17&lt;/ref-type&gt;&lt;contributors&gt;&lt;authors&gt;&lt;author&gt;Hajisharifi, Zohre&lt;/author&gt;&lt;author&gt;Piryaiee, Moien&lt;/author&gt;&lt;author&gt;Beigi, Majid Mohammad&lt;/author&gt;&lt;author&gt;Behbahani, Mandana&lt;/author&gt;&lt;author&gt;Mohabatkar, Hassan&lt;/author&gt;&lt;/authors&gt;&lt;/contributors&gt;&lt;titles&gt;&lt;title&gt;Predicting anticancer peptides with Chou</w:instrText>
      </w:r>
      <w:r w:rsidR="009C4DD8">
        <w:rPr>
          <w:rFonts w:eastAsia="TimesNewRomanPSMT" w:hint="eastAsia"/>
          <w:color w:val="000000" w:themeColor="text1"/>
          <w:sz w:val="21"/>
          <w:szCs w:val="21"/>
        </w:rPr>
        <w:instrText>′</w:instrText>
      </w:r>
      <w:r w:rsidR="009C4DD8">
        <w:rPr>
          <w:rFonts w:eastAsia="TimesNewRomanPSMT"/>
          <w:color w:val="000000" w:themeColor="text1"/>
          <w:sz w:val="21"/>
          <w:szCs w:val="21"/>
        </w:rPr>
        <w:instrText xml:space="preserve"> s pseudo amino acid composition and investigating their mutagenicity via Ames test&lt;/title&gt;&lt;secondary-title&gt;Journal of Theoretical Biology&lt;/secondary-title&gt;&lt;/titles&gt;&lt;periodical&gt;&lt;full-title&gt;Journal of Theoretical Biology&lt;/full-title&gt;&lt;/periodical&gt;&lt;pages&gt;34-40&lt;/pages&gt;&lt;volume&gt;341&lt;/volume&gt;&lt;dates&gt;&lt;year&gt;2014&lt;/year&gt;&lt;/dates&gt;&lt;isbn&gt;0022-5193&lt;/isbn&gt;&lt;urls&gt;&lt;/urls&gt;&lt;/record&gt;&lt;/Cite&gt;&lt;/EndNote&gt;</w:instrText>
      </w:r>
      <w:r w:rsidR="00E71766" w:rsidRPr="00711C39">
        <w:rPr>
          <w:rFonts w:eastAsia="TimesNewRomanPSMT"/>
          <w:color w:val="000000" w:themeColor="text1"/>
          <w:sz w:val="21"/>
          <w:szCs w:val="21"/>
          <w:rPrChange w:id="30" w:author="Microsoft Office User" w:date="2019-06-06T16:04:00Z">
            <w:rPr>
              <w:rFonts w:eastAsia="TimesNewRomanPSMT"/>
              <w:color w:val="000000" w:themeColor="text1"/>
              <w:sz w:val="21"/>
              <w:szCs w:val="21"/>
            </w:rPr>
          </w:rPrChange>
        </w:rPr>
        <w:fldChar w:fldCharType="separate"/>
      </w:r>
      <w:r w:rsidR="009C4DD8">
        <w:rPr>
          <w:rFonts w:eastAsia="TimesNewRomanPSMT"/>
          <w:noProof/>
          <w:color w:val="000000" w:themeColor="text1"/>
          <w:sz w:val="21"/>
          <w:szCs w:val="21"/>
        </w:rPr>
        <w:t>[</w:t>
      </w:r>
      <w:hyperlink w:anchor="_ENREF_16" w:tooltip="Hajisharifi, 2014 #16" w:history="1">
        <w:r w:rsidR="00CB4E63">
          <w:rPr>
            <w:rFonts w:eastAsia="TimesNewRomanPSMT"/>
            <w:noProof/>
            <w:color w:val="000000" w:themeColor="text1"/>
            <w:sz w:val="21"/>
            <w:szCs w:val="21"/>
          </w:rPr>
          <w:t>16</w:t>
        </w:r>
      </w:hyperlink>
      <w:r w:rsidR="009C4DD8">
        <w:rPr>
          <w:rFonts w:eastAsia="TimesNewRomanPSMT"/>
          <w:noProof/>
          <w:color w:val="000000" w:themeColor="text1"/>
          <w:sz w:val="21"/>
          <w:szCs w:val="21"/>
        </w:rPr>
        <w:t>]</w:t>
      </w:r>
      <w:r w:rsidR="00E71766" w:rsidRPr="00711C39">
        <w:rPr>
          <w:rFonts w:eastAsia="TimesNewRomanPSMT"/>
          <w:color w:val="000000" w:themeColor="text1"/>
          <w:sz w:val="21"/>
          <w:szCs w:val="21"/>
        </w:rPr>
        <w:fldChar w:fldCharType="end"/>
      </w:r>
      <w:r w:rsidR="00BA5CEA" w:rsidRPr="000252B8">
        <w:rPr>
          <w:rFonts w:hint="eastAsia"/>
          <w:color w:val="000000" w:themeColor="text1"/>
          <w:sz w:val="21"/>
          <w:szCs w:val="21"/>
        </w:rPr>
        <w:t>, etc</w:t>
      </w:r>
      <w:r w:rsidR="000E69E4" w:rsidRPr="00711C39">
        <w:rPr>
          <w:rFonts w:eastAsia="TimesNewRomanPSMT"/>
          <w:color w:val="000000" w:themeColor="text1"/>
          <w:sz w:val="21"/>
          <w:szCs w:val="21"/>
        </w:rPr>
        <w:t xml:space="preserve">. </w:t>
      </w:r>
      <w:r w:rsidR="004055C5" w:rsidRPr="00F601A7">
        <w:rPr>
          <w:rFonts w:eastAsia="TimesNewRomanPSMT"/>
          <w:color w:val="000000" w:themeColor="text1"/>
          <w:sz w:val="21"/>
          <w:szCs w:val="21"/>
        </w:rPr>
        <w:t xml:space="preserve">Although the progress has been made by existing predictors, </w:t>
      </w:r>
      <w:r w:rsidR="00944F6F" w:rsidRPr="00F601A7">
        <w:rPr>
          <w:rFonts w:eastAsia="TimesNewRomanPSMT"/>
          <w:color w:val="000000" w:themeColor="text1"/>
          <w:sz w:val="21"/>
          <w:szCs w:val="21"/>
        </w:rPr>
        <w:t xml:space="preserve">the </w:t>
      </w:r>
      <w:r w:rsidR="004055C5" w:rsidRPr="00F601A7">
        <w:rPr>
          <w:rFonts w:eastAsia="TimesNewRomanPSMT"/>
          <w:color w:val="000000" w:themeColor="text1"/>
          <w:sz w:val="21"/>
          <w:szCs w:val="21"/>
        </w:rPr>
        <w:t>overall predicti</w:t>
      </w:r>
      <w:r w:rsidR="000E69E4" w:rsidRPr="00F601A7">
        <w:rPr>
          <w:rFonts w:eastAsia="TimesNewRomanPSMT"/>
          <w:color w:val="000000" w:themeColor="text1"/>
          <w:sz w:val="21"/>
          <w:szCs w:val="21"/>
        </w:rPr>
        <w:t xml:space="preserve">ve performance </w:t>
      </w:r>
      <w:r w:rsidR="00944F6F" w:rsidRPr="00F601A7">
        <w:rPr>
          <w:rFonts w:eastAsia="TimesNewRomanPSMT"/>
          <w:color w:val="000000" w:themeColor="text1"/>
          <w:sz w:val="21"/>
          <w:szCs w:val="21"/>
        </w:rPr>
        <w:t xml:space="preserve">is </w:t>
      </w:r>
      <w:r>
        <w:rPr>
          <w:rFonts w:eastAsia="TimesNewRomanPSMT"/>
          <w:color w:val="000000" w:themeColor="text1"/>
          <w:sz w:val="21"/>
          <w:szCs w:val="21"/>
        </w:rPr>
        <w:t xml:space="preserve">still not satisfactory enough for </w:t>
      </w:r>
      <w:r w:rsidRPr="009C4DD8">
        <w:rPr>
          <w:rFonts w:eastAsia="TimesNewRomanPSMT"/>
          <w:color w:val="FF0000"/>
          <w:sz w:val="21"/>
          <w:szCs w:val="21"/>
        </w:rPr>
        <w:t xml:space="preserve">real </w:t>
      </w:r>
      <w:del w:id="31" w:author="Microsoft Office User" w:date="2019-06-01T11:44:00Z">
        <w:r>
          <w:rPr>
            <w:rFonts w:eastAsia="TimesNewRomanPSMT"/>
            <w:color w:val="000000" w:themeColor="text1"/>
            <w:sz w:val="21"/>
            <w:szCs w:val="21"/>
          </w:rPr>
          <w:delText xml:space="preserve"> </w:delText>
        </w:r>
      </w:del>
      <w:r>
        <w:rPr>
          <w:rFonts w:eastAsia="TimesNewRomanPSMT"/>
          <w:color w:val="000000" w:themeColor="text1"/>
          <w:sz w:val="21"/>
          <w:szCs w:val="21"/>
        </w:rPr>
        <w:t>therapeutic</w:t>
      </w:r>
      <w:r w:rsidRPr="009C4DD8">
        <w:rPr>
          <w:rFonts w:eastAsia="TimesNewRomanPSMT"/>
          <w:color w:val="FF0000"/>
          <w:sz w:val="21"/>
          <w:szCs w:val="21"/>
        </w:rPr>
        <w:t xml:space="preserve"> applications</w:t>
      </w:r>
      <w:r>
        <w:rPr>
          <w:rFonts w:eastAsia="TimesNewRomanPSMT"/>
          <w:color w:val="000000" w:themeColor="text1"/>
          <w:sz w:val="21"/>
          <w:szCs w:val="21"/>
        </w:rPr>
        <w:t xml:space="preserve">. </w:t>
      </w:r>
    </w:p>
    <w:p w:rsidR="008048A7" w:rsidRPr="000252B8" w:rsidRDefault="008048A7" w:rsidP="00A941CF">
      <w:pPr>
        <w:spacing w:line="360" w:lineRule="auto"/>
        <w:rPr>
          <w:color w:val="000000" w:themeColor="text1"/>
          <w:sz w:val="21"/>
          <w:szCs w:val="21"/>
        </w:rPr>
      </w:pPr>
    </w:p>
    <w:p w:rsidR="006B47D1" w:rsidRPr="000252B8" w:rsidRDefault="00FE6912" w:rsidP="00A941CF">
      <w:pPr>
        <w:pStyle w:val="a6"/>
        <w:spacing w:before="0" w:beforeAutospacing="0" w:after="0" w:afterAutospacing="0" w:line="360" w:lineRule="auto"/>
        <w:rPr>
          <w:rFonts w:ascii="Times New Roman" w:hAnsi="Times New Roman"/>
          <w:color w:val="000000" w:themeColor="text1"/>
          <w:sz w:val="21"/>
        </w:rPr>
      </w:pPr>
      <w:r>
        <w:rPr>
          <w:rFonts w:ascii="Times New Roman" w:hAnsi="Times New Roman"/>
          <w:color w:val="000000" w:themeColor="text1"/>
          <w:sz w:val="21"/>
        </w:rPr>
        <w:t xml:space="preserve">In this study, we proposed a novel predictor called ACPred-Fuse. To improve the predictive performance, we </w:t>
      </w:r>
      <w:r w:rsidRPr="00EC5E89">
        <w:rPr>
          <w:rFonts w:ascii="Times New Roman" w:hAnsi="Times New Roman"/>
          <w:color w:val="FF0000"/>
          <w:sz w:val="21"/>
        </w:rPr>
        <w:t xml:space="preserve">further improved the </w:t>
      </w:r>
      <w:r>
        <w:rPr>
          <w:rFonts w:ascii="Times New Roman" w:hAnsi="Times New Roman"/>
          <w:color w:val="000000" w:themeColor="text1"/>
          <w:sz w:val="21"/>
        </w:rPr>
        <w:t xml:space="preserve">feature representation learning scheme </w:t>
      </w:r>
      <w:r w:rsidRPr="00EC5E89">
        <w:rPr>
          <w:rFonts w:ascii="Times New Roman" w:hAnsi="Times New Roman"/>
          <w:color w:val="FF0000"/>
          <w:sz w:val="21"/>
        </w:rPr>
        <w:t xml:space="preserve">to generate the discriminative distribution information from two aspects: predicted class and probability. To further boost the feature ability, </w:t>
      </w:r>
      <w:r>
        <w:rPr>
          <w:rFonts w:ascii="Times New Roman" w:hAnsi="Times New Roman"/>
          <w:color w:val="000000" w:themeColor="text1"/>
          <w:sz w:val="21"/>
        </w:rPr>
        <w:t xml:space="preserve">we sufficiently combined multi-view information together, like the class label, </w:t>
      </w:r>
      <w:r w:rsidRPr="00EC5E89">
        <w:rPr>
          <w:rFonts w:ascii="Times New Roman" w:hAnsi="Times New Roman"/>
          <w:color w:val="FF0000"/>
          <w:sz w:val="21"/>
        </w:rPr>
        <w:t xml:space="preserve">prediction </w:t>
      </w:r>
      <w:r>
        <w:rPr>
          <w:rFonts w:ascii="Times New Roman" w:hAnsi="Times New Roman"/>
          <w:color w:val="000000" w:themeColor="text1"/>
          <w:sz w:val="21"/>
        </w:rPr>
        <w:t xml:space="preserve">probability, and sequential information that benefit the prediction of ACPs. The experimental results show that the </w:t>
      </w:r>
      <w:r w:rsidRPr="00EC5E89">
        <w:rPr>
          <w:rFonts w:ascii="Times New Roman" w:hAnsi="Times New Roman"/>
          <w:color w:val="FF0000"/>
          <w:sz w:val="21"/>
        </w:rPr>
        <w:t xml:space="preserve">multi-view features have </w:t>
      </w:r>
      <w:r>
        <w:rPr>
          <w:rFonts w:ascii="Times New Roman" w:hAnsi="Times New Roman"/>
          <w:color w:val="000000" w:themeColor="text1"/>
          <w:sz w:val="21"/>
        </w:rPr>
        <w:t xml:space="preserve">the most discriminative ability </w:t>
      </w:r>
      <w:r w:rsidRPr="00EC5E89">
        <w:rPr>
          <w:rFonts w:ascii="Times New Roman" w:hAnsi="Times New Roman"/>
          <w:color w:val="FF0000"/>
          <w:sz w:val="21"/>
        </w:rPr>
        <w:t>as compared with single-view features and existing</w:t>
      </w:r>
      <w:r>
        <w:rPr>
          <w:rFonts w:ascii="Times New Roman" w:hAnsi="Times New Roman"/>
          <w:color w:val="000000" w:themeColor="text1"/>
          <w:sz w:val="21"/>
        </w:rPr>
        <w:t xml:space="preserve"> feature descriptors. Moreover, we compared our ACPred-Fuse with six state-of-art predictors, and the comparison results showed that the ACPred-Fuse method is </w:t>
      </w:r>
      <w:r w:rsidRPr="00EC5E89">
        <w:rPr>
          <w:rFonts w:ascii="Times New Roman" w:hAnsi="Times New Roman"/>
          <w:color w:val="FF0000"/>
          <w:sz w:val="21"/>
        </w:rPr>
        <w:t xml:space="preserve">significantly </w:t>
      </w:r>
      <w:r>
        <w:rPr>
          <w:rFonts w:ascii="Times New Roman" w:hAnsi="Times New Roman"/>
          <w:color w:val="000000" w:themeColor="text1"/>
          <w:sz w:val="21"/>
        </w:rPr>
        <w:t>superior to existing prediction tools, demonstra</w:t>
      </w:r>
      <w:r w:rsidRPr="00EC5E89">
        <w:rPr>
          <w:rFonts w:ascii="Times New Roman" w:hAnsi="Times New Roman"/>
          <w:color w:val="FF0000"/>
          <w:sz w:val="21"/>
        </w:rPr>
        <w:t xml:space="preserve">ting </w:t>
      </w:r>
      <w:r>
        <w:rPr>
          <w:rFonts w:ascii="Times New Roman" w:hAnsi="Times New Roman"/>
          <w:color w:val="000000" w:themeColor="text1"/>
          <w:sz w:val="21"/>
        </w:rPr>
        <w:t xml:space="preserve">it </w:t>
      </w:r>
      <w:r w:rsidRPr="00EC5E89">
        <w:rPr>
          <w:rFonts w:ascii="Times New Roman" w:hAnsi="Times New Roman"/>
          <w:color w:val="FF0000"/>
          <w:sz w:val="21"/>
        </w:rPr>
        <w:t>has great potential to</w:t>
      </w:r>
      <w:r>
        <w:rPr>
          <w:rFonts w:ascii="Times New Roman" w:hAnsi="Times New Roman"/>
          <w:color w:val="000000" w:themeColor="text1"/>
          <w:sz w:val="21"/>
        </w:rPr>
        <w:t xml:space="preserve"> a useful tool to predict ACPs.</w:t>
      </w:r>
    </w:p>
    <w:p w:rsidR="006B47D1" w:rsidRPr="000252B8" w:rsidRDefault="006B47D1" w:rsidP="00A941CF">
      <w:pPr>
        <w:pStyle w:val="a6"/>
        <w:spacing w:before="0" w:beforeAutospacing="0" w:after="0" w:afterAutospacing="0" w:line="360" w:lineRule="auto"/>
        <w:rPr>
          <w:rFonts w:ascii="Times New Roman" w:hAnsi="Times New Roman"/>
          <w:color w:val="000000" w:themeColor="text1"/>
          <w:sz w:val="21"/>
        </w:rPr>
      </w:pPr>
      <w:bookmarkStart w:id="32" w:name="OLE_LINK23"/>
      <w:bookmarkStart w:id="33" w:name="OLE_LINK24"/>
    </w:p>
    <w:p w:rsidR="006B47D1" w:rsidRPr="000252B8" w:rsidRDefault="00FE6912" w:rsidP="00A941CF">
      <w:pPr>
        <w:pStyle w:val="a6"/>
        <w:spacing w:before="0" w:beforeAutospacing="0" w:after="0" w:afterAutospacing="0" w:line="360" w:lineRule="auto"/>
        <w:rPr>
          <w:rFonts w:ascii="Times New Roman" w:hAnsi="Times New Roman"/>
          <w:b/>
          <w:color w:val="000000" w:themeColor="text1"/>
          <w:sz w:val="21"/>
        </w:rPr>
      </w:pPr>
      <w:r>
        <w:rPr>
          <w:rFonts w:ascii="Times New Roman" w:hAnsi="Times New Roman"/>
          <w:b/>
          <w:color w:val="000000" w:themeColor="text1"/>
          <w:sz w:val="21"/>
        </w:rPr>
        <w:t>Methods and materials</w:t>
      </w:r>
    </w:p>
    <w:p w:rsidR="006B47D1" w:rsidRPr="000252B8" w:rsidRDefault="00FE6912" w:rsidP="00A941CF">
      <w:pPr>
        <w:pStyle w:val="a6"/>
        <w:spacing w:before="0" w:beforeAutospacing="0" w:after="0" w:afterAutospacing="0" w:line="360" w:lineRule="auto"/>
        <w:rPr>
          <w:rFonts w:ascii="Times New Roman" w:hAnsi="Times New Roman"/>
          <w:b/>
          <w:color w:val="000000" w:themeColor="text1"/>
          <w:sz w:val="21"/>
        </w:rPr>
      </w:pPr>
      <w:bookmarkStart w:id="34" w:name="OLE_LINK31"/>
      <w:bookmarkStart w:id="35" w:name="OLE_LINK32"/>
      <w:bookmarkEnd w:id="32"/>
      <w:bookmarkEnd w:id="33"/>
      <w:r>
        <w:rPr>
          <w:rFonts w:ascii="Times New Roman" w:hAnsi="Times New Roman"/>
          <w:b/>
          <w:color w:val="000000" w:themeColor="text1"/>
          <w:sz w:val="21"/>
        </w:rPr>
        <w:t>Datasets</w:t>
      </w:r>
    </w:p>
    <w:p w:rsidR="00805EAF" w:rsidRDefault="00FE6912">
      <w:pPr>
        <w:pStyle w:val="a6"/>
        <w:spacing w:line="360" w:lineRule="auto"/>
        <w:rPr>
          <w:rFonts w:ascii="Times New Roman" w:hAnsi="Times New Roman"/>
          <w:color w:val="000000" w:themeColor="text1"/>
          <w:sz w:val="21"/>
        </w:rPr>
      </w:pPr>
      <w:r>
        <w:rPr>
          <w:rFonts w:ascii="Times New Roman" w:hAnsi="Times New Roman"/>
          <w:color w:val="000000" w:themeColor="text1"/>
          <w:sz w:val="21"/>
        </w:rPr>
        <w:lastRenderedPageBreak/>
        <w:t xml:space="preserve">In this study, we </w:t>
      </w:r>
      <w:r w:rsidRPr="00FA2ED4">
        <w:rPr>
          <w:rFonts w:ascii="Times New Roman" w:hAnsi="Times New Roman"/>
          <w:color w:val="FF0000"/>
          <w:sz w:val="21"/>
        </w:rPr>
        <w:t>used the same dataset collected in our previous study</w:t>
      </w:r>
      <w:r>
        <w:rPr>
          <w:rFonts w:ascii="Times New Roman" w:hAnsi="Times New Roman"/>
          <w:color w:val="000000" w:themeColor="text1"/>
          <w:sz w:val="21"/>
        </w:rPr>
        <w:t xml:space="preserve"> </w:t>
      </w:r>
      <w:r w:rsidR="00E71766" w:rsidRPr="00711C39">
        <w:rPr>
          <w:rFonts w:ascii="Times New Roman" w:hAnsi="Times New Roman"/>
          <w:color w:val="000000" w:themeColor="text1"/>
          <w:sz w:val="21"/>
        </w:rPr>
        <w:fldChar w:fldCharType="begin"/>
      </w:r>
      <w:r w:rsidR="009C4DD8">
        <w:rPr>
          <w:rFonts w:ascii="Times New Roman" w:hAnsi="Times New Roman"/>
          <w:color w:val="000000" w:themeColor="text1"/>
          <w:sz w:val="21"/>
        </w:rPr>
        <w:instrText xml:space="preserve"> ADDIN EN.CITE &lt;EndNote&gt;&lt;Cite&gt;&lt;Author&gt;Wei&lt;/Author&gt;&lt;Year&gt;2018&lt;/Year&gt;&lt;RecNum&gt;29&lt;/RecNum&gt;&lt;DisplayText&gt;[17]&lt;/DisplayText&gt;&lt;record&gt;&lt;rec-number&gt;29&lt;/rec-number&gt;&lt;foreign-keys&gt;&lt;key app="EN" db-id="s9zft92fjpwrv9esepx59fafvesr5v5eedfp"&gt;29&lt;/key&gt;&lt;/foreign-keys&gt;&lt;ref-type name="Journal Article"&gt;17&lt;/ref-type&gt;&lt;contributors&gt;&lt;authors&gt;&lt;author&gt;Wei, Leyi&lt;/author&gt;&lt;author&gt;Zhou, Chen&lt;/author&gt;&lt;author&gt;Chen, Huangrong&lt;/author&gt;&lt;author&gt;Song, Jiangning&lt;/author&gt;&lt;author&gt;Su, Ran&lt;/author&gt;&lt;/authors&gt;&lt;/contributors&gt;&lt;titles&gt;&lt;title&gt;ACPred-FL: a sequence-based predictor based on effective feature representation to improve the prediction of anti-cancer peptides&lt;/title&gt;&lt;secondary-title&gt;Bioinformatics&lt;/secondary-title&gt;&lt;/titles&gt;&lt;periodical&gt;&lt;full-title&gt;Bioinformatics&lt;/full-title&gt;&lt;/periodical&gt;&lt;pages&gt;&lt;style face="normal" font="default" size="100%"&gt;4007&lt;/style&gt;&lt;style face="normal" font="default" charset="134" size="100%"&gt;-&lt;/style&gt;&lt;style face="normal" font="default" size="100%"&gt;4016&lt;/style&gt;&lt;/pages&gt;&lt;volume&gt;34&lt;/volume&gt;&lt;number&gt;23&lt;/number&gt;&lt;dates&gt;&lt;year&gt;2018&lt;/year&gt;&lt;/dates&gt;&lt;urls&gt;&lt;/urls&gt;&lt;electronic-resource-num&gt;10.1093/bioinformatics/bty451&lt;/electronic-resource-num&gt;&lt;/record&gt;&lt;/Cite&gt;&lt;/EndNote&gt;</w:instrText>
      </w:r>
      <w:r w:rsidR="00E71766" w:rsidRPr="00711C39">
        <w:rPr>
          <w:rFonts w:ascii="Times New Roman" w:hAnsi="Times New Roman"/>
          <w:color w:val="000000" w:themeColor="text1"/>
          <w:sz w:val="21"/>
          <w:rPrChange w:id="36" w:author="Microsoft Office User" w:date="2019-06-06T16:04:00Z">
            <w:rPr>
              <w:rFonts w:ascii="Times New Roman" w:hAnsi="Times New Roman"/>
              <w:color w:val="000000" w:themeColor="text1"/>
              <w:sz w:val="21"/>
            </w:rPr>
          </w:rPrChange>
        </w:rPr>
        <w:fldChar w:fldCharType="separate"/>
      </w:r>
      <w:r w:rsidR="009C4DD8">
        <w:rPr>
          <w:rFonts w:ascii="Times New Roman" w:hAnsi="Times New Roman"/>
          <w:noProof/>
          <w:color w:val="000000" w:themeColor="text1"/>
          <w:sz w:val="21"/>
        </w:rPr>
        <w:t>[</w:t>
      </w:r>
      <w:hyperlink w:anchor="_ENREF_17" w:tooltip="Wei, 2018 #29" w:history="1">
        <w:r w:rsidR="00CB4E63">
          <w:rPr>
            <w:rFonts w:ascii="Times New Roman" w:hAnsi="Times New Roman"/>
            <w:noProof/>
            <w:color w:val="000000" w:themeColor="text1"/>
            <w:sz w:val="21"/>
          </w:rPr>
          <w:t>17</w:t>
        </w:r>
      </w:hyperlink>
      <w:r w:rsidR="009C4DD8">
        <w:rPr>
          <w:rFonts w:ascii="Times New Roman" w:hAnsi="Times New Roman"/>
          <w:noProof/>
          <w:color w:val="000000" w:themeColor="text1"/>
          <w:sz w:val="21"/>
        </w:rPr>
        <w:t>]</w:t>
      </w:r>
      <w:r w:rsidR="00E71766" w:rsidRPr="00711C39">
        <w:rPr>
          <w:rFonts w:ascii="Times New Roman" w:hAnsi="Times New Roman"/>
          <w:color w:val="000000" w:themeColor="text1"/>
          <w:sz w:val="21"/>
        </w:rPr>
        <w:fldChar w:fldCharType="end"/>
      </w:r>
      <w:r w:rsidR="007E418F" w:rsidRPr="00FA2ED4">
        <w:rPr>
          <w:rFonts w:ascii="Times New Roman" w:hAnsi="Times New Roman"/>
          <w:color w:val="FF0000"/>
          <w:sz w:val="21"/>
        </w:rPr>
        <w:t>.</w:t>
      </w:r>
      <w:r w:rsidR="004E0857" w:rsidRPr="00F601A7">
        <w:rPr>
          <w:rFonts w:ascii="Times New Roman" w:hAnsi="Times New Roman"/>
          <w:color w:val="000000" w:themeColor="text1"/>
          <w:sz w:val="21"/>
        </w:rPr>
        <w:t xml:space="preserve"> The positive dataset </w:t>
      </w:r>
      <w:r w:rsidR="00D06DB8" w:rsidRPr="00FA2ED4">
        <w:rPr>
          <w:rFonts w:ascii="Times New Roman" w:hAnsi="Times New Roman"/>
          <w:color w:val="FF0000"/>
          <w:sz w:val="21"/>
        </w:rPr>
        <w:t>contains</w:t>
      </w:r>
      <w:r w:rsidR="004E0857" w:rsidRPr="00FA2ED4">
        <w:rPr>
          <w:rFonts w:ascii="Times New Roman" w:hAnsi="Times New Roman"/>
          <w:color w:val="FF0000"/>
          <w:sz w:val="21"/>
        </w:rPr>
        <w:t xml:space="preserve"> </w:t>
      </w:r>
      <w:r w:rsidRPr="00FA2ED4">
        <w:rPr>
          <w:rFonts w:ascii="Times New Roman" w:hAnsi="Times New Roman"/>
          <w:color w:val="FF0000"/>
          <w:sz w:val="21"/>
        </w:rPr>
        <w:t xml:space="preserve">experimentally </w:t>
      </w:r>
      <w:r>
        <w:rPr>
          <w:rFonts w:ascii="Times New Roman" w:hAnsi="Times New Roman"/>
          <w:color w:val="000000" w:themeColor="text1"/>
          <w:sz w:val="21"/>
        </w:rPr>
        <w:t>validated ACPs and the negative dataset is composed of anti-microbial peptides (</w:t>
      </w:r>
      <w:proofErr w:type="spellStart"/>
      <w:r>
        <w:rPr>
          <w:rFonts w:ascii="Times New Roman" w:hAnsi="Times New Roman"/>
          <w:color w:val="000000" w:themeColor="text1"/>
          <w:sz w:val="21"/>
        </w:rPr>
        <w:t>AMPs</w:t>
      </w:r>
      <w:proofErr w:type="spellEnd"/>
      <w:r>
        <w:rPr>
          <w:rFonts w:ascii="Times New Roman" w:hAnsi="Times New Roman"/>
          <w:color w:val="000000" w:themeColor="text1"/>
          <w:sz w:val="21"/>
        </w:rPr>
        <w:t>). They collected experimentally validated ACPs</w:t>
      </w:r>
      <w:r w:rsidRPr="00FA2ED4">
        <w:rPr>
          <w:rFonts w:ascii="Times New Roman" w:hAnsi="Times New Roman"/>
          <w:color w:val="FF0000"/>
          <w:sz w:val="21"/>
        </w:rPr>
        <w:t xml:space="preserve"> (in </w:t>
      </w:r>
      <w:proofErr w:type="spellStart"/>
      <w:r w:rsidRPr="00FA2ED4">
        <w:rPr>
          <w:rFonts w:ascii="Times New Roman" w:hAnsi="Times New Roman"/>
          <w:color w:val="FF0000"/>
          <w:sz w:val="21"/>
        </w:rPr>
        <w:t>Fasta</w:t>
      </w:r>
      <w:proofErr w:type="spellEnd"/>
      <w:r w:rsidRPr="00FA2ED4">
        <w:rPr>
          <w:rFonts w:ascii="Times New Roman" w:hAnsi="Times New Roman"/>
          <w:color w:val="FF0000"/>
          <w:sz w:val="21"/>
        </w:rPr>
        <w:t xml:space="preserve"> format) </w:t>
      </w:r>
      <w:del w:id="37" w:author="Microsoft Office User" w:date="2019-06-03T16:15:00Z">
        <w:r>
          <w:rPr>
            <w:rFonts w:ascii="Times New Roman" w:hAnsi="Times New Roman"/>
            <w:color w:val="000000" w:themeColor="text1"/>
            <w:sz w:val="21"/>
          </w:rPr>
          <w:delText xml:space="preserve"> </w:delText>
        </w:r>
      </w:del>
      <w:r>
        <w:rPr>
          <w:rFonts w:ascii="Times New Roman" w:hAnsi="Times New Roman"/>
          <w:color w:val="000000" w:themeColor="text1"/>
          <w:sz w:val="21"/>
        </w:rPr>
        <w:t xml:space="preserve">from three main resources including Chen’s work </w:t>
      </w:r>
      <w:r w:rsidR="00E71766" w:rsidRPr="00711C39">
        <w:rPr>
          <w:rFonts w:ascii="Times New Roman" w:hAnsi="Times New Roman"/>
          <w:color w:val="000000" w:themeColor="text1"/>
          <w:sz w:val="21"/>
        </w:rPr>
        <w:fldChar w:fldCharType="begin"/>
      </w:r>
      <w:r w:rsidR="009C4DD8">
        <w:rPr>
          <w:rFonts w:ascii="Times New Roman" w:hAnsi="Times New Roman"/>
          <w:color w:val="000000" w:themeColor="text1"/>
          <w:sz w:val="21"/>
        </w:rPr>
        <w:instrText xml:space="preserve"> ADDIN EN.CITE &lt;EndNote&gt;&lt;Cite&gt;&lt;Author&gt;Chen&lt;/Author&gt;&lt;Year&gt;2016&lt;/Year&gt;&lt;RecNum&gt;27&lt;/RecNum&gt;&lt;DisplayText&gt;[9]&lt;/DisplayText&gt;&lt;record&gt;&lt;rec-number&gt;27&lt;/rec-number&gt;&lt;foreign-keys&gt;&lt;key app="EN" db-id="ztedf00tj5ptexe09ss5zdvoszprssws9dr0"&gt;27&lt;/key&gt;&lt;/foreign-keys&gt;&lt;ref-type name="Journal Article"&gt;17&lt;/ref-type&gt;&lt;contributors&gt;&lt;authors&gt;&lt;author&gt;Chen, Wei&lt;/author&gt;&lt;author&gt;Ding, Hui&lt;/author&gt;&lt;author&gt;Feng, Pengmian&lt;/author&gt;&lt;author&gt;Lin, Hao&lt;/author&gt;&lt;author&gt;Chou, Kuo-Chen&lt;/author&gt;&lt;/authors&gt;&lt;/contributors&gt;&lt;titles&gt;&lt;title&gt;iACP: a sequence-based tool for identifying anticancer peptides&lt;/title&gt;&lt;secondary-title&gt;Oncotarget&lt;/secondary-title&gt;&lt;/titles&gt;&lt;periodical&gt;&lt;full-title&gt;Oncotarget&lt;/full-title&gt;&lt;/periodical&gt;&lt;pages&gt;16895&lt;/pages&gt;&lt;volume&gt;7&lt;/volume&gt;&lt;number&gt;13&lt;/number&gt;&lt;dates&gt;&lt;year&gt;2016&lt;/year&gt;&lt;/dates&gt;&lt;urls&gt;&lt;/urls&gt;&lt;/record&gt;&lt;/Cite&gt;&lt;/EndNote&gt;</w:instrText>
      </w:r>
      <w:r w:rsidR="00E71766" w:rsidRPr="00711C39">
        <w:rPr>
          <w:rFonts w:ascii="Times New Roman" w:hAnsi="Times New Roman"/>
          <w:color w:val="000000" w:themeColor="text1"/>
          <w:sz w:val="21"/>
          <w:rPrChange w:id="38" w:author="Microsoft Office User" w:date="2019-06-06T16:04:00Z">
            <w:rPr>
              <w:rFonts w:ascii="Times New Roman" w:hAnsi="Times New Roman"/>
              <w:color w:val="000000" w:themeColor="text1"/>
              <w:sz w:val="21"/>
            </w:rPr>
          </w:rPrChange>
        </w:rPr>
        <w:fldChar w:fldCharType="separate"/>
      </w:r>
      <w:r w:rsidR="009C4DD8">
        <w:rPr>
          <w:rFonts w:ascii="Times New Roman" w:hAnsi="Times New Roman"/>
          <w:noProof/>
          <w:color w:val="000000" w:themeColor="text1"/>
          <w:sz w:val="21"/>
        </w:rPr>
        <w:t>[</w:t>
      </w:r>
      <w:hyperlink w:anchor="_ENREF_9" w:tooltip="Chen, 2016 #27" w:history="1">
        <w:r w:rsidR="00CB4E63">
          <w:rPr>
            <w:rFonts w:ascii="Times New Roman" w:hAnsi="Times New Roman"/>
            <w:noProof/>
            <w:color w:val="000000" w:themeColor="text1"/>
            <w:sz w:val="21"/>
          </w:rPr>
          <w:t>9</w:t>
        </w:r>
      </w:hyperlink>
      <w:r w:rsidR="009C4DD8">
        <w:rPr>
          <w:rFonts w:ascii="Times New Roman" w:hAnsi="Times New Roman"/>
          <w:noProof/>
          <w:color w:val="000000" w:themeColor="text1"/>
          <w:sz w:val="21"/>
        </w:rPr>
        <w:t>]</w:t>
      </w:r>
      <w:r w:rsidR="00E71766" w:rsidRPr="00711C39">
        <w:rPr>
          <w:rFonts w:ascii="Times New Roman" w:hAnsi="Times New Roman"/>
          <w:color w:val="000000" w:themeColor="text1"/>
          <w:sz w:val="21"/>
        </w:rPr>
        <w:fldChar w:fldCharType="end"/>
      </w:r>
      <w:r w:rsidR="00BA5CEA" w:rsidRPr="000252B8">
        <w:rPr>
          <w:rFonts w:ascii="Times New Roman" w:hAnsi="Times New Roman"/>
          <w:color w:val="000000" w:themeColor="text1"/>
          <w:sz w:val="21"/>
        </w:rPr>
        <w:t xml:space="preserve">, </w:t>
      </w:r>
      <w:proofErr w:type="spellStart"/>
      <w:r w:rsidR="00BA5CEA" w:rsidRPr="00711C39">
        <w:rPr>
          <w:rFonts w:ascii="Times New Roman" w:hAnsi="Times New Roman"/>
          <w:color w:val="000000" w:themeColor="text1"/>
          <w:sz w:val="21"/>
        </w:rPr>
        <w:t>Tyagi’s</w:t>
      </w:r>
      <w:proofErr w:type="spellEnd"/>
      <w:r w:rsidR="00BA5CEA" w:rsidRPr="00711C39">
        <w:rPr>
          <w:rFonts w:ascii="Times New Roman" w:hAnsi="Times New Roman"/>
          <w:color w:val="000000" w:themeColor="text1"/>
          <w:sz w:val="21"/>
        </w:rPr>
        <w:t xml:space="preserve"> work </w:t>
      </w:r>
      <w:r w:rsidR="00E71766" w:rsidRPr="00711C39">
        <w:rPr>
          <w:rFonts w:ascii="Times New Roman" w:hAnsi="Times New Roman"/>
          <w:color w:val="000000" w:themeColor="text1"/>
          <w:sz w:val="21"/>
        </w:rPr>
        <w:fldChar w:fldCharType="begin"/>
      </w:r>
      <w:r w:rsidR="009C4DD8">
        <w:rPr>
          <w:rFonts w:ascii="Times New Roman" w:hAnsi="Times New Roman"/>
          <w:color w:val="000000" w:themeColor="text1"/>
          <w:sz w:val="21"/>
        </w:rPr>
        <w:instrText xml:space="preserve"> ADDIN EN.CITE &lt;EndNote&gt;&lt;Cite&gt;&lt;Author&gt;Tyagi&lt;/Author&gt;&lt;Year&gt;2013&lt;/Year&gt;&lt;RecNum&gt;17&lt;/RecNum&gt;&lt;DisplayText&gt;[10]&lt;/DisplayText&gt;&lt;record&gt;&lt;rec-number&gt;17&lt;/rec-number&gt;&lt;foreign-keys&gt;&lt;key app="EN" db-id="ztedf00tj5ptexe09ss5zdvoszprssws9dr0"&gt;17&lt;/key&gt;&lt;/foreign-keys&gt;&lt;ref-type name="Journal Article"&gt;17&lt;/ref-type&gt;&lt;contributors&gt;&lt;authors&gt;&lt;author&gt;Tyagi, Atul&lt;/author&gt;&lt;author&gt;Kapoor, Pallavi&lt;/author&gt;&lt;author&gt;Kumar, Rahul&lt;/author&gt;&lt;author&gt;Chaudhary, Kumardeep&lt;/author&gt;&lt;author&gt;Gautam, Ankur&lt;/author&gt;&lt;author&gt;Raghava, GPS&lt;/author&gt;&lt;/authors&gt;&lt;/contributors&gt;&lt;titles&gt;&lt;title&gt;In silico models for designing and discovering novel anticancer peptides&lt;/title&gt;&lt;secondary-title&gt;Scientific reports&lt;/secondary-title&gt;&lt;/titles&gt;&lt;periodical&gt;&lt;full-title&gt;Scientific reports&lt;/full-title&gt;&lt;/periodical&gt;&lt;pages&gt;2984&lt;/pages&gt;&lt;volume&gt;3&lt;/volume&gt;&lt;dates&gt;&lt;year&gt;2013&lt;/year&gt;&lt;/dates&gt;&lt;isbn&gt;2045-2322&lt;/isbn&gt;&lt;urls&gt;&lt;/urls&gt;&lt;/record&gt;&lt;/Cite&gt;&lt;/EndNote&gt;</w:instrText>
      </w:r>
      <w:r w:rsidR="00E71766" w:rsidRPr="00711C39">
        <w:rPr>
          <w:rFonts w:ascii="Times New Roman" w:hAnsi="Times New Roman"/>
          <w:color w:val="000000" w:themeColor="text1"/>
          <w:sz w:val="21"/>
          <w:rPrChange w:id="39" w:author="Microsoft Office User" w:date="2019-06-06T16:04:00Z">
            <w:rPr>
              <w:rFonts w:ascii="Times New Roman" w:hAnsi="Times New Roman"/>
              <w:color w:val="000000" w:themeColor="text1"/>
              <w:sz w:val="21"/>
            </w:rPr>
          </w:rPrChange>
        </w:rPr>
        <w:fldChar w:fldCharType="separate"/>
      </w:r>
      <w:r w:rsidR="009C4DD8">
        <w:rPr>
          <w:rFonts w:ascii="Times New Roman" w:hAnsi="Times New Roman"/>
          <w:noProof/>
          <w:color w:val="000000" w:themeColor="text1"/>
          <w:sz w:val="21"/>
        </w:rPr>
        <w:t>[</w:t>
      </w:r>
      <w:hyperlink w:anchor="_ENREF_10" w:tooltip="Tyagi, 2013 #17" w:history="1">
        <w:r w:rsidR="00CB4E63">
          <w:rPr>
            <w:rFonts w:ascii="Times New Roman" w:hAnsi="Times New Roman"/>
            <w:noProof/>
            <w:color w:val="000000" w:themeColor="text1"/>
            <w:sz w:val="21"/>
          </w:rPr>
          <w:t>10</w:t>
        </w:r>
      </w:hyperlink>
      <w:r w:rsidR="009C4DD8">
        <w:rPr>
          <w:rFonts w:ascii="Times New Roman" w:hAnsi="Times New Roman"/>
          <w:noProof/>
          <w:color w:val="000000" w:themeColor="text1"/>
          <w:sz w:val="21"/>
        </w:rPr>
        <w:t>]</w:t>
      </w:r>
      <w:r w:rsidR="00E71766" w:rsidRPr="00711C39">
        <w:rPr>
          <w:rFonts w:ascii="Times New Roman" w:hAnsi="Times New Roman"/>
          <w:color w:val="000000" w:themeColor="text1"/>
          <w:sz w:val="21"/>
        </w:rPr>
        <w:fldChar w:fldCharType="end"/>
      </w:r>
      <w:r w:rsidR="004E0857" w:rsidRPr="000252B8">
        <w:rPr>
          <w:rFonts w:ascii="Times New Roman" w:hAnsi="Times New Roman"/>
          <w:color w:val="000000" w:themeColor="text1"/>
          <w:sz w:val="21"/>
        </w:rPr>
        <w:t xml:space="preserve"> and the largest ACP database </w:t>
      </w:r>
      <w:proofErr w:type="spellStart"/>
      <w:r w:rsidR="004E0857" w:rsidRPr="000252B8">
        <w:rPr>
          <w:rFonts w:ascii="Times New Roman" w:hAnsi="Times New Roman"/>
          <w:color w:val="000000" w:themeColor="text1"/>
          <w:sz w:val="21"/>
        </w:rPr>
        <w:t>CancerPPD</w:t>
      </w:r>
      <w:proofErr w:type="spellEnd"/>
      <w:r w:rsidR="00FA7834" w:rsidRPr="00711C39">
        <w:rPr>
          <w:rFonts w:ascii="Times New Roman" w:hAnsi="Times New Roman" w:hint="eastAsia"/>
          <w:color w:val="000000" w:themeColor="text1"/>
          <w:sz w:val="21"/>
        </w:rPr>
        <w:t xml:space="preserve"> </w:t>
      </w:r>
      <w:r w:rsidR="00E71766" w:rsidRPr="00711C39">
        <w:rPr>
          <w:rFonts w:ascii="Times New Roman" w:hAnsi="Times New Roman"/>
          <w:color w:val="000000" w:themeColor="text1"/>
          <w:sz w:val="21"/>
        </w:rPr>
        <w:fldChar w:fldCharType="begin"/>
      </w:r>
      <w:r w:rsidR="009C4DD8">
        <w:rPr>
          <w:rFonts w:ascii="Times New Roman" w:hAnsi="Times New Roman"/>
          <w:color w:val="000000" w:themeColor="text1"/>
          <w:sz w:val="21"/>
        </w:rPr>
        <w:instrText xml:space="preserve"> ADDIN EN.CITE &lt;EndNote&gt;&lt;Cite&gt;&lt;Author&gt;Tyagi&lt;/Author&gt;&lt;Year&gt;2014&lt;/Year&gt;&lt;RecNum&gt;49&lt;/RecNum&gt;&lt;DisplayText&gt;[18]&lt;/DisplayText&gt;&lt;record&gt;&lt;rec-number&gt;49&lt;/rec-number&gt;&lt;foreign-keys&gt;&lt;key app="EN" db-id="ztedf00tj5ptexe09ss5zdvoszprssws9dr0"&gt;49&lt;/key&gt;&lt;/foreign-keys&gt;&lt;ref-type name="Journal Article"&gt;17&lt;/ref-type&gt;&lt;contributors&gt;&lt;authors&gt;&lt;author&gt;Tyagi, Atul&lt;/author&gt;&lt;author&gt;Tuknait, Abhishek&lt;/author&gt;&lt;author&gt;Anand, Priya&lt;/author&gt;&lt;author&gt;Gupta, Sudheer&lt;/author&gt;&lt;author&gt;Sharma, Minakshi&lt;/author&gt;&lt;author&gt;Mathur, Deepika&lt;/author&gt;&lt;author&gt;Joshi, Anshika&lt;/author&gt;&lt;author&gt;Singh, Sandeep&lt;/author&gt;&lt;author&gt;Gautam, Ankur&lt;/author&gt;&lt;author&gt;Raghava, Gajendra PS&lt;/author&gt;&lt;/authors&gt;&lt;/contributors&gt;&lt;titles&gt;&lt;title&gt;CancerPPD: a database of anticancer peptides and proteins&lt;/title&gt;&lt;secondary-title&gt;Nucleic acids research&lt;/secondary-title&gt;&lt;/titles&gt;&lt;periodical&gt;&lt;full-title&gt;Nucleic acids research&lt;/full-title&gt;&lt;/periodical&gt;&lt;pages&gt;D837-D843&lt;/pages&gt;&lt;volume&gt;43&lt;/volume&gt;&lt;number&gt;D1&lt;/number&gt;&lt;dates&gt;&lt;year&gt;2014&lt;/year&gt;&lt;/dates&gt;&lt;isbn&gt;1362-4962&lt;/isbn&gt;&lt;urls&gt;&lt;/urls&gt;&lt;/record&gt;&lt;/Cite&gt;&lt;/EndNote&gt;</w:instrText>
      </w:r>
      <w:r w:rsidR="00E71766" w:rsidRPr="00711C39">
        <w:rPr>
          <w:rFonts w:ascii="Times New Roman" w:hAnsi="Times New Roman"/>
          <w:color w:val="000000" w:themeColor="text1"/>
          <w:sz w:val="21"/>
          <w:rPrChange w:id="40" w:author="Microsoft Office User" w:date="2019-06-06T16:04:00Z">
            <w:rPr>
              <w:rFonts w:ascii="Times New Roman" w:hAnsi="Times New Roman"/>
              <w:color w:val="000000" w:themeColor="text1"/>
              <w:sz w:val="21"/>
            </w:rPr>
          </w:rPrChange>
        </w:rPr>
        <w:fldChar w:fldCharType="separate"/>
      </w:r>
      <w:r w:rsidR="009C4DD8">
        <w:rPr>
          <w:rFonts w:ascii="Times New Roman" w:hAnsi="Times New Roman"/>
          <w:noProof/>
          <w:color w:val="000000" w:themeColor="text1"/>
          <w:sz w:val="21"/>
        </w:rPr>
        <w:t>[</w:t>
      </w:r>
      <w:hyperlink w:anchor="_ENREF_18" w:tooltip="Tyagi, 2014 #49" w:history="1">
        <w:r w:rsidR="00CB4E63">
          <w:rPr>
            <w:rFonts w:ascii="Times New Roman" w:hAnsi="Times New Roman"/>
            <w:noProof/>
            <w:color w:val="000000" w:themeColor="text1"/>
            <w:sz w:val="21"/>
          </w:rPr>
          <w:t>18</w:t>
        </w:r>
      </w:hyperlink>
      <w:r w:rsidR="009C4DD8">
        <w:rPr>
          <w:rFonts w:ascii="Times New Roman" w:hAnsi="Times New Roman"/>
          <w:noProof/>
          <w:color w:val="000000" w:themeColor="text1"/>
          <w:sz w:val="21"/>
        </w:rPr>
        <w:t>]</w:t>
      </w:r>
      <w:r w:rsidR="00E71766" w:rsidRPr="00711C39">
        <w:rPr>
          <w:rFonts w:ascii="Times New Roman" w:hAnsi="Times New Roman"/>
          <w:color w:val="000000" w:themeColor="text1"/>
          <w:sz w:val="21"/>
        </w:rPr>
        <w:fldChar w:fldCharType="end"/>
      </w:r>
      <w:r w:rsidR="004E0857" w:rsidRPr="000252B8">
        <w:rPr>
          <w:rFonts w:ascii="Times New Roman" w:hAnsi="Times New Roman"/>
          <w:color w:val="000000" w:themeColor="text1"/>
          <w:sz w:val="21"/>
        </w:rPr>
        <w:t xml:space="preserve"> as positive samples. </w:t>
      </w:r>
      <w:r w:rsidR="007E418F" w:rsidRPr="00FA2ED4">
        <w:rPr>
          <w:rFonts w:ascii="Times New Roman" w:hAnsi="Times New Roman" w:hint="eastAsia"/>
          <w:color w:val="FF0000"/>
          <w:sz w:val="21"/>
        </w:rPr>
        <w:t>To</w:t>
      </w:r>
      <w:r w:rsidR="007E418F" w:rsidRPr="00FA2ED4">
        <w:rPr>
          <w:rFonts w:ascii="Times New Roman" w:hAnsi="Times New Roman"/>
          <w:color w:val="FF0000"/>
          <w:sz w:val="21"/>
        </w:rPr>
        <w:t xml:space="preserve"> be specific, t</w:t>
      </w:r>
      <w:r w:rsidR="004E0857" w:rsidRPr="00F601A7">
        <w:rPr>
          <w:rFonts w:ascii="Times New Roman" w:hAnsi="Times New Roman"/>
          <w:color w:val="000000" w:themeColor="text1"/>
          <w:sz w:val="21"/>
        </w:rPr>
        <w:t xml:space="preserve">he positive dataset </w:t>
      </w:r>
      <w:r w:rsidR="007E418F" w:rsidRPr="00FA2ED4">
        <w:rPr>
          <w:rFonts w:ascii="Times New Roman" w:hAnsi="Times New Roman"/>
          <w:color w:val="FF0000"/>
          <w:sz w:val="21"/>
        </w:rPr>
        <w:t xml:space="preserve">includes </w:t>
      </w:r>
      <w:r>
        <w:rPr>
          <w:rFonts w:ascii="Times New Roman" w:hAnsi="Times New Roman"/>
          <w:color w:val="000000" w:themeColor="text1"/>
          <w:sz w:val="21"/>
        </w:rPr>
        <w:t>138</w:t>
      </w:r>
      <w:r w:rsidRPr="00FA2ED4">
        <w:rPr>
          <w:rFonts w:ascii="Times New Roman" w:hAnsi="Times New Roman"/>
          <w:color w:val="FF0000"/>
          <w:sz w:val="21"/>
        </w:rPr>
        <w:t xml:space="preserve"> samples</w:t>
      </w:r>
      <w:ins w:id="41" w:author="Microsoft Office User" w:date="2019-06-03T16:12:00Z">
        <w:r>
          <w:rPr>
            <w:rFonts w:ascii="Times New Roman" w:hAnsi="Times New Roman"/>
            <w:color w:val="000000" w:themeColor="text1"/>
            <w:sz w:val="21"/>
          </w:rPr>
          <w:t xml:space="preserve"> </w:t>
        </w:r>
      </w:ins>
      <w:r>
        <w:rPr>
          <w:rFonts w:ascii="Times New Roman" w:hAnsi="Times New Roman"/>
          <w:color w:val="000000" w:themeColor="text1"/>
          <w:sz w:val="21"/>
        </w:rPr>
        <w:t xml:space="preserve">from Chen’s work, </w:t>
      </w:r>
      <w:r w:rsidRPr="00FA2ED4">
        <w:rPr>
          <w:rFonts w:ascii="Times New Roman" w:hAnsi="Times New Roman"/>
          <w:color w:val="FF0000"/>
          <w:sz w:val="21"/>
        </w:rPr>
        <w:t xml:space="preserve">225 from </w:t>
      </w:r>
      <w:proofErr w:type="spellStart"/>
      <w:r w:rsidRPr="00FA2ED4">
        <w:rPr>
          <w:rFonts w:ascii="Times New Roman" w:hAnsi="Times New Roman"/>
          <w:color w:val="FF0000"/>
          <w:sz w:val="21"/>
        </w:rPr>
        <w:t>Tyagi’s</w:t>
      </w:r>
      <w:proofErr w:type="spellEnd"/>
      <w:r w:rsidRPr="00FA2ED4">
        <w:rPr>
          <w:rFonts w:ascii="Times New Roman" w:hAnsi="Times New Roman"/>
          <w:color w:val="FF0000"/>
          <w:sz w:val="21"/>
        </w:rPr>
        <w:t xml:space="preserve"> work, and 2849 from </w:t>
      </w:r>
      <w:proofErr w:type="spellStart"/>
      <w:r w:rsidRPr="00FA2ED4">
        <w:rPr>
          <w:rFonts w:ascii="Times New Roman" w:hAnsi="Times New Roman"/>
          <w:color w:val="FF0000"/>
          <w:sz w:val="21"/>
        </w:rPr>
        <w:t>CancerPPD</w:t>
      </w:r>
      <w:proofErr w:type="spellEnd"/>
      <w:r w:rsidRPr="00FA2ED4">
        <w:rPr>
          <w:rFonts w:ascii="Times New Roman" w:hAnsi="Times New Roman"/>
          <w:color w:val="FF0000"/>
          <w:sz w:val="21"/>
        </w:rPr>
        <w:t xml:space="preserve">, </w:t>
      </w:r>
      <w:r>
        <w:rPr>
          <w:rFonts w:ascii="Times New Roman" w:hAnsi="Times New Roman"/>
          <w:color w:val="000000" w:themeColor="text1"/>
          <w:sz w:val="21"/>
        </w:rPr>
        <w:t>respectively.</w:t>
      </w:r>
      <w:r w:rsidRPr="00FA2ED4">
        <w:rPr>
          <w:rFonts w:ascii="Times New Roman" w:hAnsi="Times New Roman"/>
          <w:color w:val="FF0000"/>
          <w:sz w:val="21"/>
        </w:rPr>
        <w:t xml:space="preserve"> Regarding the </w:t>
      </w:r>
      <w:r>
        <w:rPr>
          <w:rFonts w:ascii="Times New Roman" w:hAnsi="Times New Roman"/>
          <w:color w:val="000000" w:themeColor="text1"/>
          <w:sz w:val="21"/>
        </w:rPr>
        <w:t>negative dataset</w:t>
      </w:r>
      <w:r w:rsidRPr="00FA2ED4">
        <w:rPr>
          <w:rFonts w:ascii="Times New Roman" w:hAnsi="Times New Roman"/>
          <w:color w:val="FF0000"/>
          <w:sz w:val="21"/>
        </w:rPr>
        <w:t xml:space="preserve">, the </w:t>
      </w:r>
      <w:proofErr w:type="spellStart"/>
      <w:r w:rsidRPr="00FA2ED4">
        <w:rPr>
          <w:rFonts w:ascii="Times New Roman" w:hAnsi="Times New Roman"/>
          <w:color w:val="FF0000"/>
          <w:sz w:val="21"/>
        </w:rPr>
        <w:t>AMPs</w:t>
      </w:r>
      <w:proofErr w:type="spellEnd"/>
      <w:r w:rsidRPr="00FA2ED4">
        <w:rPr>
          <w:rFonts w:ascii="Times New Roman" w:hAnsi="Times New Roman"/>
          <w:color w:val="FF0000"/>
          <w:sz w:val="21"/>
        </w:rPr>
        <w:t xml:space="preserve"> which have </w:t>
      </w:r>
      <w:r>
        <w:rPr>
          <w:rFonts w:ascii="Times New Roman" w:hAnsi="Times New Roman"/>
          <w:color w:val="000000" w:themeColor="text1"/>
          <w:sz w:val="21"/>
        </w:rPr>
        <w:t>prove</w:t>
      </w:r>
      <w:r w:rsidRPr="00FA2ED4">
        <w:rPr>
          <w:rFonts w:ascii="Times New Roman" w:hAnsi="Times New Roman"/>
          <w:color w:val="FF0000"/>
          <w:sz w:val="21"/>
        </w:rPr>
        <w:t>n</w:t>
      </w:r>
      <w:r>
        <w:rPr>
          <w:rFonts w:ascii="Times New Roman" w:hAnsi="Times New Roman"/>
          <w:color w:val="000000" w:themeColor="text1"/>
          <w:sz w:val="21"/>
        </w:rPr>
        <w:t xml:space="preserve"> to not have anti-cancer activity were considered as non-ACPs</w:t>
      </w:r>
      <w:r w:rsidRPr="00FA2ED4">
        <w:rPr>
          <w:rFonts w:ascii="Times New Roman" w:hAnsi="Times New Roman"/>
          <w:color w:val="FF0000"/>
          <w:sz w:val="21"/>
        </w:rPr>
        <w:t xml:space="preserve">. Notably, to avoid over-estimation in performance by the homology bias, the sequence identity in both the positive and negative datasets were reduced to 0.8 using the CD-HIT </w:t>
      </w:r>
      <w:r w:rsidR="00E71766" w:rsidRPr="00FA2ED4">
        <w:rPr>
          <w:rFonts w:ascii="Times New Roman" w:hAnsi="Times New Roman"/>
          <w:color w:val="FF0000"/>
          <w:sz w:val="21"/>
        </w:rPr>
        <w:fldChar w:fldCharType="begin"/>
      </w:r>
      <w:r w:rsidR="009C4DD8" w:rsidRPr="00FA2ED4">
        <w:rPr>
          <w:rFonts w:ascii="Times New Roman" w:hAnsi="Times New Roman"/>
          <w:color w:val="FF0000"/>
          <w:sz w:val="21"/>
        </w:rPr>
        <w:instrText xml:space="preserve"> ADDIN EN.CITE &lt;EndNote&gt;&lt;Cite&gt;&lt;Author&gt;Li&lt;/Author&gt;&lt;Year&gt;2006&lt;/Year&gt;&lt;RecNum&gt;53&lt;/RecNum&gt;&lt;DisplayText&gt;[19]&lt;/DisplayText&gt;&lt;record&gt;&lt;rec-number&gt;53&lt;/rec-number&gt;&lt;foreign-keys&gt;&lt;key app="EN" db-id="s9zft92fjpwrv9esepx59fafvesr5v5eedfp"&gt;53&lt;/key&gt;&lt;/foreign-keys&gt;&lt;ref-type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1460-2059&lt;/isbn&gt;&lt;urls&gt;&lt;/urls&gt;&lt;/record&gt;&lt;/Cite&gt;&lt;/EndNote&gt;</w:instrText>
      </w:r>
      <w:r w:rsidR="00E71766" w:rsidRPr="00FA2ED4">
        <w:rPr>
          <w:rFonts w:ascii="Times New Roman" w:hAnsi="Times New Roman"/>
          <w:color w:val="FF0000"/>
          <w:sz w:val="21"/>
        </w:rPr>
        <w:fldChar w:fldCharType="separate"/>
      </w:r>
      <w:r w:rsidR="009C4DD8" w:rsidRPr="00FA2ED4">
        <w:rPr>
          <w:rFonts w:ascii="Times New Roman" w:hAnsi="Times New Roman"/>
          <w:noProof/>
          <w:color w:val="FF0000"/>
          <w:sz w:val="21"/>
        </w:rPr>
        <w:t>[</w:t>
      </w:r>
      <w:hyperlink w:anchor="_ENREF_19" w:tooltip="Li, 2006 #53" w:history="1">
        <w:r w:rsidR="00CB4E63" w:rsidRPr="00FA2ED4">
          <w:rPr>
            <w:rFonts w:ascii="Times New Roman" w:hAnsi="Times New Roman"/>
            <w:noProof/>
            <w:color w:val="FF0000"/>
            <w:sz w:val="21"/>
          </w:rPr>
          <w:t>19</w:t>
        </w:r>
      </w:hyperlink>
      <w:r w:rsidR="009C4DD8" w:rsidRPr="00FA2ED4">
        <w:rPr>
          <w:rFonts w:ascii="Times New Roman" w:hAnsi="Times New Roman"/>
          <w:noProof/>
          <w:color w:val="FF0000"/>
          <w:sz w:val="21"/>
        </w:rPr>
        <w:t>]</w:t>
      </w:r>
      <w:r w:rsidR="00E71766" w:rsidRPr="00FA2ED4">
        <w:rPr>
          <w:rFonts w:ascii="Times New Roman" w:hAnsi="Times New Roman"/>
          <w:color w:val="FF0000"/>
          <w:sz w:val="21"/>
        </w:rPr>
        <w:fldChar w:fldCharType="end"/>
      </w:r>
      <w:r w:rsidR="00313652" w:rsidRPr="00FA2ED4">
        <w:rPr>
          <w:rFonts w:ascii="Times New Roman" w:hAnsi="Times New Roman" w:hint="eastAsia"/>
          <w:color w:val="FF0000"/>
          <w:sz w:val="21"/>
        </w:rPr>
        <w:t xml:space="preserve"> </w:t>
      </w:r>
      <w:r w:rsidR="00174449" w:rsidRPr="00FA2ED4">
        <w:rPr>
          <w:rFonts w:ascii="Times New Roman" w:hAnsi="Times New Roman"/>
          <w:color w:val="FF0000"/>
          <w:sz w:val="21"/>
        </w:rPr>
        <w:t>program</w:t>
      </w:r>
      <w:r w:rsidR="00174449" w:rsidRPr="00FA2ED4">
        <w:rPr>
          <w:rFonts w:ascii="Times New Roman" w:hAnsi="Times New Roman" w:hint="eastAsia"/>
          <w:color w:val="FF0000"/>
          <w:sz w:val="21"/>
        </w:rPr>
        <w:t>.</w:t>
      </w:r>
      <w:r w:rsidR="007E418F" w:rsidRPr="00FA2ED4">
        <w:rPr>
          <w:rFonts w:ascii="Times New Roman" w:hAnsi="Times New Roman"/>
          <w:color w:val="FF0000"/>
          <w:sz w:val="21"/>
        </w:rPr>
        <w:t xml:space="preserve"> </w:t>
      </w:r>
      <w:r w:rsidR="008E07DD" w:rsidRPr="00FA2ED4">
        <w:rPr>
          <w:rFonts w:ascii="Times New Roman" w:hAnsi="Times New Roman"/>
          <w:color w:val="FF0000"/>
          <w:sz w:val="21"/>
        </w:rPr>
        <w:t>Finally, the dataset</w:t>
      </w:r>
      <w:r w:rsidR="007E418F" w:rsidRPr="00FA2ED4">
        <w:rPr>
          <w:rFonts w:ascii="Times New Roman" w:hAnsi="Times New Roman"/>
          <w:color w:val="FF0000"/>
          <w:sz w:val="21"/>
        </w:rPr>
        <w:t xml:space="preserve"> containing 332 ACPs</w:t>
      </w:r>
      <w:r w:rsidR="008E07DD" w:rsidRPr="00FA2ED4">
        <w:rPr>
          <w:rFonts w:ascii="Times New Roman" w:hAnsi="Times New Roman"/>
          <w:color w:val="FF0000"/>
          <w:sz w:val="21"/>
        </w:rPr>
        <w:t xml:space="preserve"> (positives)</w:t>
      </w:r>
      <w:r w:rsidRPr="00FA2ED4">
        <w:rPr>
          <w:rFonts w:ascii="Times New Roman" w:hAnsi="Times New Roman"/>
          <w:color w:val="FF0000"/>
          <w:sz w:val="21"/>
        </w:rPr>
        <w:t xml:space="preserve"> and 1023 non-ACPs (negatives).</w:t>
      </w:r>
    </w:p>
    <w:p w:rsidR="00F14DC4" w:rsidRPr="00E54205" w:rsidRDefault="00FE6912">
      <w:pPr>
        <w:pStyle w:val="a6"/>
        <w:spacing w:before="0" w:beforeAutospacing="0" w:after="0" w:afterAutospacing="0" w:line="360" w:lineRule="auto"/>
        <w:rPr>
          <w:del w:id="42" w:author="Microsoft Office User" w:date="2019-06-02T11:32:00Z"/>
          <w:rFonts w:ascii="Times New Roman" w:hAnsi="Times New Roman"/>
          <w:color w:val="FF0000"/>
          <w:sz w:val="21"/>
        </w:rPr>
      </w:pPr>
      <w:r w:rsidRPr="00E54205">
        <w:rPr>
          <w:color w:val="FF0000"/>
          <w:sz w:val="21"/>
        </w:rPr>
        <w:t xml:space="preserve">To sufficiently measure the specificity of the predictor, </w:t>
      </w:r>
    </w:p>
    <w:p w:rsidR="00F83712" w:rsidRPr="000252B8" w:rsidRDefault="00FE6912" w:rsidP="008E07DD">
      <w:pPr>
        <w:pStyle w:val="a6"/>
        <w:spacing w:before="0" w:beforeAutospacing="0" w:after="0" w:afterAutospacing="0" w:line="360" w:lineRule="auto"/>
        <w:rPr>
          <w:rFonts w:ascii="Times New Roman" w:hAnsi="Times New Roman"/>
          <w:color w:val="000000" w:themeColor="text1"/>
          <w:sz w:val="21"/>
        </w:rPr>
      </w:pPr>
      <w:r>
        <w:rPr>
          <w:rFonts w:ascii="Times New Roman" w:hAnsi="Times New Roman"/>
          <w:color w:val="000000" w:themeColor="text1"/>
          <w:sz w:val="21"/>
        </w:rPr>
        <w:t>we</w:t>
      </w:r>
      <w:ins w:id="43" w:author="Microsoft Office User" w:date="2019-06-02T11:48:00Z">
        <w:r>
          <w:rPr>
            <w:rFonts w:ascii="Times New Roman" w:hAnsi="Times New Roman"/>
            <w:color w:val="000000" w:themeColor="text1"/>
            <w:sz w:val="21"/>
          </w:rPr>
          <w:t xml:space="preserve"> </w:t>
        </w:r>
      </w:ins>
      <w:del w:id="44" w:author="Microsoft Office User" w:date="2019-06-02T11:48:00Z">
        <w:r>
          <w:rPr>
            <w:rFonts w:ascii="Times New Roman" w:hAnsi="Times New Roman"/>
            <w:color w:val="000000" w:themeColor="text1"/>
            <w:sz w:val="21"/>
          </w:rPr>
          <w:delText xml:space="preserve"> </w:delText>
        </w:r>
      </w:del>
      <w:r>
        <w:rPr>
          <w:rFonts w:ascii="Times New Roman" w:hAnsi="Times New Roman"/>
          <w:color w:val="000000" w:themeColor="text1"/>
          <w:sz w:val="21"/>
        </w:rPr>
        <w:t xml:space="preserve">collected more </w:t>
      </w:r>
      <w:r w:rsidRPr="00E54205">
        <w:rPr>
          <w:rFonts w:ascii="Times New Roman" w:hAnsi="Times New Roman"/>
          <w:color w:val="FF0000"/>
          <w:sz w:val="21"/>
        </w:rPr>
        <w:t xml:space="preserve">other </w:t>
      </w:r>
      <w:r>
        <w:rPr>
          <w:rFonts w:ascii="Times New Roman" w:hAnsi="Times New Roman"/>
          <w:color w:val="000000" w:themeColor="text1"/>
          <w:sz w:val="21"/>
        </w:rPr>
        <w:t>non-ACPs</w:t>
      </w:r>
      <w:r w:rsidRPr="00E54205">
        <w:rPr>
          <w:rFonts w:ascii="Times New Roman" w:hAnsi="Times New Roman"/>
          <w:color w:val="FF0000"/>
          <w:sz w:val="21"/>
        </w:rPr>
        <w:t xml:space="preserve"> in addition to the negative dataset above. Our procedure for collecting non-ACPs is done as follows. Firstly, we collected protein sequences that don’t have any anti-cancer property from Swiss-Prot</w:t>
      </w:r>
      <w:r w:rsidR="00E54205">
        <w:rPr>
          <w:rFonts w:ascii="Times New Roman" w:hAnsi="Times New Roman" w:hint="eastAsia"/>
          <w:color w:val="000000" w:themeColor="text1"/>
          <w:sz w:val="21"/>
        </w:rPr>
        <w:t xml:space="preserve"> </w:t>
      </w:r>
      <w:r w:rsidR="00E71766" w:rsidRPr="00711C39">
        <w:rPr>
          <w:rFonts w:ascii="Times New Roman" w:hAnsi="Times New Roman"/>
          <w:color w:val="000000" w:themeColor="text1"/>
          <w:sz w:val="21"/>
        </w:rPr>
        <w:fldChar w:fldCharType="begin"/>
      </w:r>
      <w:r w:rsidR="009C4DD8">
        <w:rPr>
          <w:rFonts w:ascii="Times New Roman" w:hAnsi="Times New Roman"/>
          <w:color w:val="000000" w:themeColor="text1"/>
          <w:sz w:val="21"/>
        </w:rPr>
        <w:instrText xml:space="preserve"> ADDIN EN.CITE &lt;EndNote&gt;&lt;Cite&gt;&lt;Author&gt;Bairoch&lt;/Author&gt;&lt;Year&gt;2000&lt;/Year&gt;&lt;RecNum&gt;73&lt;/RecNum&gt;&lt;DisplayText&gt;[20]&lt;/DisplayText&gt;&lt;record&gt;&lt;rec-number&gt;73&lt;/rec-number&gt;&lt;foreign-keys&gt;&lt;key app="EN" db-id="ztedf00tj5ptexe09ss5zdvoszprssws9dr0"&gt;73&lt;/key&gt;&lt;/foreign-keys&gt;&lt;ref-type name="Journal Article"&gt;17&lt;/ref-type&gt;&lt;contributors&gt;&lt;authors&gt;&lt;author&gt;Bairoch, Amos&lt;/author&gt;&lt;author&gt;Apweiler, Rolf&lt;/author&gt;&lt;/authors&gt;&lt;/contributors&gt;&lt;titles&gt;&lt;title&gt;The SWISS-PROT protein sequence database and its supplement TrEMBL in 2000&lt;/title&gt;&lt;secondary-title&gt;Nucleic acids research&lt;/secondary-title&gt;&lt;/titles&gt;&lt;periodical&gt;&lt;full-title&gt;Nucleic acids research&lt;/full-title&gt;&lt;/periodical&gt;&lt;pages&gt;45-48&lt;/pages&gt;&lt;volume&gt;28&lt;/volume&gt;&lt;number&gt;1&lt;/number&gt;&lt;dates&gt;&lt;year&gt;2000&lt;/year&gt;&lt;/dates&gt;&lt;isbn&gt;1362-4962&lt;/isbn&gt;&lt;urls&gt;&lt;/urls&gt;&lt;/record&gt;&lt;/Cite&gt;&lt;/EndNote&gt;</w:instrText>
      </w:r>
      <w:r w:rsidR="00E71766" w:rsidRPr="00711C39">
        <w:rPr>
          <w:rFonts w:ascii="Times New Roman" w:hAnsi="Times New Roman"/>
          <w:color w:val="000000" w:themeColor="text1"/>
          <w:sz w:val="21"/>
          <w:rPrChange w:id="45" w:author="Microsoft Office User" w:date="2019-06-06T16:04:00Z">
            <w:rPr>
              <w:rFonts w:ascii="Times New Roman" w:hAnsi="Times New Roman"/>
              <w:color w:val="000000" w:themeColor="text1"/>
              <w:sz w:val="21"/>
            </w:rPr>
          </w:rPrChange>
        </w:rPr>
        <w:fldChar w:fldCharType="separate"/>
      </w:r>
      <w:r w:rsidR="009C4DD8">
        <w:rPr>
          <w:rFonts w:ascii="Times New Roman" w:hAnsi="Times New Roman"/>
          <w:noProof/>
          <w:color w:val="000000" w:themeColor="text1"/>
          <w:sz w:val="21"/>
        </w:rPr>
        <w:t>[</w:t>
      </w:r>
      <w:hyperlink w:anchor="_ENREF_20" w:tooltip="Bairoch, 2000 #73" w:history="1">
        <w:r w:rsidR="00CB4E63">
          <w:rPr>
            <w:rFonts w:ascii="Times New Roman" w:hAnsi="Times New Roman"/>
            <w:noProof/>
            <w:color w:val="000000" w:themeColor="text1"/>
            <w:sz w:val="21"/>
          </w:rPr>
          <w:t>20</w:t>
        </w:r>
      </w:hyperlink>
      <w:r w:rsidR="009C4DD8">
        <w:rPr>
          <w:rFonts w:ascii="Times New Roman" w:hAnsi="Times New Roman"/>
          <w:noProof/>
          <w:color w:val="000000" w:themeColor="text1"/>
          <w:sz w:val="21"/>
        </w:rPr>
        <w:t>]</w:t>
      </w:r>
      <w:r w:rsidR="00E71766" w:rsidRPr="00711C39">
        <w:rPr>
          <w:rFonts w:ascii="Times New Roman" w:hAnsi="Times New Roman"/>
          <w:color w:val="000000" w:themeColor="text1"/>
          <w:sz w:val="21"/>
        </w:rPr>
        <w:fldChar w:fldCharType="end"/>
      </w:r>
      <w:r w:rsidR="00BC15F0" w:rsidRPr="00711C39">
        <w:rPr>
          <w:rFonts w:ascii="Times New Roman" w:hAnsi="Times New Roman"/>
          <w:color w:val="000000" w:themeColor="text1"/>
          <w:sz w:val="21"/>
        </w:rPr>
        <w:t>.</w:t>
      </w:r>
      <w:r w:rsidR="008E07DD" w:rsidRPr="00F601A7">
        <w:rPr>
          <w:rFonts w:ascii="Times New Roman" w:hAnsi="Times New Roman"/>
          <w:color w:val="000000" w:themeColor="text1"/>
          <w:sz w:val="21"/>
        </w:rPr>
        <w:t xml:space="preserve"> </w:t>
      </w:r>
      <w:r w:rsidR="004E0857" w:rsidRPr="00F601A7">
        <w:rPr>
          <w:rFonts w:ascii="Times New Roman" w:hAnsi="Times New Roman"/>
          <w:color w:val="000000" w:themeColor="text1"/>
          <w:sz w:val="21"/>
        </w:rPr>
        <w:t xml:space="preserve">The </w:t>
      </w:r>
      <w:r w:rsidR="004E0857" w:rsidRPr="00F601A7">
        <w:rPr>
          <w:rFonts w:ascii="Times New Roman" w:hAnsi="Times New Roman" w:hint="eastAsia"/>
          <w:color w:val="000000" w:themeColor="text1"/>
          <w:sz w:val="21"/>
        </w:rPr>
        <w:t>s</w:t>
      </w:r>
      <w:r w:rsidR="004E0857" w:rsidRPr="00F601A7">
        <w:rPr>
          <w:rFonts w:ascii="Times New Roman" w:hAnsi="Times New Roman"/>
          <w:color w:val="000000" w:themeColor="text1"/>
          <w:sz w:val="21"/>
        </w:rPr>
        <w:t xml:space="preserve">equences are </w:t>
      </w:r>
      <w:r w:rsidR="00BC15F0" w:rsidRPr="00E54205">
        <w:rPr>
          <w:rFonts w:ascii="Times New Roman" w:hAnsi="Times New Roman"/>
          <w:color w:val="FF0000"/>
          <w:sz w:val="21"/>
        </w:rPr>
        <w:t>then</w:t>
      </w:r>
      <w:ins w:id="46" w:author="Microsoft Office User" w:date="2019-06-02T11:53:00Z">
        <w:r w:rsidR="00BC15F0" w:rsidRPr="00F601A7">
          <w:rPr>
            <w:rFonts w:ascii="Times New Roman" w:hAnsi="Times New Roman"/>
            <w:color w:val="000000" w:themeColor="text1"/>
            <w:sz w:val="21"/>
          </w:rPr>
          <w:t xml:space="preserve"> </w:t>
        </w:r>
      </w:ins>
      <w:r>
        <w:rPr>
          <w:rFonts w:ascii="Times New Roman" w:hAnsi="Times New Roman"/>
          <w:color w:val="000000" w:themeColor="text1"/>
          <w:sz w:val="21"/>
        </w:rPr>
        <w:t xml:space="preserve">fused into a long sequence, </w:t>
      </w:r>
      <w:r w:rsidRPr="00E54205">
        <w:rPr>
          <w:rFonts w:ascii="Times New Roman" w:hAnsi="Times New Roman"/>
          <w:color w:val="FF0000"/>
          <w:sz w:val="21"/>
        </w:rPr>
        <w:t xml:space="preserve">which was </w:t>
      </w:r>
      <w:r>
        <w:rPr>
          <w:rFonts w:ascii="Times New Roman" w:hAnsi="Times New Roman"/>
          <w:color w:val="000000" w:themeColor="text1"/>
          <w:sz w:val="21"/>
        </w:rPr>
        <w:t xml:space="preserve">randomly spliced to </w:t>
      </w:r>
      <w:r w:rsidRPr="00E54205">
        <w:rPr>
          <w:rFonts w:ascii="Times New Roman" w:hAnsi="Times New Roman"/>
          <w:color w:val="FF0000"/>
          <w:sz w:val="21"/>
        </w:rPr>
        <w:t>yield the negative samples. By doing so, a</w:t>
      </w:r>
      <w:r>
        <w:rPr>
          <w:rFonts w:ascii="Times New Roman" w:hAnsi="Times New Roman"/>
          <w:color w:val="000000" w:themeColor="text1"/>
          <w:sz w:val="21"/>
        </w:rPr>
        <w:t xml:space="preserve"> total of 2,000 sequences were randomly selected and added to the </w:t>
      </w:r>
      <w:r w:rsidRPr="00E54205">
        <w:rPr>
          <w:rFonts w:ascii="Times New Roman" w:hAnsi="Times New Roman"/>
          <w:color w:val="FF0000"/>
          <w:sz w:val="21"/>
        </w:rPr>
        <w:t>dataset</w:t>
      </w:r>
      <w:r>
        <w:rPr>
          <w:rFonts w:ascii="Times New Roman" w:hAnsi="Times New Roman"/>
          <w:color w:val="000000" w:themeColor="text1"/>
          <w:sz w:val="21"/>
        </w:rPr>
        <w:t xml:space="preserve"> constructed by Wei et al. </w:t>
      </w:r>
      <w:r w:rsidR="00E71766" w:rsidRPr="00711C39">
        <w:rPr>
          <w:rFonts w:ascii="Times New Roman" w:hAnsi="Times New Roman"/>
          <w:color w:val="000000" w:themeColor="text1"/>
          <w:sz w:val="21"/>
        </w:rPr>
        <w:fldChar w:fldCharType="begin"/>
      </w:r>
      <w:r w:rsidR="009C4DD8">
        <w:rPr>
          <w:rFonts w:ascii="Times New Roman" w:hAnsi="Times New Roman"/>
          <w:color w:val="000000" w:themeColor="text1"/>
          <w:sz w:val="21"/>
        </w:rPr>
        <w:instrText xml:space="preserve"> ADDIN EN.CITE &lt;EndNote&gt;&lt;Cite&gt;&lt;Author&gt;Wei&lt;/Author&gt;&lt;Year&gt;2018&lt;/Year&gt;&lt;RecNum&gt;29&lt;/RecNum&gt;&lt;DisplayText&gt;[17]&lt;/DisplayText&gt;&lt;record&gt;&lt;rec-number&gt;29&lt;/rec-number&gt;&lt;foreign-keys&gt;&lt;key app="EN" db-id="s9zft92fjpwrv9esepx59fafvesr5v5eedfp"&gt;29&lt;/key&gt;&lt;/foreign-keys&gt;&lt;ref-type name="Journal Article"&gt;17&lt;/ref-type&gt;&lt;contributors&gt;&lt;authors&gt;&lt;author&gt;Wei, Leyi&lt;/author&gt;&lt;author&gt;Zhou, Chen&lt;/author&gt;&lt;author&gt;Chen, Huangrong&lt;/author&gt;&lt;author&gt;Song, Jiangning&lt;/author&gt;&lt;author&gt;Su, Ran&lt;/author&gt;&lt;/authors&gt;&lt;/contributors&gt;&lt;titles&gt;&lt;title&gt;ACPred-FL: a sequence-based predictor based on effective feature representation to improve the prediction of anti-cancer peptides&lt;/title&gt;&lt;secondary-title&gt;Bioinformatics&lt;/secondary-title&gt;&lt;/titles&gt;&lt;periodical&gt;&lt;full-title&gt;Bioinformatics&lt;/full-title&gt;&lt;/periodical&gt;&lt;pages&gt;&lt;style face="normal" font="default" size="100%"&gt;4007&lt;/style&gt;&lt;style face="normal" font="default" charset="134" size="100%"&gt;-&lt;/style&gt;&lt;style face="normal" font="default" size="100%"&gt;4016&lt;/style&gt;&lt;/pages&gt;&lt;volume&gt;34&lt;/volume&gt;&lt;number&gt;23&lt;/number&gt;&lt;dates&gt;&lt;year&gt;2018&lt;/year&gt;&lt;/dates&gt;&lt;urls&gt;&lt;/urls&gt;&lt;electronic-resource-num&gt;10.1093/bioinformatics/bty451&lt;/electronic-resource-num&gt;&lt;/record&gt;&lt;/Cite&gt;&lt;/EndNote&gt;</w:instrText>
      </w:r>
      <w:r w:rsidR="00E71766" w:rsidRPr="00711C39">
        <w:rPr>
          <w:rFonts w:ascii="Times New Roman" w:hAnsi="Times New Roman"/>
          <w:color w:val="000000" w:themeColor="text1"/>
          <w:sz w:val="21"/>
          <w:rPrChange w:id="47" w:author="Microsoft Office User" w:date="2019-06-06T16:04:00Z">
            <w:rPr>
              <w:rFonts w:ascii="Times New Roman" w:hAnsi="Times New Roman"/>
              <w:color w:val="000000" w:themeColor="text1"/>
              <w:sz w:val="21"/>
            </w:rPr>
          </w:rPrChange>
        </w:rPr>
        <w:fldChar w:fldCharType="separate"/>
      </w:r>
      <w:r w:rsidR="009C4DD8">
        <w:rPr>
          <w:rFonts w:ascii="Times New Roman" w:hAnsi="Times New Roman"/>
          <w:noProof/>
          <w:color w:val="000000" w:themeColor="text1"/>
          <w:sz w:val="21"/>
        </w:rPr>
        <w:t>[</w:t>
      </w:r>
      <w:hyperlink w:anchor="_ENREF_17" w:tooltip="Wei, 2018 #29" w:history="1">
        <w:r w:rsidR="00CB4E63">
          <w:rPr>
            <w:rFonts w:ascii="Times New Roman" w:hAnsi="Times New Roman"/>
            <w:noProof/>
            <w:color w:val="000000" w:themeColor="text1"/>
            <w:sz w:val="21"/>
          </w:rPr>
          <w:t>17</w:t>
        </w:r>
      </w:hyperlink>
      <w:r w:rsidR="009C4DD8">
        <w:rPr>
          <w:rFonts w:ascii="Times New Roman" w:hAnsi="Times New Roman"/>
          <w:noProof/>
          <w:color w:val="000000" w:themeColor="text1"/>
          <w:sz w:val="21"/>
        </w:rPr>
        <w:t>]</w:t>
      </w:r>
      <w:r w:rsidR="00E71766" w:rsidRPr="00711C39">
        <w:rPr>
          <w:rFonts w:ascii="Times New Roman" w:hAnsi="Times New Roman"/>
          <w:color w:val="000000" w:themeColor="text1"/>
          <w:sz w:val="21"/>
        </w:rPr>
        <w:fldChar w:fldCharType="end"/>
      </w:r>
      <w:r w:rsidR="00FA7834" w:rsidRPr="000252B8">
        <w:rPr>
          <w:rFonts w:ascii="Times New Roman" w:hAnsi="Times New Roman" w:hint="eastAsia"/>
          <w:color w:val="000000" w:themeColor="text1"/>
          <w:sz w:val="21"/>
        </w:rPr>
        <w:t>.</w:t>
      </w:r>
      <w:r w:rsidR="004E0857" w:rsidRPr="00711C39">
        <w:rPr>
          <w:rFonts w:ascii="Times New Roman" w:hAnsi="Times New Roman"/>
          <w:color w:val="000000" w:themeColor="text1"/>
          <w:sz w:val="21"/>
        </w:rPr>
        <w:t xml:space="preserve"> </w:t>
      </w:r>
      <w:r w:rsidR="00FA7834" w:rsidRPr="00F601A7">
        <w:rPr>
          <w:rFonts w:ascii="Times New Roman" w:hAnsi="Times New Roman" w:hint="eastAsia"/>
          <w:color w:val="000000" w:themeColor="text1"/>
          <w:sz w:val="21"/>
        </w:rPr>
        <w:t>N</w:t>
      </w:r>
      <w:r w:rsidR="00FA7834" w:rsidRPr="00F601A7">
        <w:rPr>
          <w:rFonts w:ascii="Times New Roman" w:hAnsi="Times New Roman"/>
          <w:color w:val="000000" w:themeColor="text1"/>
          <w:sz w:val="21"/>
        </w:rPr>
        <w:t>otably</w:t>
      </w:r>
      <w:r w:rsidR="000F6538" w:rsidRPr="00F601A7">
        <w:rPr>
          <w:rFonts w:ascii="Times New Roman" w:hAnsi="Times New Roman"/>
          <w:color w:val="000000" w:themeColor="text1"/>
          <w:sz w:val="21"/>
        </w:rPr>
        <w:t xml:space="preserve">, we </w:t>
      </w:r>
      <w:r w:rsidR="00DD2D37" w:rsidRPr="00E54205">
        <w:rPr>
          <w:rFonts w:ascii="Times New Roman" w:hAnsi="Times New Roman" w:hint="eastAsia"/>
          <w:color w:val="FF0000"/>
          <w:sz w:val="21"/>
        </w:rPr>
        <w:t>also</w:t>
      </w:r>
      <w:r w:rsidR="00DD2D37" w:rsidRPr="00E54205">
        <w:rPr>
          <w:rFonts w:ascii="Times New Roman" w:hAnsi="Times New Roman"/>
          <w:color w:val="FF0000"/>
          <w:sz w:val="21"/>
        </w:rPr>
        <w:t xml:space="preserve"> </w:t>
      </w:r>
      <w:r w:rsidR="000F6538" w:rsidRPr="00F601A7">
        <w:rPr>
          <w:rFonts w:ascii="Times New Roman" w:hAnsi="Times New Roman"/>
          <w:color w:val="000000" w:themeColor="text1"/>
          <w:sz w:val="21"/>
        </w:rPr>
        <w:t xml:space="preserve">used the CD-HIT program </w:t>
      </w:r>
      <w:r w:rsidR="00E71766" w:rsidRPr="00711C39">
        <w:rPr>
          <w:rFonts w:ascii="Times New Roman" w:hAnsi="Times New Roman"/>
          <w:color w:val="000000" w:themeColor="text1"/>
          <w:sz w:val="21"/>
        </w:rPr>
        <w:fldChar w:fldCharType="begin"/>
      </w:r>
      <w:r w:rsidR="009C4DD8">
        <w:rPr>
          <w:rFonts w:ascii="Times New Roman" w:hAnsi="Times New Roman"/>
          <w:color w:val="000000" w:themeColor="text1"/>
          <w:sz w:val="21"/>
        </w:rPr>
        <w:instrText xml:space="preserve"> ADDIN EN.CITE &lt;EndNote&gt;&lt;Cite&gt;&lt;Author&gt;Li&lt;/Author&gt;&lt;Year&gt;2006&lt;/Year&gt;&lt;RecNum&gt;53&lt;/RecNum&gt;&lt;DisplayText&gt;[19]&lt;/DisplayText&gt;&lt;record&gt;&lt;rec-number&gt;53&lt;/rec-number&gt;&lt;foreign-keys&gt;&lt;key app="EN" db-id="s9zft92fjpwrv9esepx59fafvesr5v5eedfp"&gt;53&lt;/key&gt;&lt;/foreign-keys&gt;&lt;ref-type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1460-2059&lt;/isbn&gt;&lt;urls&gt;&lt;/urls&gt;&lt;/record&gt;&lt;/Cite&gt;&lt;/EndNote&gt;</w:instrText>
      </w:r>
      <w:r w:rsidR="00E71766" w:rsidRPr="00711C39">
        <w:rPr>
          <w:rFonts w:ascii="Times New Roman" w:hAnsi="Times New Roman"/>
          <w:color w:val="000000" w:themeColor="text1"/>
          <w:sz w:val="21"/>
          <w:rPrChange w:id="48" w:author="Microsoft Office User" w:date="2019-06-06T16:04:00Z">
            <w:rPr>
              <w:rFonts w:ascii="Times New Roman" w:hAnsi="Times New Roman"/>
              <w:color w:val="000000" w:themeColor="text1"/>
              <w:sz w:val="21"/>
            </w:rPr>
          </w:rPrChange>
        </w:rPr>
        <w:fldChar w:fldCharType="separate"/>
      </w:r>
      <w:r w:rsidR="009C4DD8">
        <w:rPr>
          <w:rFonts w:ascii="Times New Roman" w:hAnsi="Times New Roman"/>
          <w:noProof/>
          <w:color w:val="000000" w:themeColor="text1"/>
          <w:sz w:val="21"/>
        </w:rPr>
        <w:t>[</w:t>
      </w:r>
      <w:hyperlink w:anchor="_ENREF_19" w:tooltip="Li, 2006 #53" w:history="1">
        <w:r w:rsidR="00CB4E63">
          <w:rPr>
            <w:rFonts w:ascii="Times New Roman" w:hAnsi="Times New Roman"/>
            <w:noProof/>
            <w:color w:val="000000" w:themeColor="text1"/>
            <w:sz w:val="21"/>
          </w:rPr>
          <w:t>19</w:t>
        </w:r>
      </w:hyperlink>
      <w:r w:rsidR="009C4DD8">
        <w:rPr>
          <w:rFonts w:ascii="Times New Roman" w:hAnsi="Times New Roman"/>
          <w:noProof/>
          <w:color w:val="000000" w:themeColor="text1"/>
          <w:sz w:val="21"/>
        </w:rPr>
        <w:t>]</w:t>
      </w:r>
      <w:r w:rsidR="00E71766" w:rsidRPr="00711C39">
        <w:rPr>
          <w:rFonts w:ascii="Times New Roman" w:hAnsi="Times New Roman"/>
          <w:color w:val="000000" w:themeColor="text1"/>
          <w:sz w:val="21"/>
        </w:rPr>
        <w:fldChar w:fldCharType="end"/>
      </w:r>
      <w:r w:rsidR="00FA7834" w:rsidRPr="000252B8">
        <w:rPr>
          <w:rFonts w:ascii="Times New Roman" w:hAnsi="Times New Roman"/>
          <w:color w:val="000000" w:themeColor="text1"/>
          <w:sz w:val="21"/>
        </w:rPr>
        <w:t xml:space="preserve"> with a threshold of 0.</w:t>
      </w:r>
      <w:r w:rsidR="00FA7834" w:rsidRPr="00711C39">
        <w:rPr>
          <w:rFonts w:ascii="Times New Roman" w:hAnsi="Times New Roman" w:hint="eastAsia"/>
          <w:color w:val="000000" w:themeColor="text1"/>
          <w:sz w:val="21"/>
        </w:rPr>
        <w:t>8</w:t>
      </w:r>
      <w:r w:rsidR="000F6538" w:rsidRPr="00F601A7">
        <w:rPr>
          <w:rFonts w:ascii="Times New Roman" w:hAnsi="Times New Roman"/>
          <w:color w:val="000000" w:themeColor="text1"/>
          <w:sz w:val="21"/>
        </w:rPr>
        <w:t xml:space="preserve"> to reduce the sequence identity of the </w:t>
      </w:r>
      <w:r w:rsidR="00F04D6A" w:rsidRPr="00E54205">
        <w:rPr>
          <w:rFonts w:ascii="Times New Roman" w:hAnsi="Times New Roman"/>
          <w:color w:val="FF0000"/>
          <w:sz w:val="21"/>
        </w:rPr>
        <w:t>dataset</w:t>
      </w:r>
      <w:r w:rsidR="004E0857" w:rsidRPr="00E54205">
        <w:rPr>
          <w:rFonts w:ascii="Times New Roman" w:hAnsi="Times New Roman"/>
          <w:color w:val="FF0000"/>
          <w:sz w:val="21"/>
        </w:rPr>
        <w:t xml:space="preserve">, </w:t>
      </w:r>
      <w:r w:rsidR="008E07DD" w:rsidRPr="00E54205">
        <w:rPr>
          <w:rFonts w:ascii="Times New Roman" w:hAnsi="Times New Roman"/>
          <w:color w:val="FF0000"/>
          <w:sz w:val="21"/>
        </w:rPr>
        <w:t xml:space="preserve">ultimately </w:t>
      </w:r>
      <w:r w:rsidRPr="00E54205">
        <w:rPr>
          <w:rFonts w:ascii="Times New Roman" w:hAnsi="Times New Roman"/>
          <w:color w:val="FF0000"/>
          <w:sz w:val="21"/>
        </w:rPr>
        <w:t>yielding</w:t>
      </w:r>
      <w:r>
        <w:rPr>
          <w:rFonts w:ascii="Times New Roman" w:hAnsi="Times New Roman"/>
          <w:color w:val="000000" w:themeColor="text1"/>
          <w:sz w:val="21"/>
        </w:rPr>
        <w:t xml:space="preserve"> 332 ACPs and 2878 non-ACPs</w:t>
      </w:r>
      <w:r w:rsidRPr="00E54205">
        <w:rPr>
          <w:rFonts w:ascii="Times New Roman" w:hAnsi="Times New Roman"/>
          <w:color w:val="FF0000"/>
          <w:sz w:val="21"/>
        </w:rPr>
        <w:t xml:space="preserve"> in our dataset</w:t>
      </w:r>
      <w:r>
        <w:rPr>
          <w:rFonts w:ascii="Times New Roman" w:hAnsi="Times New Roman"/>
          <w:color w:val="000000" w:themeColor="text1"/>
          <w:sz w:val="21"/>
        </w:rPr>
        <w:t>.</w:t>
      </w:r>
    </w:p>
    <w:p w:rsidR="00F83712" w:rsidRPr="000252B8" w:rsidRDefault="00F83712" w:rsidP="004E0857">
      <w:pPr>
        <w:pStyle w:val="a6"/>
        <w:spacing w:before="0" w:beforeAutospacing="0" w:after="0" w:afterAutospacing="0" w:line="360" w:lineRule="auto"/>
        <w:rPr>
          <w:rFonts w:ascii="Times New Roman" w:hAnsi="Times New Roman"/>
          <w:b/>
          <w:i/>
          <w:color w:val="231F20"/>
          <w:sz w:val="21"/>
        </w:rPr>
      </w:pPr>
    </w:p>
    <w:p w:rsidR="00F83712" w:rsidRPr="000252B8" w:rsidRDefault="00FE6912" w:rsidP="004E0857">
      <w:pPr>
        <w:pStyle w:val="a6"/>
        <w:spacing w:before="0" w:beforeAutospacing="0" w:after="0" w:afterAutospacing="0" w:line="360" w:lineRule="auto"/>
        <w:rPr>
          <w:rFonts w:ascii="Times New Roman" w:hAnsi="Times New Roman"/>
          <w:color w:val="000000" w:themeColor="text1"/>
          <w:sz w:val="21"/>
        </w:rPr>
      </w:pPr>
      <w:r>
        <w:rPr>
          <w:rFonts w:ascii="Times New Roman" w:hAnsi="Times New Roman"/>
          <w:b/>
          <w:i/>
          <w:color w:val="231F20"/>
          <w:sz w:val="21"/>
        </w:rPr>
        <w:t>Training dataset</w:t>
      </w:r>
      <w:r>
        <w:rPr>
          <w:rFonts w:ascii="Times New Roman" w:hAnsi="Times New Roman"/>
          <w:i/>
          <w:color w:val="000000" w:themeColor="text1"/>
          <w:sz w:val="21"/>
        </w:rPr>
        <w:t xml:space="preserve">. </w:t>
      </w:r>
      <w:r>
        <w:rPr>
          <w:rFonts w:ascii="Times New Roman" w:hAnsi="Times New Roman"/>
          <w:color w:val="000000" w:themeColor="text1"/>
          <w:sz w:val="21"/>
        </w:rPr>
        <w:t>In order to train</w:t>
      </w:r>
      <w:r w:rsidRPr="00805EAF">
        <w:rPr>
          <w:rFonts w:ascii="Times New Roman" w:hAnsi="Times New Roman"/>
          <w:color w:val="FF0000"/>
          <w:sz w:val="21"/>
        </w:rPr>
        <w:t xml:space="preserve"> and evaluate the performance of </w:t>
      </w:r>
      <w:r>
        <w:rPr>
          <w:rFonts w:ascii="Times New Roman" w:hAnsi="Times New Roman"/>
          <w:color w:val="000000" w:themeColor="text1"/>
          <w:sz w:val="21"/>
        </w:rPr>
        <w:t xml:space="preserve">the predictive model, we used 250 ACPs derived from the training dataset in Wei's study </w:t>
      </w:r>
      <w:r w:rsidR="00E71766" w:rsidRPr="00711C39">
        <w:rPr>
          <w:rFonts w:ascii="Times New Roman" w:hAnsi="Times New Roman"/>
          <w:color w:val="000000" w:themeColor="text1"/>
          <w:sz w:val="21"/>
        </w:rPr>
        <w:fldChar w:fldCharType="begin"/>
      </w:r>
      <w:r w:rsidR="009C4DD8">
        <w:rPr>
          <w:rFonts w:ascii="Times New Roman" w:hAnsi="Times New Roman"/>
          <w:color w:val="000000" w:themeColor="text1"/>
          <w:sz w:val="21"/>
        </w:rPr>
        <w:instrText xml:space="preserve"> ADDIN EN.CITE &lt;EndNote&gt;&lt;Cite&gt;&lt;Author&gt;Wei&lt;/Author&gt;&lt;Year&gt;2018&lt;/Year&gt;&lt;RecNum&gt;29&lt;/RecNum&gt;&lt;DisplayText&gt;[17]&lt;/DisplayText&gt;&lt;record&gt;&lt;rec-number&gt;29&lt;/rec-number&gt;&lt;foreign-keys&gt;&lt;key app="EN" db-id="s9zft92fjpwrv9esepx59fafvesr5v5eedfp"&gt;29&lt;/key&gt;&lt;/foreign-keys&gt;&lt;ref-type name="Journal Article"&gt;17&lt;/ref-type&gt;&lt;contributors&gt;&lt;authors&gt;&lt;author&gt;Wei, Leyi&lt;/author&gt;&lt;author&gt;Zhou, Chen&lt;/author&gt;&lt;author&gt;Chen, Huangrong&lt;/author&gt;&lt;author&gt;Song, Jiangning&lt;/author&gt;&lt;author&gt;Su, Ran&lt;/author&gt;&lt;/authors&gt;&lt;/contributors&gt;&lt;titles&gt;&lt;title&gt;ACPred-FL: a sequence-based predictor based on effective feature representation to improve the prediction of anti-cancer peptides&lt;/title&gt;&lt;secondary-title&gt;Bioinformatics&lt;/secondary-title&gt;&lt;/titles&gt;&lt;periodical&gt;&lt;full-title&gt;Bioinformatics&lt;/full-title&gt;&lt;/periodical&gt;&lt;pages&gt;&lt;style face="normal" font="default" size="100%"&gt;4007&lt;/style&gt;&lt;style face="normal" font="default" charset="134" size="100%"&gt;-&lt;/style&gt;&lt;style face="normal" font="default" size="100%"&gt;4016&lt;/style&gt;&lt;/pages&gt;&lt;volume&gt;34&lt;/volume&gt;&lt;number&gt;23&lt;/number&gt;&lt;dates&gt;&lt;year&gt;2018&lt;/year&gt;&lt;/dates&gt;&lt;urls&gt;&lt;/urls&gt;&lt;electronic-resource-num&gt;10.1093/bioinformatics/bty451&lt;/electronic-resource-num&gt;&lt;/record&gt;&lt;/Cite&gt;&lt;/EndNote&gt;</w:instrText>
      </w:r>
      <w:r w:rsidR="00E71766" w:rsidRPr="00711C39">
        <w:rPr>
          <w:rFonts w:ascii="Times New Roman" w:hAnsi="Times New Roman"/>
          <w:color w:val="000000" w:themeColor="text1"/>
          <w:sz w:val="21"/>
          <w:rPrChange w:id="49" w:author="Microsoft Office User" w:date="2019-06-06T16:04:00Z">
            <w:rPr>
              <w:rFonts w:ascii="Times New Roman" w:hAnsi="Times New Roman"/>
              <w:color w:val="000000" w:themeColor="text1"/>
              <w:sz w:val="21"/>
            </w:rPr>
          </w:rPrChange>
        </w:rPr>
        <w:fldChar w:fldCharType="separate"/>
      </w:r>
      <w:r w:rsidR="009C4DD8">
        <w:rPr>
          <w:rFonts w:ascii="Times New Roman" w:hAnsi="Times New Roman"/>
          <w:noProof/>
          <w:color w:val="000000" w:themeColor="text1"/>
          <w:sz w:val="21"/>
        </w:rPr>
        <w:t>[</w:t>
      </w:r>
      <w:hyperlink w:anchor="_ENREF_17" w:tooltip="Wei, 2018 #29" w:history="1">
        <w:r w:rsidR="00CB4E63">
          <w:rPr>
            <w:rFonts w:ascii="Times New Roman" w:hAnsi="Times New Roman"/>
            <w:noProof/>
            <w:color w:val="000000" w:themeColor="text1"/>
            <w:sz w:val="21"/>
          </w:rPr>
          <w:t>17</w:t>
        </w:r>
      </w:hyperlink>
      <w:r w:rsidR="009C4DD8">
        <w:rPr>
          <w:rFonts w:ascii="Times New Roman" w:hAnsi="Times New Roman"/>
          <w:noProof/>
          <w:color w:val="000000" w:themeColor="text1"/>
          <w:sz w:val="21"/>
        </w:rPr>
        <w:t>]</w:t>
      </w:r>
      <w:r w:rsidR="00E71766" w:rsidRPr="00711C39">
        <w:rPr>
          <w:rFonts w:ascii="Times New Roman" w:hAnsi="Times New Roman"/>
          <w:color w:val="000000" w:themeColor="text1"/>
          <w:sz w:val="21"/>
        </w:rPr>
        <w:fldChar w:fldCharType="end"/>
      </w:r>
      <w:r w:rsidR="00DD2D37" w:rsidRPr="00805EAF">
        <w:rPr>
          <w:rFonts w:ascii="Times New Roman" w:hAnsi="Times New Roman"/>
          <w:color w:val="FF0000"/>
          <w:sz w:val="21"/>
        </w:rPr>
        <w:t xml:space="preserve"> as the positive training samples</w:t>
      </w:r>
      <w:r w:rsidR="007E3F16" w:rsidRPr="00F601A7">
        <w:rPr>
          <w:rFonts w:ascii="Times New Roman" w:hAnsi="Times New Roman"/>
          <w:color w:val="000000" w:themeColor="text1"/>
          <w:sz w:val="21"/>
        </w:rPr>
        <w:t>. As for negative training samples, we</w:t>
      </w:r>
      <w:r w:rsidR="004E0857" w:rsidRPr="00F601A7">
        <w:rPr>
          <w:rFonts w:ascii="Times New Roman" w:hAnsi="Times New Roman"/>
          <w:color w:val="000000" w:themeColor="text1"/>
          <w:sz w:val="21"/>
        </w:rPr>
        <w:t xml:space="preserve"> </w:t>
      </w:r>
      <w:r w:rsidR="007E3F16" w:rsidRPr="00F601A7">
        <w:rPr>
          <w:rFonts w:ascii="Times New Roman" w:hAnsi="Times New Roman"/>
          <w:color w:val="000000" w:themeColor="text1"/>
          <w:sz w:val="21"/>
        </w:rPr>
        <w:t>randomly picked</w:t>
      </w:r>
      <w:r w:rsidR="004E0857" w:rsidRPr="00F601A7">
        <w:rPr>
          <w:rFonts w:ascii="Times New Roman" w:hAnsi="Times New Roman"/>
          <w:color w:val="000000" w:themeColor="text1"/>
          <w:sz w:val="21"/>
        </w:rPr>
        <w:t xml:space="preserve"> 125 non-ACP</w:t>
      </w:r>
      <w:r>
        <w:rPr>
          <w:rFonts w:ascii="Times New Roman" w:hAnsi="Times New Roman"/>
          <w:color w:val="000000" w:themeColor="text1"/>
          <w:sz w:val="21"/>
        </w:rPr>
        <w:t>s from Wei’s study and 125 non-ACPs from the negative set generated in this study. To this end, a balanced training dataset is yielded.</w:t>
      </w:r>
    </w:p>
    <w:p w:rsidR="00F83712" w:rsidRPr="000252B8" w:rsidRDefault="00F83712" w:rsidP="004E0857">
      <w:pPr>
        <w:pStyle w:val="a6"/>
        <w:spacing w:before="0" w:beforeAutospacing="0" w:after="0" w:afterAutospacing="0" w:line="360" w:lineRule="auto"/>
        <w:rPr>
          <w:rFonts w:ascii="Times New Roman" w:hAnsi="Times New Roman"/>
          <w:b/>
          <w:i/>
          <w:color w:val="231F20"/>
          <w:sz w:val="21"/>
        </w:rPr>
      </w:pPr>
    </w:p>
    <w:p w:rsidR="004E0857" w:rsidRPr="000252B8" w:rsidRDefault="00FE6912" w:rsidP="004E0857">
      <w:pPr>
        <w:pStyle w:val="a6"/>
        <w:spacing w:before="0" w:beforeAutospacing="0" w:after="0" w:afterAutospacing="0" w:line="360" w:lineRule="auto"/>
        <w:rPr>
          <w:rFonts w:ascii="Times New Roman" w:hAnsi="Times New Roman"/>
          <w:color w:val="000000" w:themeColor="text1"/>
          <w:sz w:val="21"/>
        </w:rPr>
      </w:pPr>
      <w:r>
        <w:rPr>
          <w:rFonts w:ascii="Times New Roman" w:hAnsi="Times New Roman"/>
          <w:b/>
          <w:i/>
          <w:color w:val="231F20"/>
          <w:sz w:val="21"/>
        </w:rPr>
        <w:t>Independent test dataset.</w:t>
      </w:r>
      <w:r>
        <w:rPr>
          <w:b/>
          <w:color w:val="231F20"/>
          <w:sz w:val="21"/>
        </w:rPr>
        <w:t xml:space="preserve"> </w:t>
      </w:r>
      <w:r>
        <w:rPr>
          <w:rFonts w:ascii="Times New Roman" w:hAnsi="Times New Roman"/>
          <w:color w:val="000000" w:themeColor="text1"/>
          <w:sz w:val="21"/>
        </w:rPr>
        <w:t xml:space="preserve">The </w:t>
      </w:r>
      <w:r w:rsidRPr="00805EAF">
        <w:rPr>
          <w:rFonts w:ascii="Times New Roman" w:hAnsi="Times New Roman"/>
          <w:color w:val="FF0000"/>
          <w:sz w:val="21"/>
        </w:rPr>
        <w:t xml:space="preserve">use </w:t>
      </w:r>
      <w:r>
        <w:rPr>
          <w:rFonts w:ascii="Times New Roman" w:hAnsi="Times New Roman"/>
          <w:color w:val="000000" w:themeColor="text1"/>
          <w:sz w:val="21"/>
        </w:rPr>
        <w:t>of</w:t>
      </w:r>
      <w:r w:rsidRPr="00805EAF">
        <w:rPr>
          <w:rFonts w:ascii="Times New Roman" w:hAnsi="Times New Roman"/>
          <w:color w:val="FF0000"/>
          <w:sz w:val="21"/>
        </w:rPr>
        <w:t xml:space="preserve"> </w:t>
      </w:r>
      <w:r>
        <w:rPr>
          <w:rFonts w:ascii="Times New Roman" w:hAnsi="Times New Roman"/>
          <w:color w:val="000000" w:themeColor="text1"/>
          <w:sz w:val="21"/>
        </w:rPr>
        <w:t>a</w:t>
      </w:r>
      <w:r w:rsidRPr="00805EAF">
        <w:rPr>
          <w:rFonts w:ascii="Times New Roman" w:hAnsi="Times New Roman"/>
          <w:color w:val="FF0000"/>
          <w:sz w:val="21"/>
        </w:rPr>
        <w:t>n independent</w:t>
      </w:r>
      <w:ins w:id="50" w:author="Microsoft Office User" w:date="2019-06-02T19:04:00Z">
        <w:r>
          <w:rPr>
            <w:rFonts w:ascii="Times New Roman" w:hAnsi="Times New Roman"/>
            <w:color w:val="000000" w:themeColor="text1"/>
            <w:sz w:val="21"/>
          </w:rPr>
          <w:t xml:space="preserve"> </w:t>
        </w:r>
      </w:ins>
      <w:r>
        <w:rPr>
          <w:rFonts w:ascii="Times New Roman" w:hAnsi="Times New Roman"/>
          <w:color w:val="000000" w:themeColor="text1"/>
          <w:sz w:val="21"/>
        </w:rPr>
        <w:t xml:space="preserve">test </w:t>
      </w:r>
      <w:r w:rsidRPr="00805EAF">
        <w:rPr>
          <w:rFonts w:ascii="Times New Roman" w:hAnsi="Times New Roman"/>
          <w:color w:val="FF0000"/>
          <w:sz w:val="21"/>
        </w:rPr>
        <w:t>dataset</w:t>
      </w:r>
      <w:r>
        <w:rPr>
          <w:rFonts w:ascii="Times New Roman" w:hAnsi="Times New Roman"/>
          <w:color w:val="000000" w:themeColor="text1"/>
          <w:sz w:val="21"/>
        </w:rPr>
        <w:t xml:space="preserve"> is to verify the generalization </w:t>
      </w:r>
      <w:r w:rsidRPr="00805EAF">
        <w:rPr>
          <w:rFonts w:ascii="Times New Roman" w:hAnsi="Times New Roman"/>
          <w:color w:val="FF0000"/>
          <w:sz w:val="21"/>
        </w:rPr>
        <w:t xml:space="preserve">capability </w:t>
      </w:r>
      <w:r>
        <w:rPr>
          <w:rFonts w:ascii="Times New Roman" w:hAnsi="Times New Roman"/>
          <w:color w:val="000000" w:themeColor="text1"/>
          <w:sz w:val="21"/>
        </w:rPr>
        <w:t xml:space="preserve">of the predictive model. </w:t>
      </w:r>
      <w:r w:rsidRPr="00805EAF">
        <w:rPr>
          <w:rFonts w:ascii="Times New Roman" w:hAnsi="Times New Roman"/>
          <w:color w:val="FF0000"/>
          <w:sz w:val="21"/>
        </w:rPr>
        <w:t xml:space="preserve">Therefore, </w:t>
      </w:r>
      <w:r>
        <w:rPr>
          <w:rFonts w:ascii="Times New Roman" w:hAnsi="Times New Roman"/>
          <w:color w:val="000000" w:themeColor="text1"/>
          <w:sz w:val="21"/>
        </w:rPr>
        <w:t>we</w:t>
      </w:r>
      <w:r w:rsidRPr="00805EAF">
        <w:rPr>
          <w:rFonts w:ascii="Times New Roman" w:hAnsi="Times New Roman"/>
          <w:color w:val="FF0000"/>
          <w:sz w:val="21"/>
        </w:rPr>
        <w:t xml:space="preserve"> constructed </w:t>
      </w:r>
      <w:r>
        <w:rPr>
          <w:rFonts w:ascii="Times New Roman" w:hAnsi="Times New Roman"/>
          <w:color w:val="000000" w:themeColor="text1"/>
          <w:sz w:val="21"/>
        </w:rPr>
        <w:t xml:space="preserve">a test </w:t>
      </w:r>
      <w:r w:rsidRPr="00805EAF">
        <w:rPr>
          <w:rFonts w:ascii="Times New Roman" w:hAnsi="Times New Roman"/>
          <w:color w:val="FF0000"/>
          <w:sz w:val="21"/>
        </w:rPr>
        <w:t>dataset</w:t>
      </w:r>
      <w:r>
        <w:rPr>
          <w:rFonts w:ascii="Times New Roman" w:hAnsi="Times New Roman"/>
          <w:color w:val="000000" w:themeColor="text1"/>
          <w:sz w:val="21"/>
        </w:rPr>
        <w:t xml:space="preserve"> that </w:t>
      </w:r>
      <w:r w:rsidRPr="00805EAF">
        <w:rPr>
          <w:rFonts w:ascii="Times New Roman" w:hAnsi="Times New Roman"/>
          <w:color w:val="FF0000"/>
          <w:sz w:val="21"/>
        </w:rPr>
        <w:t>includes the remaining</w:t>
      </w:r>
      <w:ins w:id="51" w:author="Microsoft Office User" w:date="2019-06-02T11:55:00Z">
        <w:r>
          <w:rPr>
            <w:rFonts w:ascii="Times New Roman" w:hAnsi="Times New Roman"/>
            <w:color w:val="000000" w:themeColor="text1"/>
            <w:sz w:val="21"/>
          </w:rPr>
          <w:t xml:space="preserve"> </w:t>
        </w:r>
      </w:ins>
      <w:r>
        <w:rPr>
          <w:rFonts w:ascii="Times New Roman" w:hAnsi="Times New Roman"/>
          <w:color w:val="000000" w:themeColor="text1"/>
          <w:sz w:val="21"/>
        </w:rPr>
        <w:t xml:space="preserve">82 </w:t>
      </w:r>
      <w:del w:id="52" w:author="Microsoft Office User" w:date="2019-06-02T11:55:00Z">
        <w:r>
          <w:rPr>
            <w:rFonts w:ascii="Times New Roman" w:hAnsi="Times New Roman"/>
            <w:color w:val="000000" w:themeColor="text1"/>
            <w:sz w:val="21"/>
          </w:rPr>
          <w:delText xml:space="preserve"> </w:delText>
        </w:r>
      </w:del>
      <w:r>
        <w:rPr>
          <w:rFonts w:ascii="Times New Roman" w:hAnsi="Times New Roman"/>
          <w:color w:val="000000" w:themeColor="text1"/>
          <w:sz w:val="21"/>
        </w:rPr>
        <w:t xml:space="preserve">ACPs from the positive </w:t>
      </w:r>
      <w:r w:rsidRPr="00805EAF">
        <w:rPr>
          <w:rFonts w:ascii="Times New Roman" w:hAnsi="Times New Roman"/>
          <w:color w:val="FF0000"/>
          <w:sz w:val="21"/>
        </w:rPr>
        <w:t>dataset</w:t>
      </w:r>
      <w:r>
        <w:rPr>
          <w:rFonts w:ascii="Times New Roman" w:hAnsi="Times New Roman"/>
          <w:color w:val="000000" w:themeColor="text1"/>
          <w:sz w:val="21"/>
        </w:rPr>
        <w:t xml:space="preserve"> and the remaining 2628 non-ACPs </w:t>
      </w:r>
      <w:r w:rsidRPr="00805EAF">
        <w:rPr>
          <w:rFonts w:ascii="Times New Roman" w:hAnsi="Times New Roman"/>
          <w:color w:val="FF0000"/>
          <w:sz w:val="21"/>
        </w:rPr>
        <w:t>in the negative set</w:t>
      </w:r>
      <w:r>
        <w:rPr>
          <w:rFonts w:ascii="Times New Roman" w:hAnsi="Times New Roman"/>
          <w:color w:val="000000" w:themeColor="text1"/>
          <w:sz w:val="21"/>
        </w:rPr>
        <w:t>.</w:t>
      </w:r>
    </w:p>
    <w:p w:rsidR="000E69E4" w:rsidRPr="000252B8" w:rsidRDefault="000E69E4" w:rsidP="00A941CF">
      <w:pPr>
        <w:pStyle w:val="a6"/>
        <w:spacing w:before="0" w:beforeAutospacing="0" w:after="0" w:afterAutospacing="0" w:line="360" w:lineRule="auto"/>
        <w:rPr>
          <w:rFonts w:ascii="Times New Roman" w:hAnsi="Times New Roman"/>
          <w:color w:val="000000" w:themeColor="text1"/>
          <w:sz w:val="21"/>
        </w:rPr>
      </w:pPr>
    </w:p>
    <w:p w:rsidR="00512F86" w:rsidRPr="000252B8" w:rsidDel="00C07029" w:rsidRDefault="00FE6912" w:rsidP="00A941CF">
      <w:pPr>
        <w:spacing w:line="360" w:lineRule="auto"/>
        <w:rPr>
          <w:del w:id="53" w:author="zhouchen" w:date="2019-06-03T04:52:00Z"/>
          <w:b/>
          <w:bCs/>
          <w:color w:val="000000" w:themeColor="text1"/>
          <w:sz w:val="21"/>
          <w:szCs w:val="21"/>
        </w:rPr>
      </w:pPr>
      <w:r>
        <w:rPr>
          <w:b/>
          <w:bCs/>
          <w:color w:val="000000" w:themeColor="text1"/>
          <w:sz w:val="21"/>
          <w:szCs w:val="21"/>
        </w:rPr>
        <w:t>Feature representation learning</w:t>
      </w:r>
      <w:del w:id="54" w:author="zhouchen" w:date="2019-06-03T04:52:00Z">
        <w:r>
          <w:rPr>
            <w:b/>
            <w:bCs/>
            <w:color w:val="000000" w:themeColor="text1"/>
            <w:sz w:val="21"/>
            <w:szCs w:val="21"/>
          </w:rPr>
          <w:delText xml:space="preserve"> </w:delText>
        </w:r>
      </w:del>
    </w:p>
    <w:p w:rsidR="00C07029" w:rsidRPr="000252B8" w:rsidRDefault="00C07029" w:rsidP="00A941CF">
      <w:pPr>
        <w:spacing w:line="360" w:lineRule="auto"/>
        <w:rPr>
          <w:ins w:id="55" w:author="Microsoft Office User" w:date="2019-06-03T15:41:00Z"/>
          <w:b/>
          <w:bCs/>
          <w:color w:val="000000" w:themeColor="text1"/>
          <w:sz w:val="21"/>
          <w:szCs w:val="21"/>
        </w:rPr>
      </w:pPr>
    </w:p>
    <w:p w:rsidR="00476AE5" w:rsidRPr="000252B8" w:rsidRDefault="00FE6912" w:rsidP="00A941CF">
      <w:pPr>
        <w:spacing w:line="360" w:lineRule="auto"/>
        <w:rPr>
          <w:color w:val="000000" w:themeColor="text1"/>
          <w:sz w:val="21"/>
          <w:szCs w:val="21"/>
        </w:rPr>
      </w:pPr>
      <w:r>
        <w:rPr>
          <w:color w:val="000000" w:themeColor="text1"/>
          <w:sz w:val="21"/>
          <w:szCs w:val="21"/>
        </w:rPr>
        <w:t>In our previous work, we first introduced the concept of feature representation learning</w:t>
      </w:r>
      <w:del w:id="56" w:author="zhouchen" w:date="2019-06-03T04:48:00Z">
        <w:r w:rsidR="00E71766" w:rsidRPr="00711C39" w:rsidDel="000F7EB0">
          <w:rPr>
            <w:color w:val="000000" w:themeColor="text1"/>
            <w:sz w:val="21"/>
            <w:szCs w:val="21"/>
          </w:rPr>
          <w:fldChar w:fldCharType="begin">
            <w:fldData xml:space="preserve">PEVuZE5vdGU+PENpdGU+PEF1dGhvcj5XZWk8L0F1dGhvcj48WWVhcj4yMDE4PC9ZZWFyPjxSZWNO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=
</w:fldData>
          </w:fldChar>
        </w:r>
      </w:del>
      <w:r w:rsidR="009C4DD8">
        <w:rPr>
          <w:color w:val="000000" w:themeColor="text1"/>
          <w:sz w:val="21"/>
          <w:szCs w:val="21"/>
        </w:rPr>
        <w:instrText xml:space="preserve"> ADDIN EN.CITE </w:instrText>
      </w:r>
      <w:r w:rsidR="00E71766">
        <w:rPr>
          <w:color w:val="000000" w:themeColor="text1"/>
          <w:sz w:val="21"/>
          <w:szCs w:val="21"/>
        </w:rPr>
        <w:fldChar w:fldCharType="begin">
          <w:fldData xml:space="preserve">PEVuZE5vdGU+PENpdGU+PEF1dGhvcj5XZWk8L0F1dGhvcj48WWVhcj4yMDE4PC9ZZWFyPjxSZWNO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=
</w:fldData>
        </w:fldChar>
      </w:r>
      <w:r w:rsidR="009C4DD8">
        <w:rPr>
          <w:color w:val="000000" w:themeColor="text1"/>
          <w:sz w:val="21"/>
          <w:szCs w:val="21"/>
        </w:rPr>
        <w:instrText xml:space="preserve"> ADDIN EN.CITE.DATA </w:instrText>
      </w:r>
      <w:r w:rsidR="00E71766">
        <w:rPr>
          <w:color w:val="000000" w:themeColor="text1"/>
          <w:sz w:val="21"/>
          <w:szCs w:val="21"/>
        </w:rPr>
      </w:r>
      <w:r w:rsidR="00E71766">
        <w:rPr>
          <w:color w:val="000000" w:themeColor="text1"/>
          <w:sz w:val="21"/>
          <w:szCs w:val="21"/>
        </w:rPr>
        <w:fldChar w:fldCharType="end"/>
      </w:r>
      <w:del w:id="57" w:author="zhouchen" w:date="2019-06-03T04:48:00Z">
        <w:r w:rsidR="00E71766" w:rsidRPr="00711C39" w:rsidDel="000F7EB0">
          <w:rPr>
            <w:color w:val="000000" w:themeColor="text1"/>
            <w:sz w:val="21"/>
            <w:szCs w:val="21"/>
          </w:rPr>
        </w:r>
        <w:r w:rsidR="00E71766" w:rsidRPr="00711C39" w:rsidDel="000F7EB0">
          <w:rPr>
            <w:color w:val="000000" w:themeColor="text1"/>
            <w:sz w:val="21"/>
            <w:szCs w:val="21"/>
          </w:rPr>
          <w:fldChar w:fldCharType="separate"/>
        </w:r>
      </w:del>
      <w:r w:rsidR="009C4DD8">
        <w:rPr>
          <w:noProof/>
          <w:color w:val="000000" w:themeColor="text1"/>
          <w:sz w:val="21"/>
          <w:szCs w:val="21"/>
        </w:rPr>
        <w:t>[</w:t>
      </w:r>
      <w:hyperlink w:anchor="_ENREF_13" w:tooltip="Wei, 2018 #20" w:history="1">
        <w:r w:rsidR="00CB4E63">
          <w:rPr>
            <w:noProof/>
            <w:color w:val="000000" w:themeColor="text1"/>
            <w:sz w:val="21"/>
            <w:szCs w:val="21"/>
          </w:rPr>
          <w:t>13</w:t>
        </w:r>
      </w:hyperlink>
      <w:r w:rsidR="009C4DD8">
        <w:rPr>
          <w:noProof/>
          <w:color w:val="000000" w:themeColor="text1"/>
          <w:sz w:val="21"/>
          <w:szCs w:val="21"/>
        </w:rPr>
        <w:t xml:space="preserve">, </w:t>
      </w:r>
      <w:hyperlink w:anchor="_ENREF_14" w:tooltip="Wei, 2019 #4" w:history="1">
        <w:r w:rsidR="00CB4E63">
          <w:rPr>
            <w:noProof/>
            <w:color w:val="000000" w:themeColor="text1"/>
            <w:sz w:val="21"/>
            <w:szCs w:val="21"/>
          </w:rPr>
          <w:t>14</w:t>
        </w:r>
      </w:hyperlink>
      <w:r w:rsidR="009C4DD8">
        <w:rPr>
          <w:noProof/>
          <w:color w:val="000000" w:themeColor="text1"/>
          <w:sz w:val="21"/>
          <w:szCs w:val="21"/>
        </w:rPr>
        <w:t xml:space="preserve">, </w:t>
      </w:r>
      <w:hyperlink w:anchor="_ENREF_21" w:tooltip="Qiang,  #72" w:history="1">
        <w:r w:rsidR="00CB4E63">
          <w:rPr>
            <w:noProof/>
            <w:color w:val="000000" w:themeColor="text1"/>
            <w:sz w:val="21"/>
            <w:szCs w:val="21"/>
          </w:rPr>
          <w:t>21</w:t>
        </w:r>
      </w:hyperlink>
      <w:r w:rsidR="009C4DD8">
        <w:rPr>
          <w:noProof/>
          <w:color w:val="000000" w:themeColor="text1"/>
          <w:sz w:val="21"/>
          <w:szCs w:val="21"/>
        </w:rPr>
        <w:t>]</w:t>
      </w:r>
      <w:del w:id="58" w:author="zhouchen" w:date="2019-06-03T04:48:00Z">
        <w:r w:rsidR="00E71766" w:rsidRPr="00711C39" w:rsidDel="000F7EB0">
          <w:rPr>
            <w:color w:val="000000" w:themeColor="text1"/>
            <w:sz w:val="21"/>
            <w:szCs w:val="21"/>
          </w:rPr>
          <w:fldChar w:fldCharType="end"/>
        </w:r>
      </w:del>
      <w:r w:rsidR="00476AE5" w:rsidRPr="00F601A7">
        <w:rPr>
          <w:color w:val="000000" w:themeColor="text1"/>
          <w:sz w:val="21"/>
          <w:szCs w:val="21"/>
        </w:rPr>
        <w:t>. Inspired by the work, we further improved the feature representation learning scheme as</w:t>
      </w:r>
      <w:r w:rsidR="00FB3C75" w:rsidRPr="00F601A7">
        <w:rPr>
          <w:color w:val="000000" w:themeColor="text1"/>
          <w:sz w:val="21"/>
          <w:szCs w:val="21"/>
        </w:rPr>
        <w:t xml:space="preserve"> shown in Figure 1. </w:t>
      </w:r>
      <w:r w:rsidR="00192F0B" w:rsidRPr="00F601A7">
        <w:rPr>
          <w:color w:val="000000" w:themeColor="text1"/>
          <w:sz w:val="21"/>
          <w:szCs w:val="21"/>
        </w:rPr>
        <w:t xml:space="preserve">The procedure of </w:t>
      </w:r>
      <w:r w:rsidR="00476AE5" w:rsidRPr="00F601A7">
        <w:rPr>
          <w:color w:val="000000" w:themeColor="text1"/>
          <w:sz w:val="21"/>
          <w:szCs w:val="21"/>
        </w:rPr>
        <w:t>the feature representation learning</w:t>
      </w:r>
      <w:r w:rsidRPr="00805EAF">
        <w:rPr>
          <w:color w:val="FF0000"/>
          <w:sz w:val="21"/>
          <w:szCs w:val="21"/>
        </w:rPr>
        <w:t xml:space="preserve"> scheme</w:t>
      </w:r>
      <w:r>
        <w:rPr>
          <w:color w:val="000000" w:themeColor="text1"/>
          <w:sz w:val="21"/>
          <w:szCs w:val="21"/>
        </w:rPr>
        <w:t xml:space="preserve"> is described in detail below. </w:t>
      </w:r>
    </w:p>
    <w:p w:rsidR="00476AE5" w:rsidRPr="000252B8" w:rsidRDefault="00476AE5" w:rsidP="00A941CF">
      <w:pPr>
        <w:spacing w:line="360" w:lineRule="auto"/>
        <w:rPr>
          <w:color w:val="000000" w:themeColor="text1"/>
          <w:sz w:val="21"/>
          <w:szCs w:val="21"/>
        </w:rPr>
      </w:pPr>
    </w:p>
    <w:p w:rsidR="00382FFF" w:rsidRPr="000252B8" w:rsidRDefault="00FE6912" w:rsidP="00A941CF">
      <w:pPr>
        <w:spacing w:line="360" w:lineRule="auto"/>
        <w:rPr>
          <w:color w:val="000000" w:themeColor="text1"/>
          <w:sz w:val="21"/>
          <w:szCs w:val="21"/>
        </w:rPr>
      </w:pPr>
      <w:r>
        <w:rPr>
          <w:color w:val="000000" w:themeColor="text1"/>
          <w:sz w:val="21"/>
          <w:szCs w:val="21"/>
        </w:rPr>
        <w:t xml:space="preserve">In the first step, we constructed a feature pool. We used 29 different sequence-based feature encoding algorithms, as listed in Table 1. The details of </w:t>
      </w:r>
      <w:r w:rsidRPr="00805EAF">
        <w:rPr>
          <w:color w:val="FF0000"/>
          <w:sz w:val="21"/>
          <w:szCs w:val="21"/>
        </w:rPr>
        <w:t xml:space="preserve">all </w:t>
      </w:r>
      <w:r>
        <w:rPr>
          <w:color w:val="000000" w:themeColor="text1"/>
          <w:sz w:val="21"/>
          <w:szCs w:val="21"/>
        </w:rPr>
        <w:t xml:space="preserve">the feature algorithms can be found in Supporting Information. Through tuning the feature parameters, we yielded a total of 114 different types of feature </w:t>
      </w:r>
      <w:r>
        <w:rPr>
          <w:color w:val="000000" w:themeColor="text1"/>
          <w:sz w:val="21"/>
          <w:szCs w:val="21"/>
        </w:rPr>
        <w:lastRenderedPageBreak/>
        <w:t xml:space="preserve">descriptors. Notably, </w:t>
      </w:r>
      <w:r w:rsidRPr="00805EAF">
        <w:rPr>
          <w:color w:val="FF0000"/>
          <w:sz w:val="21"/>
          <w:szCs w:val="21"/>
        </w:rPr>
        <w:t xml:space="preserve">most of feature descriptors can capture only global sequential information based on full-length sequences. To explore </w:t>
      </w:r>
      <w:r>
        <w:rPr>
          <w:color w:val="000000" w:themeColor="text1"/>
          <w:sz w:val="21"/>
          <w:szCs w:val="21"/>
        </w:rPr>
        <w:t xml:space="preserve">local </w:t>
      </w:r>
      <w:r w:rsidRPr="00805EAF">
        <w:rPr>
          <w:color w:val="FF0000"/>
          <w:sz w:val="21"/>
          <w:szCs w:val="21"/>
        </w:rPr>
        <w:t xml:space="preserve">sequential </w:t>
      </w:r>
      <w:r>
        <w:rPr>
          <w:color w:val="000000" w:themeColor="text1"/>
          <w:sz w:val="21"/>
          <w:szCs w:val="21"/>
        </w:rPr>
        <w:t xml:space="preserve">information, we extracted features </w:t>
      </w:r>
      <w:r w:rsidRPr="00805EAF">
        <w:rPr>
          <w:color w:val="FF0000"/>
          <w:sz w:val="21"/>
          <w:szCs w:val="21"/>
        </w:rPr>
        <w:t xml:space="preserve">based </w:t>
      </w:r>
      <w:r>
        <w:rPr>
          <w:color w:val="000000" w:themeColor="text1"/>
          <w:sz w:val="21"/>
          <w:szCs w:val="21"/>
        </w:rPr>
        <w:t xml:space="preserve">on </w:t>
      </w:r>
      <w:r w:rsidRPr="00805EAF">
        <w:rPr>
          <w:color w:val="FF0000"/>
          <w:sz w:val="21"/>
          <w:szCs w:val="21"/>
        </w:rPr>
        <w:t xml:space="preserve">local sequences, instead such as </w:t>
      </w:r>
      <w:r>
        <w:rPr>
          <w:color w:val="000000" w:themeColor="text1"/>
          <w:sz w:val="21"/>
          <w:szCs w:val="21"/>
        </w:rPr>
        <w:t xml:space="preserve">the N-terminus </w:t>
      </w:r>
      <w:r w:rsidRPr="00805EAF">
        <w:rPr>
          <w:color w:val="FF0000"/>
          <w:sz w:val="21"/>
          <w:szCs w:val="21"/>
        </w:rPr>
        <w:t xml:space="preserve">(denoted as NT), </w:t>
      </w:r>
      <w:r>
        <w:rPr>
          <w:color w:val="000000" w:themeColor="text1"/>
          <w:sz w:val="21"/>
          <w:szCs w:val="21"/>
        </w:rPr>
        <w:t>C-terminus</w:t>
      </w:r>
      <w:r w:rsidRPr="00805EAF">
        <w:rPr>
          <w:color w:val="FF0000"/>
          <w:sz w:val="21"/>
          <w:szCs w:val="21"/>
        </w:rPr>
        <w:t xml:space="preserve"> (denoted as CT), and the combination of NT and CT (denoted as NTCT)</w:t>
      </w:r>
      <w:r>
        <w:rPr>
          <w:color w:val="000000" w:themeColor="text1"/>
          <w:sz w:val="21"/>
          <w:szCs w:val="21"/>
        </w:rPr>
        <w:t xml:space="preserve"> of the sequences</w:t>
      </w:r>
      <w:ins w:id="59" w:author="Microsoft Office User" w:date="2019-06-06T15:33:00Z">
        <w:r>
          <w:rPr>
            <w:color w:val="000000" w:themeColor="text1"/>
            <w:sz w:val="21"/>
            <w:szCs w:val="21"/>
          </w:rPr>
          <w:t>.</w:t>
        </w:r>
      </w:ins>
    </w:p>
    <w:p w:rsidR="00512F86" w:rsidRPr="000252B8" w:rsidRDefault="00512F86" w:rsidP="00A941CF">
      <w:pPr>
        <w:pStyle w:val="a6"/>
        <w:spacing w:before="0" w:beforeAutospacing="0" w:after="0" w:afterAutospacing="0" w:line="360" w:lineRule="auto"/>
        <w:rPr>
          <w:rFonts w:ascii="Times New Roman" w:hAnsi="Times New Roman"/>
          <w:color w:val="000000" w:themeColor="text1"/>
          <w:sz w:val="21"/>
        </w:rPr>
      </w:pPr>
    </w:p>
    <w:p w:rsidR="003E7F1E" w:rsidRPr="000252B8" w:rsidRDefault="00FE6912" w:rsidP="00A941CF">
      <w:pPr>
        <w:spacing w:line="360" w:lineRule="auto"/>
        <w:rPr>
          <w:rFonts w:cs="SimSun"/>
          <w:color w:val="000000" w:themeColor="text1"/>
          <w:sz w:val="21"/>
          <w:szCs w:val="21"/>
        </w:rPr>
      </w:pPr>
      <w:r>
        <w:rPr>
          <w:rFonts w:eastAsia="SimSun" w:cs="SimSun"/>
          <w:color w:val="000000" w:themeColor="text1"/>
          <w:sz w:val="21"/>
          <w:szCs w:val="21"/>
        </w:rPr>
        <w:t>In the second step, we used the Random Forest (RF)</w:t>
      </w:r>
      <w:r>
        <w:rPr>
          <w:rFonts w:cs="SimSun"/>
          <w:color w:val="000000" w:themeColor="text1"/>
          <w:sz w:val="21"/>
          <w:szCs w:val="21"/>
        </w:rPr>
        <w:t xml:space="preserve"> </w:t>
      </w:r>
      <w:r w:rsidR="00E71766" w:rsidRPr="000252B8">
        <w:rPr>
          <w:rFonts w:cs="SimSun"/>
          <w:color w:val="000000" w:themeColor="text1"/>
          <w:sz w:val="21"/>
          <w:szCs w:val="21"/>
        </w:rPr>
        <w:fldChar w:fldCharType="begin"/>
      </w:r>
      <w:r w:rsidR="009C4DD8">
        <w:rPr>
          <w:rFonts w:cs="SimSun"/>
          <w:color w:val="000000" w:themeColor="text1"/>
          <w:sz w:val="21"/>
          <w:szCs w:val="21"/>
        </w:rPr>
        <w:instrText xml:space="preserve"> ADDIN EN.CITE &lt;EndNote&gt;&lt;Cite&gt;&lt;Author&gt;Breiman&lt;/Author&gt;&lt;Year&gt;2001&lt;/Year&gt;&lt;RecNum&gt;50&lt;/RecNum&gt;&lt;DisplayText&gt;[22]&lt;/DisplayText&gt;&lt;record&gt;&lt;rec-number&gt;50&lt;/rec-number&gt;&lt;foreign-keys&gt;&lt;key app="EN" db-id="ztedf00tj5ptexe09ss5zdvoszprssws9dr0"&gt;50&lt;/key&gt;&lt;/foreign-keys&gt;&lt;ref-type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0885-6125&lt;/isbn&gt;&lt;urls&gt;&lt;/urls&gt;&lt;/record&gt;&lt;/Cite&gt;&lt;/EndNote&gt;</w:instrText>
      </w:r>
      <w:r w:rsidR="00E71766" w:rsidRPr="000252B8">
        <w:rPr>
          <w:rFonts w:cs="SimSun"/>
          <w:color w:val="000000" w:themeColor="text1"/>
          <w:sz w:val="21"/>
          <w:szCs w:val="21"/>
          <w:rPrChange w:id="60" w:author="Microsoft Office User" w:date="2019-06-06T16:04:00Z">
            <w:rPr>
              <w:rFonts w:cs="SimSun"/>
              <w:color w:val="000000" w:themeColor="text1"/>
              <w:sz w:val="21"/>
              <w:szCs w:val="21"/>
            </w:rPr>
          </w:rPrChange>
        </w:rPr>
        <w:fldChar w:fldCharType="separate"/>
      </w:r>
      <w:r w:rsidR="009C4DD8">
        <w:rPr>
          <w:rFonts w:cs="SimSun"/>
          <w:noProof/>
          <w:color w:val="000000" w:themeColor="text1"/>
          <w:sz w:val="21"/>
          <w:szCs w:val="21"/>
        </w:rPr>
        <w:t>[</w:t>
      </w:r>
      <w:hyperlink w:anchor="_ENREF_22" w:tooltip="Breiman, 2001 #50" w:history="1">
        <w:r w:rsidR="00CB4E63">
          <w:rPr>
            <w:rFonts w:cs="SimSun"/>
            <w:noProof/>
            <w:color w:val="000000" w:themeColor="text1"/>
            <w:sz w:val="21"/>
            <w:szCs w:val="21"/>
          </w:rPr>
          <w:t>22</w:t>
        </w:r>
      </w:hyperlink>
      <w:r w:rsidR="009C4DD8">
        <w:rPr>
          <w:rFonts w:cs="SimSun"/>
          <w:noProof/>
          <w:color w:val="000000" w:themeColor="text1"/>
          <w:sz w:val="21"/>
          <w:szCs w:val="21"/>
        </w:rPr>
        <w:t>]</w:t>
      </w:r>
      <w:r w:rsidR="00E71766" w:rsidRPr="000252B8">
        <w:rPr>
          <w:rFonts w:cs="SimSun"/>
          <w:color w:val="000000" w:themeColor="text1"/>
          <w:sz w:val="21"/>
          <w:szCs w:val="21"/>
        </w:rPr>
        <w:fldChar w:fldCharType="end"/>
      </w:r>
      <w:r w:rsidR="003E7F1E" w:rsidRPr="000252B8">
        <w:rPr>
          <w:rFonts w:eastAsia="SimSun" w:cs="SimSun"/>
          <w:color w:val="000000" w:themeColor="text1"/>
          <w:sz w:val="21"/>
          <w:szCs w:val="21"/>
        </w:rPr>
        <w:t xml:space="preserve"> classifier to </w:t>
      </w:r>
      <w:r w:rsidR="000A7E91" w:rsidRPr="000252B8">
        <w:rPr>
          <w:rFonts w:eastAsia="SimSun" w:cs="SimSun"/>
          <w:color w:val="000000" w:themeColor="text1"/>
          <w:sz w:val="21"/>
          <w:szCs w:val="21"/>
        </w:rPr>
        <w:t>train the 114 f</w:t>
      </w:r>
      <w:r w:rsidR="003E7F1E" w:rsidRPr="00711C39">
        <w:rPr>
          <w:rFonts w:eastAsia="SimSun" w:cs="SimSun"/>
          <w:color w:val="000000" w:themeColor="text1"/>
          <w:sz w:val="21"/>
          <w:szCs w:val="21"/>
        </w:rPr>
        <w:t xml:space="preserve">eature descriptors </w:t>
      </w:r>
      <w:r w:rsidR="000A7E91" w:rsidRPr="00F601A7">
        <w:rPr>
          <w:rFonts w:eastAsia="SimSun" w:cs="SimSun"/>
          <w:color w:val="000000" w:themeColor="text1"/>
          <w:sz w:val="21"/>
          <w:szCs w:val="21"/>
        </w:rPr>
        <w:t>respectively</w:t>
      </w:r>
      <w:r w:rsidR="00A96E83" w:rsidRPr="00F601A7">
        <w:rPr>
          <w:rFonts w:eastAsia="SimSun" w:cs="SimSun"/>
          <w:color w:val="000000" w:themeColor="text1"/>
          <w:sz w:val="21"/>
          <w:szCs w:val="21"/>
        </w:rPr>
        <w:t xml:space="preserve"> and</w:t>
      </w:r>
      <w:r w:rsidR="000A7E91" w:rsidRPr="00F601A7">
        <w:rPr>
          <w:rFonts w:eastAsia="SimSun" w:cs="SimSun"/>
          <w:color w:val="000000" w:themeColor="text1"/>
          <w:sz w:val="21"/>
          <w:szCs w:val="21"/>
        </w:rPr>
        <w:t xml:space="preserve"> build</w:t>
      </w:r>
      <w:r w:rsidR="00A96E83" w:rsidRPr="00F601A7">
        <w:rPr>
          <w:rFonts w:eastAsia="SimSun" w:cs="SimSun"/>
          <w:color w:val="000000" w:themeColor="text1"/>
          <w:sz w:val="21"/>
          <w:szCs w:val="21"/>
        </w:rPr>
        <w:t xml:space="preserve"> respective </w:t>
      </w:r>
      <w:r w:rsidR="000A7E91" w:rsidRPr="00F601A7">
        <w:rPr>
          <w:rFonts w:eastAsia="SimSun" w:cs="SimSun"/>
          <w:color w:val="000000" w:themeColor="text1"/>
          <w:sz w:val="21"/>
          <w:szCs w:val="21"/>
        </w:rPr>
        <w:t>basic models. For each data sample, each well</w:t>
      </w:r>
      <w:r w:rsidR="000A7E91" w:rsidRPr="00805EAF">
        <w:rPr>
          <w:rFonts w:eastAsia="SimSun" w:cs="SimSun"/>
          <w:color w:val="FF0000"/>
          <w:sz w:val="21"/>
          <w:szCs w:val="21"/>
        </w:rPr>
        <w:t>-</w:t>
      </w:r>
      <w:r w:rsidRPr="00805EAF">
        <w:rPr>
          <w:rFonts w:eastAsia="SimSun" w:cs="SimSun"/>
          <w:color w:val="FF0000"/>
          <w:sz w:val="21"/>
          <w:szCs w:val="21"/>
        </w:rPr>
        <w:t xml:space="preserve">trained </w:t>
      </w:r>
      <w:r>
        <w:rPr>
          <w:rFonts w:eastAsia="SimSun" w:cs="SimSun"/>
          <w:color w:val="000000" w:themeColor="text1"/>
          <w:sz w:val="21"/>
          <w:szCs w:val="21"/>
        </w:rPr>
        <w:t>model can provide us the probabilistic information and label information</w:t>
      </w:r>
      <w:r w:rsidRPr="00805EAF">
        <w:rPr>
          <w:rFonts w:eastAsia="SimSun" w:cs="SimSun"/>
          <w:color w:val="FF0000"/>
          <w:sz w:val="21"/>
          <w:szCs w:val="21"/>
        </w:rPr>
        <w:t>, respectively</w:t>
      </w:r>
      <w:r>
        <w:rPr>
          <w:rFonts w:eastAsia="SimSun" w:cs="SimSun"/>
          <w:color w:val="000000" w:themeColor="text1"/>
          <w:sz w:val="21"/>
          <w:szCs w:val="21"/>
        </w:rPr>
        <w:t xml:space="preserve">. The probabilistic information is the predicted confidence of </w:t>
      </w:r>
      <w:r w:rsidRPr="00805EAF">
        <w:rPr>
          <w:rFonts w:eastAsia="SimSun" w:cs="SimSun"/>
          <w:color w:val="FF0000"/>
          <w:sz w:val="21"/>
          <w:szCs w:val="21"/>
        </w:rPr>
        <w:t xml:space="preserve">the given </w:t>
      </w:r>
      <w:r>
        <w:rPr>
          <w:rFonts w:eastAsia="SimSun" w:cs="SimSun"/>
          <w:color w:val="000000" w:themeColor="text1"/>
          <w:sz w:val="21"/>
          <w:szCs w:val="21"/>
        </w:rPr>
        <w:t xml:space="preserve">sample, while the class information is the predicted label. Afterwards, </w:t>
      </w:r>
      <w:r w:rsidRPr="00805EAF">
        <w:rPr>
          <w:rFonts w:eastAsia="SimSun" w:cs="SimSun"/>
          <w:color w:val="FF0000"/>
          <w:sz w:val="21"/>
          <w:szCs w:val="21"/>
        </w:rPr>
        <w:t xml:space="preserve">by separately integrating </w:t>
      </w:r>
      <w:r>
        <w:rPr>
          <w:rFonts w:eastAsia="SimSun" w:cs="SimSun"/>
          <w:color w:val="000000" w:themeColor="text1"/>
          <w:sz w:val="21"/>
          <w:szCs w:val="21"/>
        </w:rPr>
        <w:t>the probabilistic information and the class information</w:t>
      </w:r>
      <w:r w:rsidRPr="00805EAF">
        <w:rPr>
          <w:rFonts w:eastAsia="SimSun" w:cs="SimSun"/>
          <w:color w:val="FF0000"/>
          <w:sz w:val="21"/>
          <w:szCs w:val="21"/>
        </w:rPr>
        <w:t xml:space="preserve"> from all the 114 models, we obtained </w:t>
      </w:r>
      <w:r>
        <w:rPr>
          <w:rFonts w:eastAsia="SimSun" w:cs="SimSun"/>
          <w:color w:val="000000" w:themeColor="text1"/>
          <w:sz w:val="21"/>
          <w:szCs w:val="21"/>
        </w:rPr>
        <w:t xml:space="preserve">two 114-dimensional (114-D) feature vectors. Subsequently, the two newly formed 114-D features are </w:t>
      </w:r>
      <w:r w:rsidRPr="00805EAF">
        <w:rPr>
          <w:rFonts w:eastAsia="SimSun" w:cs="SimSun"/>
          <w:color w:val="FF0000"/>
          <w:sz w:val="21"/>
          <w:szCs w:val="21"/>
        </w:rPr>
        <w:t>optimized by MRMD (</w:t>
      </w:r>
      <w:r w:rsidRPr="00805EAF">
        <w:rPr>
          <w:rFonts w:cs="SimSun"/>
          <w:color w:val="FF0000"/>
          <w:sz w:val="21"/>
          <w:szCs w:val="21"/>
        </w:rPr>
        <w:t>Maximal Relevance and Maximal Distance</w:t>
      </w:r>
      <w:r w:rsidRPr="00805EAF">
        <w:rPr>
          <w:rFonts w:eastAsia="SimSun" w:cs="SimSun"/>
          <w:color w:val="FF0000"/>
          <w:sz w:val="21"/>
          <w:szCs w:val="21"/>
        </w:rPr>
        <w:t xml:space="preserve">) approach and the SFS (sequential feature search) method. To be specific, the features are </w:t>
      </w:r>
      <w:r>
        <w:rPr>
          <w:rFonts w:eastAsia="SimSun" w:cs="SimSun"/>
          <w:color w:val="000000" w:themeColor="text1"/>
          <w:sz w:val="21"/>
          <w:szCs w:val="21"/>
        </w:rPr>
        <w:t>sorted according to the</w:t>
      </w:r>
      <w:r w:rsidRPr="00805EAF">
        <w:rPr>
          <w:rFonts w:eastAsia="SimSun" w:cs="SimSun"/>
          <w:color w:val="FF0000"/>
          <w:sz w:val="21"/>
          <w:szCs w:val="21"/>
        </w:rPr>
        <w:t>ir</w:t>
      </w:r>
      <w:r>
        <w:rPr>
          <w:rFonts w:eastAsia="SimSun" w:cs="SimSun"/>
          <w:color w:val="000000" w:themeColor="text1"/>
          <w:sz w:val="21"/>
          <w:szCs w:val="21"/>
        </w:rPr>
        <w:t xml:space="preserve"> classification importance using the MRMD (</w:t>
      </w:r>
      <w:r>
        <w:rPr>
          <w:rFonts w:cs="SimSun"/>
          <w:color w:val="000000" w:themeColor="text1"/>
          <w:sz w:val="21"/>
          <w:szCs w:val="21"/>
        </w:rPr>
        <w:t>Maximal Relevance and Maximal Distance</w:t>
      </w:r>
      <w:r>
        <w:rPr>
          <w:rFonts w:eastAsia="SimSun" w:cs="SimSun"/>
          <w:color w:val="000000" w:themeColor="text1"/>
          <w:sz w:val="21"/>
          <w:szCs w:val="21"/>
        </w:rPr>
        <w:t xml:space="preserve">) approach, and the sequential feature search (SFS) method is used to select the best feature subset </w:t>
      </w:r>
      <w:r w:rsidRPr="00805EAF">
        <w:rPr>
          <w:rFonts w:eastAsia="SimSun" w:cs="SimSun"/>
          <w:color w:val="FF0000"/>
          <w:sz w:val="21"/>
          <w:szCs w:val="21"/>
        </w:rPr>
        <w:t xml:space="preserve">for </w:t>
      </w:r>
      <w:r>
        <w:rPr>
          <w:rFonts w:eastAsia="SimSun" w:cs="SimSun"/>
          <w:color w:val="000000" w:themeColor="text1"/>
          <w:sz w:val="21"/>
          <w:szCs w:val="21"/>
        </w:rPr>
        <w:t>the</w:t>
      </w:r>
      <w:r w:rsidRPr="00805EAF">
        <w:rPr>
          <w:rFonts w:eastAsia="SimSun" w:cs="SimSun"/>
          <w:color w:val="FF0000"/>
          <w:sz w:val="21"/>
          <w:szCs w:val="21"/>
        </w:rPr>
        <w:t xml:space="preserve"> generated probabilistic and class</w:t>
      </w:r>
      <w:r>
        <w:rPr>
          <w:rFonts w:eastAsia="SimSun" w:cs="SimSun"/>
          <w:color w:val="000000" w:themeColor="text1"/>
          <w:sz w:val="21"/>
          <w:szCs w:val="21"/>
        </w:rPr>
        <w:t xml:space="preserve"> features</w:t>
      </w:r>
      <w:r w:rsidRPr="00805EAF">
        <w:rPr>
          <w:rFonts w:eastAsia="SimSun" w:cs="SimSun"/>
          <w:color w:val="FF0000"/>
          <w:sz w:val="21"/>
          <w:szCs w:val="21"/>
        </w:rPr>
        <w:t>, respectively.</w:t>
      </w:r>
    </w:p>
    <w:p w:rsidR="00512F86" w:rsidRPr="000252B8" w:rsidRDefault="00512F86" w:rsidP="00A941CF">
      <w:pPr>
        <w:autoSpaceDE w:val="0"/>
        <w:autoSpaceDN w:val="0"/>
        <w:adjustRightInd w:val="0"/>
        <w:spacing w:line="360" w:lineRule="auto"/>
        <w:rPr>
          <w:color w:val="000000" w:themeColor="text1"/>
          <w:sz w:val="21"/>
          <w:szCs w:val="21"/>
        </w:rPr>
      </w:pPr>
    </w:p>
    <w:p w:rsidR="008B662E" w:rsidRPr="000252B8" w:rsidRDefault="00FE6912" w:rsidP="00A941CF">
      <w:pPr>
        <w:spacing w:line="360" w:lineRule="auto"/>
        <w:rPr>
          <w:rFonts w:eastAsia="SimSun" w:cs="SimSun"/>
          <w:color w:val="000000" w:themeColor="text1"/>
          <w:sz w:val="21"/>
          <w:szCs w:val="21"/>
        </w:rPr>
      </w:pPr>
      <w:r>
        <w:rPr>
          <w:rFonts w:eastAsia="SimSun" w:cs="SimSun"/>
          <w:color w:val="000000" w:themeColor="text1"/>
          <w:sz w:val="21"/>
          <w:szCs w:val="21"/>
        </w:rPr>
        <w:t xml:space="preserve">In the final step, we </w:t>
      </w:r>
      <w:r w:rsidRPr="00805EAF">
        <w:rPr>
          <w:rFonts w:eastAsia="SimSun" w:cs="SimSun"/>
          <w:color w:val="FF0000"/>
          <w:sz w:val="21"/>
          <w:szCs w:val="21"/>
        </w:rPr>
        <w:t>combined</w:t>
      </w:r>
      <w:ins w:id="61" w:author="Microsoft Office User" w:date="2019-06-02T19:23:00Z">
        <w:r>
          <w:rPr>
            <w:rFonts w:eastAsia="SimSun" w:cs="SimSun"/>
            <w:color w:val="000000" w:themeColor="text1"/>
            <w:sz w:val="21"/>
            <w:szCs w:val="21"/>
          </w:rPr>
          <w:t xml:space="preserve"> </w:t>
        </w:r>
      </w:ins>
      <w:r>
        <w:rPr>
          <w:rFonts w:eastAsia="SimSun" w:cs="SimSun"/>
          <w:color w:val="000000" w:themeColor="text1"/>
          <w:sz w:val="21"/>
          <w:szCs w:val="21"/>
        </w:rPr>
        <w:t xml:space="preserve">the best individual feature descriptor from the basic feature pool with the optimal </w:t>
      </w:r>
      <w:r w:rsidRPr="00805EAF">
        <w:rPr>
          <w:rFonts w:eastAsia="SimSun" w:cs="SimSun"/>
          <w:color w:val="FF0000"/>
          <w:sz w:val="21"/>
          <w:szCs w:val="21"/>
        </w:rPr>
        <w:t xml:space="preserve">probabilistic </w:t>
      </w:r>
      <w:r>
        <w:rPr>
          <w:rFonts w:eastAsia="SimSun" w:cs="SimSun"/>
          <w:color w:val="000000" w:themeColor="text1"/>
          <w:sz w:val="21"/>
          <w:szCs w:val="21"/>
        </w:rPr>
        <w:t>feature</w:t>
      </w:r>
      <w:r w:rsidRPr="00805EAF">
        <w:rPr>
          <w:rFonts w:eastAsia="SimSun" w:cs="SimSun"/>
          <w:color w:val="FF0000"/>
          <w:sz w:val="21"/>
          <w:szCs w:val="21"/>
        </w:rPr>
        <w:t xml:space="preserve">s and </w:t>
      </w:r>
      <w:r>
        <w:rPr>
          <w:rFonts w:eastAsia="SimSun" w:cs="SimSun"/>
          <w:color w:val="000000" w:themeColor="text1"/>
          <w:sz w:val="21"/>
          <w:szCs w:val="21"/>
        </w:rPr>
        <w:t>class feature</w:t>
      </w:r>
      <w:r w:rsidRPr="00805EAF">
        <w:rPr>
          <w:rFonts w:eastAsia="SimSun" w:cs="SimSun"/>
          <w:color w:val="FF0000"/>
          <w:sz w:val="21"/>
          <w:szCs w:val="21"/>
        </w:rPr>
        <w:t xml:space="preserve">s </w:t>
      </w:r>
      <w:r>
        <w:rPr>
          <w:rFonts w:eastAsia="SimSun" w:cs="SimSun"/>
          <w:color w:val="000000" w:themeColor="text1"/>
          <w:sz w:val="21"/>
          <w:szCs w:val="21"/>
        </w:rPr>
        <w:t xml:space="preserve">to form </w:t>
      </w:r>
      <w:r w:rsidRPr="00805EAF">
        <w:rPr>
          <w:rFonts w:eastAsia="SimSun" w:cs="SimSun"/>
          <w:color w:val="FF0000"/>
          <w:sz w:val="21"/>
          <w:szCs w:val="21"/>
        </w:rPr>
        <w:t>multi-view</w:t>
      </w:r>
      <w:r>
        <w:rPr>
          <w:rFonts w:eastAsia="SimSun" w:cs="SimSun"/>
          <w:color w:val="000000" w:themeColor="text1"/>
          <w:sz w:val="21"/>
          <w:szCs w:val="21"/>
        </w:rPr>
        <w:t xml:space="preserve"> features. Likewise, we further did the similar feature optimization procedure as the second step did and </w:t>
      </w:r>
      <w:r w:rsidRPr="00805EAF">
        <w:rPr>
          <w:rFonts w:eastAsia="SimSun" w:cs="SimSun"/>
          <w:color w:val="FF0000"/>
          <w:sz w:val="21"/>
          <w:szCs w:val="21"/>
        </w:rPr>
        <w:t xml:space="preserve">yielded </w:t>
      </w:r>
      <w:r>
        <w:rPr>
          <w:rFonts w:eastAsia="SimSun" w:cs="SimSun"/>
          <w:color w:val="000000" w:themeColor="text1"/>
          <w:sz w:val="21"/>
          <w:szCs w:val="21"/>
        </w:rPr>
        <w:t>the optimal feature</w:t>
      </w:r>
      <w:r w:rsidRPr="00805EAF">
        <w:rPr>
          <w:rFonts w:eastAsia="SimSun" w:cs="SimSun"/>
          <w:color w:val="FF0000"/>
          <w:sz w:val="21"/>
          <w:szCs w:val="21"/>
        </w:rPr>
        <w:t xml:space="preserve">s as </w:t>
      </w:r>
      <w:r>
        <w:rPr>
          <w:rFonts w:eastAsia="SimSun" w:cs="SimSun"/>
          <w:color w:val="000000" w:themeColor="text1"/>
          <w:sz w:val="21"/>
          <w:szCs w:val="21"/>
        </w:rPr>
        <w:t xml:space="preserve">our prediction model’s input. </w:t>
      </w:r>
    </w:p>
    <w:p w:rsidR="00476AE5" w:rsidRPr="000252B8" w:rsidRDefault="00476AE5" w:rsidP="00A941CF">
      <w:pPr>
        <w:spacing w:line="360" w:lineRule="auto"/>
        <w:rPr>
          <w:rFonts w:eastAsia="SimSun" w:cs="SimSun"/>
          <w:color w:val="000000" w:themeColor="text1"/>
          <w:sz w:val="21"/>
          <w:szCs w:val="21"/>
        </w:rPr>
      </w:pPr>
    </w:p>
    <w:p w:rsidR="00476AE5" w:rsidRPr="000252B8" w:rsidRDefault="00FE6912" w:rsidP="00A941CF">
      <w:pPr>
        <w:spacing w:line="360" w:lineRule="auto"/>
        <w:rPr>
          <w:rFonts w:eastAsia="SimSun" w:cs="SimSun"/>
          <w:b/>
          <w:color w:val="000000" w:themeColor="text1"/>
          <w:sz w:val="21"/>
          <w:szCs w:val="21"/>
        </w:rPr>
      </w:pPr>
      <w:r>
        <w:rPr>
          <w:rFonts w:eastAsia="SimSun" w:cs="SimSun"/>
          <w:b/>
          <w:color w:val="000000" w:themeColor="text1"/>
          <w:sz w:val="21"/>
          <w:szCs w:val="21"/>
        </w:rPr>
        <w:t>Feature selection based on</w:t>
      </w:r>
      <w:r>
        <w:rPr>
          <w:rFonts w:cs="SimSun"/>
          <w:b/>
          <w:color w:val="000000" w:themeColor="text1"/>
          <w:sz w:val="21"/>
          <w:szCs w:val="21"/>
        </w:rPr>
        <w:t xml:space="preserve"> Maximal Relevance and Maximal Distance</w:t>
      </w:r>
    </w:p>
    <w:p w:rsidR="00476AE5" w:rsidRPr="000252B8" w:rsidDel="004A193E" w:rsidRDefault="00FE6912" w:rsidP="00A941CF">
      <w:pPr>
        <w:spacing w:line="360" w:lineRule="auto"/>
        <w:rPr>
          <w:del w:id="62" w:author="Microsoft Office User" w:date="2019-06-02T19:33:00Z"/>
          <w:rFonts w:cs="SimSun"/>
          <w:color w:val="000000" w:themeColor="text1"/>
          <w:sz w:val="21"/>
          <w:szCs w:val="21"/>
        </w:rPr>
      </w:pPr>
      <w:r>
        <w:rPr>
          <w:rFonts w:cs="SimSun"/>
          <w:color w:val="000000" w:themeColor="text1"/>
          <w:sz w:val="21"/>
          <w:szCs w:val="21"/>
        </w:rPr>
        <w:t xml:space="preserve">Here we used the MRMD (Maximal Relevance </w:t>
      </w:r>
      <w:r w:rsidRPr="00805EAF">
        <w:rPr>
          <w:rFonts w:cs="SimSun"/>
          <w:color w:val="FF0000"/>
          <w:sz w:val="21"/>
          <w:szCs w:val="21"/>
        </w:rPr>
        <w:t xml:space="preserve">and </w:t>
      </w:r>
      <w:r>
        <w:rPr>
          <w:rFonts w:cs="SimSun"/>
          <w:color w:val="000000" w:themeColor="text1"/>
          <w:sz w:val="21"/>
          <w:szCs w:val="21"/>
        </w:rPr>
        <w:t xml:space="preserve">Maximal Distance) method </w:t>
      </w:r>
      <w:r w:rsidRPr="00805EAF">
        <w:rPr>
          <w:rFonts w:cs="SimSun"/>
          <w:color w:val="FF0000"/>
          <w:sz w:val="21"/>
          <w:szCs w:val="21"/>
        </w:rPr>
        <w:t xml:space="preserve">for feature selection </w:t>
      </w:r>
      <w:r w:rsidR="00E71766" w:rsidRPr="000252B8">
        <w:rPr>
          <w:rFonts w:cs="SimSun"/>
          <w:color w:val="000000" w:themeColor="text1"/>
          <w:sz w:val="21"/>
          <w:szCs w:val="21"/>
        </w:rPr>
        <w:fldChar w:fldCharType="begin"/>
      </w:r>
      <w:r w:rsidR="009C4DD8">
        <w:rPr>
          <w:rFonts w:cs="SimSun"/>
          <w:color w:val="000000" w:themeColor="text1"/>
          <w:sz w:val="21"/>
          <w:szCs w:val="21"/>
        </w:rPr>
        <w:instrText xml:space="preserve"> ADDIN EN.CITE &lt;EndNote&gt;&lt;Cite&gt;&lt;Author&gt;Zou&lt;/Author&gt;&lt;Year&gt;2016&lt;/Year&gt;&lt;RecNum&gt;56&lt;/RecNum&gt;&lt;DisplayText&gt;[23, 24]&lt;/DisplayText&gt;&lt;record&gt;&lt;rec-number&gt;56&lt;/rec-number&gt;&lt;foreign-keys&gt;&lt;key app="EN" db-id="ztedf00tj5ptexe09ss5zdvoszprssws9dr0"&gt;56&lt;/key&gt;&lt;/foreign-keys&gt;&lt;ref-type name="Journal Article"&gt;17&lt;/ref-type&gt;&lt;contributors&gt;&lt;authors&gt;&lt;author&gt;Zou, Quan&lt;/author&gt;&lt;author&gt;Zeng, Jiancang&lt;/author&gt;&lt;author&gt;Cao, Liujuan&lt;/author&gt;&lt;author&gt;Ji, Rongrong&lt;/author&gt;&lt;/authors&gt;&lt;/contributors&gt;&lt;titles&gt;&lt;title&gt;A novel features ranking metric with application to scalable visual and bioinformatics data classification&lt;/title&gt;&lt;secondary-title&gt;Neurocomputing&lt;/secondary-title&gt;&lt;/titles&gt;&lt;periodical&gt;&lt;full-title&gt;Neurocomputing&lt;/full-title&gt;&lt;/periodical&gt;&lt;pages&gt;346-354&lt;/pages&gt;&lt;volume&gt;173&lt;/volume&gt;&lt;dates&gt;&lt;year&gt;2016&lt;/year&gt;&lt;/dates&gt;&lt;isbn&gt;0925-2312&lt;/isbn&gt;&lt;urls&gt;&lt;/urls&gt;&lt;/record&gt;&lt;/Cite&gt;&lt;Cite&gt;&lt;Author&gt;Zou&lt;/Author&gt;&lt;Year&gt;2016&lt;/Year&gt;&lt;RecNum&gt;70&lt;/RecNum&gt;&lt;record&gt;&lt;rec-number&gt;70&lt;/rec-number&gt;&lt;foreign-keys&gt;&lt;key app="EN" db-id="0addz0xd1zes2oepwzd5w2tbdtw09sf2rxp0"&gt;70&lt;/key&gt;&lt;/foreign-keys&gt;&lt;ref-type name="Journal Article"&gt;17&lt;/ref-type&gt;&lt;contributors&gt;&lt;authors&gt;&lt;author&gt;Zou, Q.&lt;/author&gt;&lt;author&gt;Wan, S.&lt;/author&gt;&lt;author&gt;Ju, Y.&lt;/author&gt;&lt;author&gt;Tang, J.&lt;/author&gt;&lt;author&gt;Zeng, X.&lt;/author&gt;&lt;/authors&gt;&lt;/contributors&gt;&lt;titles&gt;&lt;title&gt;Pretata: predicting TATA binding proteins with novel features and dimensionality reduction strategy&lt;/title&gt;&lt;secondary-title&gt;Bmc Systems Biology&lt;/secondary-title&gt;&lt;/titles&gt;&lt;periodical&gt;&lt;full-title&gt;Bmc Systems Biology&lt;/full-title&gt;&lt;/periodical&gt;&lt;pages&gt;114&lt;/pages&gt;&lt;volume&gt;10&lt;/volume&gt;&lt;number&gt;4&lt;/number&gt;&lt;dates&gt;&lt;year&gt;2016&lt;/year&gt;&lt;/dates&gt;&lt;urls&gt;&lt;/urls&gt;&lt;/record&gt;&lt;/Cite&gt;&lt;/EndNote&gt;</w:instrText>
      </w:r>
      <w:r w:rsidR="00E71766" w:rsidRPr="000252B8">
        <w:rPr>
          <w:rFonts w:cs="SimSun"/>
          <w:color w:val="000000" w:themeColor="text1"/>
          <w:sz w:val="21"/>
          <w:szCs w:val="21"/>
          <w:rPrChange w:id="63" w:author="Microsoft Office User" w:date="2019-06-06T16:04:00Z">
            <w:rPr>
              <w:rFonts w:cs="SimSun"/>
              <w:color w:val="000000" w:themeColor="text1"/>
              <w:sz w:val="21"/>
              <w:szCs w:val="21"/>
            </w:rPr>
          </w:rPrChange>
        </w:rPr>
        <w:fldChar w:fldCharType="separate"/>
      </w:r>
      <w:r w:rsidR="009C4DD8">
        <w:rPr>
          <w:rFonts w:cs="SimSun"/>
          <w:noProof/>
          <w:color w:val="000000" w:themeColor="text1"/>
          <w:sz w:val="21"/>
          <w:szCs w:val="21"/>
        </w:rPr>
        <w:t>[</w:t>
      </w:r>
      <w:hyperlink w:anchor="_ENREF_23" w:tooltip="Zou, 2016 #56" w:history="1">
        <w:r w:rsidR="00CB4E63">
          <w:rPr>
            <w:rFonts w:cs="SimSun"/>
            <w:noProof/>
            <w:color w:val="000000" w:themeColor="text1"/>
            <w:sz w:val="21"/>
            <w:szCs w:val="21"/>
          </w:rPr>
          <w:t>23</w:t>
        </w:r>
      </w:hyperlink>
      <w:r w:rsidR="009C4DD8">
        <w:rPr>
          <w:rFonts w:cs="SimSun"/>
          <w:noProof/>
          <w:color w:val="000000" w:themeColor="text1"/>
          <w:sz w:val="21"/>
          <w:szCs w:val="21"/>
        </w:rPr>
        <w:t xml:space="preserve">, </w:t>
      </w:r>
      <w:hyperlink w:anchor="_ENREF_24" w:tooltip="Zou, 2016 #70" w:history="1">
        <w:r w:rsidR="00CB4E63">
          <w:rPr>
            <w:rFonts w:cs="SimSun"/>
            <w:noProof/>
            <w:color w:val="000000" w:themeColor="text1"/>
            <w:sz w:val="21"/>
            <w:szCs w:val="21"/>
          </w:rPr>
          <w:t>24</w:t>
        </w:r>
      </w:hyperlink>
      <w:r w:rsidR="009C4DD8">
        <w:rPr>
          <w:rFonts w:cs="SimSun"/>
          <w:noProof/>
          <w:color w:val="000000" w:themeColor="text1"/>
          <w:sz w:val="21"/>
          <w:szCs w:val="21"/>
        </w:rPr>
        <w:t>]</w:t>
      </w:r>
      <w:r w:rsidR="00E71766" w:rsidRPr="000252B8">
        <w:rPr>
          <w:rFonts w:cs="SimSun"/>
          <w:color w:val="000000" w:themeColor="text1"/>
          <w:sz w:val="21"/>
          <w:szCs w:val="21"/>
        </w:rPr>
        <w:fldChar w:fldCharType="end"/>
      </w:r>
      <w:r w:rsidR="00476AE5" w:rsidRPr="000252B8">
        <w:rPr>
          <w:rFonts w:cs="SimSun"/>
          <w:color w:val="000000" w:themeColor="text1"/>
          <w:sz w:val="21"/>
          <w:szCs w:val="21"/>
        </w:rPr>
        <w:t xml:space="preserve">. The MRMD method </w:t>
      </w:r>
      <w:r w:rsidR="00D73056" w:rsidRPr="00805EAF">
        <w:rPr>
          <w:rFonts w:cs="SimSun"/>
          <w:color w:val="FF0000"/>
          <w:sz w:val="21"/>
          <w:szCs w:val="21"/>
        </w:rPr>
        <w:t>is mainly for calculating the feature importance</w:t>
      </w:r>
      <w:r w:rsidR="00655B34" w:rsidRPr="00805EAF">
        <w:rPr>
          <w:rFonts w:cs="SimSun"/>
          <w:color w:val="FF0000"/>
          <w:sz w:val="21"/>
          <w:szCs w:val="21"/>
        </w:rPr>
        <w:t xml:space="preserve"> and ranking the features based on the feature importance</w:t>
      </w:r>
      <w:r w:rsidR="00D73056" w:rsidRPr="00805EAF">
        <w:rPr>
          <w:rFonts w:cs="SimSun"/>
          <w:color w:val="FF0000"/>
          <w:sz w:val="21"/>
          <w:szCs w:val="21"/>
        </w:rPr>
        <w:t xml:space="preserve">. It can measure </w:t>
      </w:r>
      <w:r>
        <w:rPr>
          <w:rFonts w:cs="SimSun"/>
          <w:color w:val="000000" w:themeColor="text1"/>
          <w:sz w:val="21"/>
          <w:szCs w:val="21"/>
        </w:rPr>
        <w:t xml:space="preserve">not only the </w:t>
      </w:r>
      <w:r w:rsidRPr="00805EAF">
        <w:rPr>
          <w:rFonts w:cs="SimSun"/>
          <w:color w:val="FF0000"/>
          <w:sz w:val="21"/>
          <w:szCs w:val="21"/>
        </w:rPr>
        <w:t>relevance</w:t>
      </w:r>
      <w:r>
        <w:rPr>
          <w:rFonts w:cs="SimSun"/>
          <w:color w:val="000000" w:themeColor="text1"/>
          <w:sz w:val="21"/>
          <w:szCs w:val="21"/>
        </w:rPr>
        <w:t xml:space="preserve"> between features and their target classes but also the redundancy</w:t>
      </w:r>
      <w:r w:rsidRPr="00805EAF">
        <w:rPr>
          <w:rFonts w:cs="SimSun"/>
          <w:color w:val="FF0000"/>
          <w:sz w:val="21"/>
          <w:szCs w:val="21"/>
        </w:rPr>
        <w:t xml:space="preserve"> (also denoted as distance)</w:t>
      </w:r>
      <w:r>
        <w:rPr>
          <w:rFonts w:cs="SimSun"/>
          <w:color w:val="000000" w:themeColor="text1"/>
          <w:sz w:val="21"/>
          <w:szCs w:val="21"/>
        </w:rPr>
        <w:t xml:space="preserve"> between features themselves. </w:t>
      </w:r>
      <w:r w:rsidRPr="00805EAF">
        <w:rPr>
          <w:rFonts w:cs="SimSun"/>
          <w:color w:val="FF0000"/>
          <w:sz w:val="21"/>
          <w:szCs w:val="21"/>
        </w:rPr>
        <w:t>In MRMD, the more important features have the better trade-off between maximum relevance and minimum redundancy. How to quantitatively measure the relevance and the redundancy is described as follows.</w:t>
      </w:r>
    </w:p>
    <w:p w:rsidR="00476AE5" w:rsidRPr="000252B8" w:rsidRDefault="00476AE5" w:rsidP="00A941CF">
      <w:pPr>
        <w:spacing w:line="360" w:lineRule="auto"/>
        <w:rPr>
          <w:rFonts w:cs="SimSun"/>
          <w:color w:val="000000" w:themeColor="text1"/>
          <w:sz w:val="21"/>
          <w:szCs w:val="21"/>
        </w:rPr>
      </w:pPr>
    </w:p>
    <w:p w:rsidR="004A193E" w:rsidRPr="000252B8" w:rsidRDefault="004A193E" w:rsidP="00A941CF">
      <w:pPr>
        <w:spacing w:line="360" w:lineRule="auto"/>
        <w:rPr>
          <w:ins w:id="64" w:author="Microsoft Office User" w:date="2019-06-02T19:36:00Z"/>
          <w:rFonts w:cs="SimSun"/>
          <w:color w:val="000000" w:themeColor="text1"/>
          <w:sz w:val="21"/>
          <w:szCs w:val="21"/>
        </w:rPr>
      </w:pPr>
    </w:p>
    <w:p w:rsidR="00476AE5" w:rsidRPr="00175247" w:rsidRDefault="00FE6912" w:rsidP="00A941CF">
      <w:pPr>
        <w:spacing w:line="360" w:lineRule="auto"/>
        <w:rPr>
          <w:color w:val="FF0000"/>
          <w:sz w:val="21"/>
          <w:szCs w:val="21"/>
        </w:rPr>
      </w:pPr>
      <w:r w:rsidRPr="00175247">
        <w:rPr>
          <w:color w:val="FF0000"/>
          <w:sz w:val="21"/>
          <w:szCs w:val="21"/>
        </w:rPr>
        <w:t>The relevance between features (</w:t>
      </w:r>
      <w:r w:rsidRPr="00175247">
        <w:rPr>
          <w:i/>
          <w:color w:val="FF0000"/>
          <w:sz w:val="21"/>
          <w:szCs w:val="21"/>
        </w:rPr>
        <w:t>f</w:t>
      </w:r>
      <w:r w:rsidR="00C07029" w:rsidRPr="00175247">
        <w:rPr>
          <w:color w:val="FF0000"/>
          <w:sz w:val="21"/>
          <w:szCs w:val="21"/>
        </w:rPr>
        <w:t>)</w:t>
      </w:r>
      <w:r w:rsidR="004A193E" w:rsidRPr="00175247">
        <w:rPr>
          <w:color w:val="FF0000"/>
          <w:sz w:val="21"/>
          <w:szCs w:val="21"/>
        </w:rPr>
        <w:t xml:space="preserve"> and their target classes</w:t>
      </w:r>
      <w:r w:rsidR="00C07029" w:rsidRPr="00175247">
        <w:rPr>
          <w:color w:val="FF0000"/>
          <w:sz w:val="21"/>
          <w:szCs w:val="21"/>
        </w:rPr>
        <w:t xml:space="preserve"> (</w:t>
      </w:r>
      <w:r w:rsidRPr="00175247">
        <w:rPr>
          <w:i/>
          <w:color w:val="FF0000"/>
          <w:sz w:val="21"/>
          <w:szCs w:val="21"/>
        </w:rPr>
        <w:t>c</w:t>
      </w:r>
      <w:r w:rsidR="00C07029" w:rsidRPr="00175247">
        <w:rPr>
          <w:color w:val="FF0000"/>
          <w:sz w:val="21"/>
          <w:szCs w:val="21"/>
        </w:rPr>
        <w:t>)</w:t>
      </w:r>
      <w:r w:rsidR="004A193E" w:rsidRPr="00175247">
        <w:rPr>
          <w:color w:val="FF0000"/>
          <w:sz w:val="21"/>
          <w:szCs w:val="21"/>
        </w:rPr>
        <w:t xml:space="preserve"> is measured by </w:t>
      </w:r>
      <w:r w:rsidR="00476AE5" w:rsidRPr="00F601A7">
        <w:rPr>
          <w:color w:val="000000" w:themeColor="text1"/>
          <w:sz w:val="21"/>
          <w:szCs w:val="21"/>
        </w:rPr>
        <w:t>Pearson Correlation Coefficient (PCC)</w:t>
      </w:r>
      <w:r w:rsidR="00476AE5" w:rsidRPr="00175247">
        <w:rPr>
          <w:color w:val="FF0000"/>
          <w:sz w:val="21"/>
          <w:szCs w:val="21"/>
        </w:rPr>
        <w:t xml:space="preserve">. </w:t>
      </w:r>
      <w:r w:rsidR="004A193E" w:rsidRPr="00175247">
        <w:rPr>
          <w:color w:val="FF0000"/>
          <w:sz w:val="21"/>
          <w:szCs w:val="21"/>
        </w:rPr>
        <w:t>To maximize</w:t>
      </w:r>
      <w:r w:rsidRPr="00175247">
        <w:rPr>
          <w:color w:val="FF0000"/>
          <w:sz w:val="21"/>
          <w:szCs w:val="21"/>
        </w:rPr>
        <w:t xml:space="preserve"> the relevance, it is computed as:</w:t>
      </w:r>
    </w:p>
    <w:p w:rsidR="000544CB" w:rsidRPr="000252B8" w:rsidRDefault="000544CB" w:rsidP="00A941CF">
      <w:pPr>
        <w:spacing w:line="360" w:lineRule="auto"/>
        <w:rPr>
          <w:ins w:id="65" w:author="zhouchen" w:date="2019-06-03T03:50:00Z"/>
          <w:color w:val="000000" w:themeColor="text1"/>
          <w:sz w:val="21"/>
          <w:szCs w:val="21"/>
        </w:rPr>
      </w:pPr>
      <m:oMathPara>
        <m:oMath>
          <w:ins w:id="66" w:author="zhouchen" w:date="2019-06-03T03:49:00Z">
            <m:r>
              <w:rPr>
                <w:rFonts w:ascii="Cambria Math" w:hAnsi="Cambria Math"/>
                <w:color w:val="000000" w:themeColor="text1"/>
                <w:sz w:val="21"/>
                <w:szCs w:val="21"/>
              </w:rPr>
              <m:t>PCC</m:t>
            </m:r>
          </w:ins>
          <m:d>
            <m:dPr>
              <m:ctrlPr>
                <w:ins w:id="67" w:author="zhouchen" w:date="2019-06-03T03:49:00Z">
                  <w:rPr>
                    <w:rFonts w:ascii="Cambria Math" w:hAnsi="Cambria Math"/>
                    <w:i/>
                    <w:color w:val="000000" w:themeColor="text1"/>
                    <w:sz w:val="21"/>
                    <w:szCs w:val="21"/>
                  </w:rPr>
                </w:ins>
              </m:ctrlPr>
            </m:dPr>
            <m:e>
              <m:sSub>
                <m:sSubPr>
                  <m:ctrlPr>
                    <w:ins w:id="68" w:author="zhouchen" w:date="2019-06-03T03:49:00Z">
                      <w:rPr>
                        <w:rFonts w:ascii="Cambria Math" w:hAnsi="Cambria Math"/>
                        <w:i/>
                        <w:color w:val="000000" w:themeColor="text1"/>
                        <w:sz w:val="21"/>
                        <w:szCs w:val="21"/>
                      </w:rPr>
                    </w:ins>
                  </m:ctrlPr>
                </m:sSubPr>
                <m:e>
                  <w:ins w:id="69" w:author="zhouchen" w:date="2019-06-03T03:49:00Z">
                    <m:r>
                      <w:rPr>
                        <w:rFonts w:ascii="Cambria Math" w:hAnsi="Cambria Math"/>
                        <w:color w:val="000000" w:themeColor="text1"/>
                        <w:sz w:val="21"/>
                        <w:szCs w:val="21"/>
                      </w:rPr>
                      <m:t>f</m:t>
                    </m:r>
                  </w:ins>
                </m:e>
                <m:sub>
                  <w:ins w:id="70" w:author="zhouchen" w:date="2019-06-03T03:49:00Z">
                    <m:r>
                      <w:rPr>
                        <w:rFonts w:ascii="Cambria Math" w:hAnsi="Cambria Math"/>
                        <w:color w:val="000000" w:themeColor="text1"/>
                        <w:sz w:val="21"/>
                        <w:szCs w:val="21"/>
                      </w:rPr>
                      <m:t>i</m:t>
                    </m:r>
                  </w:ins>
                </m:sub>
              </m:sSub>
              <w:ins w:id="71" w:author="zhouchen" w:date="2019-06-03T03:49:00Z">
                <m:r>
                  <w:rPr>
                    <w:rFonts w:ascii="Cambria Math" w:hAnsi="Cambria Math"/>
                    <w:color w:val="000000" w:themeColor="text1"/>
                    <w:sz w:val="21"/>
                    <w:szCs w:val="21"/>
                  </w:rPr>
                  <m:t>, c</m:t>
                </m:r>
              </w:ins>
            </m:e>
          </m:d>
          <w:ins w:id="72" w:author="zhouchen" w:date="2019-06-03T03:49:00Z">
            <m:r>
              <w:rPr>
                <w:rFonts w:ascii="Cambria Math" w:hAnsi="Cambria Math"/>
                <w:color w:val="000000" w:themeColor="text1"/>
                <w:sz w:val="21"/>
                <w:szCs w:val="21"/>
              </w:rPr>
              <m:t>=</m:t>
            </m:r>
          </w:ins>
          <m:f>
            <m:fPr>
              <m:ctrlPr>
                <w:ins w:id="73" w:author="zhouchen" w:date="2019-06-03T03:49:00Z">
                  <w:rPr>
                    <w:rFonts w:ascii="Cambria Math" w:hAnsi="Cambria Math"/>
                    <w:i/>
                    <w:color w:val="000000" w:themeColor="text1"/>
                    <w:sz w:val="21"/>
                    <w:szCs w:val="21"/>
                  </w:rPr>
                </w:ins>
              </m:ctrlPr>
            </m:fPr>
            <m:num>
              <m:f>
                <m:fPr>
                  <m:ctrlPr>
                    <w:ins w:id="74" w:author="zhouchen" w:date="2019-06-03T03:49:00Z">
                      <w:rPr>
                        <w:rFonts w:ascii="Cambria Math" w:hAnsi="Cambria Math"/>
                        <w:i/>
                        <w:color w:val="000000" w:themeColor="text1"/>
                        <w:sz w:val="21"/>
                        <w:szCs w:val="21"/>
                      </w:rPr>
                    </w:ins>
                  </m:ctrlPr>
                </m:fPr>
                <m:num>
                  <w:ins w:id="75" w:author="zhouchen" w:date="2019-06-03T03:49:00Z">
                    <m:r>
                      <w:rPr>
                        <w:rFonts w:ascii="Cambria Math" w:hAnsi="Cambria Math"/>
                        <w:color w:val="000000" w:themeColor="text1"/>
                        <w:sz w:val="21"/>
                        <w:szCs w:val="21"/>
                      </w:rPr>
                      <m:t>1</m:t>
                    </m:r>
                  </w:ins>
                </m:num>
                <m:den>
                  <w:ins w:id="76" w:author="zhouchen" w:date="2019-06-03T03:49:00Z">
                    <m:r>
                      <w:rPr>
                        <w:rFonts w:ascii="Cambria Math" w:hAnsi="Cambria Math"/>
                        <w:color w:val="000000" w:themeColor="text1"/>
                        <w:sz w:val="21"/>
                        <w:szCs w:val="21"/>
                      </w:rPr>
                      <m:t>N-1</m:t>
                    </m:r>
                  </w:ins>
                </m:den>
              </m:f>
              <m:nary>
                <m:naryPr>
                  <m:chr m:val="∑"/>
                  <m:limLoc m:val="undOvr"/>
                  <m:ctrlPr>
                    <w:ins w:id="77" w:author="zhouchen" w:date="2019-06-03T03:49:00Z">
                      <w:rPr>
                        <w:rFonts w:ascii="Cambria Math" w:hAnsi="Cambria Math"/>
                        <w:i/>
                        <w:color w:val="000000" w:themeColor="text1"/>
                        <w:sz w:val="21"/>
                        <w:szCs w:val="21"/>
                      </w:rPr>
                    </w:ins>
                  </m:ctrlPr>
                </m:naryPr>
                <m:sub>
                  <w:ins w:id="78" w:author="zhouchen" w:date="2019-06-03T03:49:00Z">
                    <m:r>
                      <w:rPr>
                        <w:rFonts w:ascii="Cambria Math" w:hAnsi="Cambria Math"/>
                        <w:color w:val="000000" w:themeColor="text1"/>
                        <w:sz w:val="21"/>
                        <w:szCs w:val="21"/>
                      </w:rPr>
                      <m:t>k=1</m:t>
                    </m:r>
                  </w:ins>
                </m:sub>
                <m:sup>
                  <w:ins w:id="79" w:author="zhouchen" w:date="2019-06-03T03:49:00Z">
                    <m:r>
                      <w:rPr>
                        <w:rFonts w:ascii="Cambria Math" w:hAnsi="Cambria Math"/>
                        <w:color w:val="000000" w:themeColor="text1"/>
                        <w:sz w:val="21"/>
                        <w:szCs w:val="21"/>
                      </w:rPr>
                      <m:t>N</m:t>
                    </m:r>
                  </w:ins>
                </m:sup>
                <m:e>
                  <w:ins w:id="80" w:author="zhouchen" w:date="2019-06-03T03:49:00Z">
                    <m:r>
                      <w:rPr>
                        <w:rFonts w:ascii="Cambria Math" w:hAnsi="Cambria Math"/>
                        <w:color w:val="000000" w:themeColor="text1"/>
                        <w:sz w:val="21"/>
                        <w:szCs w:val="21"/>
                      </w:rPr>
                      <m:t>(</m:t>
                    </m:r>
                  </w:ins>
                  <m:sSub>
                    <m:sSubPr>
                      <m:ctrlPr>
                        <w:ins w:id="81" w:author="zhouchen" w:date="2019-06-03T03:49:00Z">
                          <w:rPr>
                            <w:rFonts w:ascii="Cambria Math" w:hAnsi="Cambria Math"/>
                            <w:i/>
                            <w:color w:val="000000" w:themeColor="text1"/>
                            <w:sz w:val="21"/>
                            <w:szCs w:val="21"/>
                          </w:rPr>
                        </w:ins>
                      </m:ctrlPr>
                    </m:sSubPr>
                    <m:e>
                      <w:ins w:id="82" w:author="zhouchen" w:date="2019-06-03T03:49:00Z">
                        <m:r>
                          <w:rPr>
                            <w:rFonts w:ascii="Cambria Math" w:hAnsi="Cambria Math"/>
                            <w:color w:val="000000" w:themeColor="text1"/>
                            <w:sz w:val="21"/>
                            <w:szCs w:val="21"/>
                          </w:rPr>
                          <m:t>f</m:t>
                        </m:r>
                      </w:ins>
                    </m:e>
                    <m:sub>
                      <w:ins w:id="83" w:author="zhouchen" w:date="2019-06-03T03:49:00Z">
                        <m:r>
                          <w:rPr>
                            <w:rFonts w:ascii="Cambria Math" w:hAnsi="Cambria Math"/>
                            <w:color w:val="000000" w:themeColor="text1"/>
                            <w:sz w:val="21"/>
                            <w:szCs w:val="21"/>
                          </w:rPr>
                          <m:t>i</m:t>
                        </m:r>
                      </w:ins>
                    </m:sub>
                  </m:sSub>
                  <m:d>
                    <m:dPr>
                      <m:ctrlPr>
                        <w:ins w:id="84" w:author="zhouchen" w:date="2019-06-03T03:49:00Z">
                          <w:rPr>
                            <w:rFonts w:ascii="Cambria Math" w:hAnsi="Cambria Math"/>
                            <w:i/>
                            <w:color w:val="000000" w:themeColor="text1"/>
                            <w:sz w:val="21"/>
                            <w:szCs w:val="21"/>
                          </w:rPr>
                        </w:ins>
                      </m:ctrlPr>
                    </m:dPr>
                    <m:e>
                      <w:ins w:id="85" w:author="zhouchen" w:date="2019-06-03T03:49:00Z">
                        <m:r>
                          <w:rPr>
                            <w:rFonts w:ascii="Cambria Math" w:hAnsi="Cambria Math"/>
                            <w:color w:val="000000" w:themeColor="text1"/>
                            <w:sz w:val="21"/>
                            <w:szCs w:val="21"/>
                          </w:rPr>
                          <m:t>k</m:t>
                        </m:r>
                      </w:ins>
                    </m:e>
                  </m:d>
                  <w:ins w:id="86" w:author="zhouchen" w:date="2019-06-03T03:49:00Z">
                    <m:r>
                      <w:rPr>
                        <w:rFonts w:ascii="Cambria Math" w:hAnsi="Cambria Math"/>
                        <w:color w:val="000000" w:themeColor="text1"/>
                        <w:sz w:val="21"/>
                        <w:szCs w:val="21"/>
                      </w:rPr>
                      <m:t>-</m:t>
                    </m:r>
                  </w:ins>
                  <m:bar>
                    <m:barPr>
                      <m:pos m:val="top"/>
                      <m:ctrlPr>
                        <w:ins w:id="87" w:author="zhouchen" w:date="2019-06-03T03:49:00Z">
                          <w:rPr>
                            <w:rFonts w:ascii="Cambria Math" w:hAnsi="Cambria Math"/>
                            <w:i/>
                            <w:color w:val="000000" w:themeColor="text1"/>
                            <w:sz w:val="21"/>
                            <w:szCs w:val="21"/>
                          </w:rPr>
                        </w:ins>
                      </m:ctrlPr>
                    </m:barPr>
                    <m:e>
                      <m:sSub>
                        <m:sSubPr>
                          <m:ctrlPr>
                            <w:ins w:id="88" w:author="zhouchen" w:date="2019-06-03T03:49:00Z">
                              <w:rPr>
                                <w:rFonts w:ascii="Cambria Math" w:hAnsi="Cambria Math"/>
                                <w:i/>
                                <w:color w:val="000000" w:themeColor="text1"/>
                                <w:sz w:val="21"/>
                                <w:szCs w:val="21"/>
                              </w:rPr>
                            </w:ins>
                          </m:ctrlPr>
                        </m:sSubPr>
                        <m:e>
                          <w:ins w:id="89" w:author="zhouchen" w:date="2019-06-03T03:49:00Z">
                            <m:r>
                              <w:rPr>
                                <w:rFonts w:ascii="Cambria Math" w:hAnsi="Cambria Math"/>
                                <w:color w:val="000000" w:themeColor="text1"/>
                                <w:sz w:val="21"/>
                                <w:szCs w:val="21"/>
                              </w:rPr>
                              <m:t>f</m:t>
                            </m:r>
                          </w:ins>
                        </m:e>
                        <m:sub>
                          <w:ins w:id="90" w:author="zhouchen" w:date="2019-06-03T03:49:00Z">
                            <m:r>
                              <w:rPr>
                                <w:rFonts w:ascii="Cambria Math" w:hAnsi="Cambria Math"/>
                                <w:color w:val="000000" w:themeColor="text1"/>
                                <w:sz w:val="21"/>
                                <w:szCs w:val="21"/>
                              </w:rPr>
                              <m:t>i</m:t>
                            </m:r>
                          </w:ins>
                        </m:sub>
                      </m:sSub>
                    </m:e>
                  </m:bar>
                  <w:ins w:id="91" w:author="zhouchen" w:date="2019-06-03T03:49:00Z">
                    <m:r>
                      <w:rPr>
                        <w:rFonts w:ascii="Cambria Math" w:hAnsi="Cambria Math"/>
                        <w:color w:val="000000" w:themeColor="text1"/>
                        <w:sz w:val="21"/>
                        <w:szCs w:val="21"/>
                      </w:rPr>
                      <m:t>)(c</m:t>
                    </m:r>
                  </w:ins>
                  <m:d>
                    <m:dPr>
                      <m:ctrlPr>
                        <w:ins w:id="92" w:author="zhouchen" w:date="2019-06-03T03:49:00Z">
                          <w:rPr>
                            <w:rFonts w:ascii="Cambria Math" w:hAnsi="Cambria Math"/>
                            <w:i/>
                            <w:color w:val="000000" w:themeColor="text1"/>
                            <w:sz w:val="21"/>
                            <w:szCs w:val="21"/>
                          </w:rPr>
                        </w:ins>
                      </m:ctrlPr>
                    </m:dPr>
                    <m:e>
                      <w:ins w:id="93" w:author="zhouchen" w:date="2019-06-03T03:49:00Z">
                        <m:r>
                          <w:rPr>
                            <w:rFonts w:ascii="Cambria Math" w:hAnsi="Cambria Math"/>
                            <w:color w:val="000000" w:themeColor="text1"/>
                            <w:sz w:val="21"/>
                            <w:szCs w:val="21"/>
                          </w:rPr>
                          <m:t>k</m:t>
                        </m:r>
                      </w:ins>
                    </m:e>
                  </m:d>
                  <w:ins w:id="94" w:author="zhouchen" w:date="2019-06-03T03:49:00Z">
                    <m:r>
                      <w:rPr>
                        <w:rFonts w:ascii="Cambria Math" w:hAnsi="Cambria Math"/>
                        <w:color w:val="000000" w:themeColor="text1"/>
                        <w:sz w:val="21"/>
                        <w:szCs w:val="21"/>
                      </w:rPr>
                      <m:t>-</m:t>
                    </m:r>
                  </w:ins>
                  <m:bar>
                    <m:barPr>
                      <m:pos m:val="top"/>
                      <m:ctrlPr>
                        <w:ins w:id="95" w:author="zhouchen" w:date="2019-06-03T03:49:00Z">
                          <w:rPr>
                            <w:rFonts w:ascii="Cambria Math" w:hAnsi="Cambria Math"/>
                            <w:i/>
                            <w:color w:val="000000" w:themeColor="text1"/>
                            <w:sz w:val="21"/>
                            <w:szCs w:val="21"/>
                          </w:rPr>
                        </w:ins>
                      </m:ctrlPr>
                    </m:barPr>
                    <m:e>
                      <w:ins w:id="96" w:author="zhouchen" w:date="2019-06-03T03:49:00Z">
                        <m:r>
                          <w:rPr>
                            <w:rFonts w:ascii="Cambria Math" w:hAnsi="Cambria Math"/>
                            <w:color w:val="000000" w:themeColor="text1"/>
                            <w:sz w:val="21"/>
                            <w:szCs w:val="21"/>
                          </w:rPr>
                          <m:t>c</m:t>
                        </m:r>
                      </w:ins>
                    </m:e>
                  </m:bar>
                  <w:ins w:id="97" w:author="zhouchen" w:date="2019-06-03T03:49:00Z">
                    <m:r>
                      <w:rPr>
                        <w:rFonts w:ascii="Cambria Math" w:hAnsi="Cambria Math"/>
                        <w:color w:val="000000" w:themeColor="text1"/>
                        <w:sz w:val="21"/>
                        <w:szCs w:val="21"/>
                      </w:rPr>
                      <m:t>)</m:t>
                    </m:r>
                  </w:ins>
                </m:e>
              </m:nary>
            </m:num>
            <m:den>
              <m:rad>
                <m:radPr>
                  <m:degHide m:val="on"/>
                  <m:ctrlPr>
                    <w:ins w:id="98" w:author="zhouchen" w:date="2019-06-03T03:49:00Z">
                      <w:rPr>
                        <w:rFonts w:ascii="Cambria Math" w:hAnsi="Cambria Math"/>
                        <w:i/>
                        <w:color w:val="000000" w:themeColor="text1"/>
                        <w:sz w:val="21"/>
                        <w:szCs w:val="21"/>
                      </w:rPr>
                    </w:ins>
                  </m:ctrlPr>
                </m:radPr>
                <m:deg/>
                <m:e>
                  <m:f>
                    <m:fPr>
                      <m:ctrlPr>
                        <w:ins w:id="99" w:author="zhouchen" w:date="2019-06-03T03:49:00Z">
                          <w:rPr>
                            <w:rFonts w:ascii="Cambria Math" w:hAnsi="Cambria Math"/>
                            <w:i/>
                            <w:color w:val="000000" w:themeColor="text1"/>
                            <w:sz w:val="21"/>
                            <w:szCs w:val="21"/>
                          </w:rPr>
                        </w:ins>
                      </m:ctrlPr>
                    </m:fPr>
                    <m:num>
                      <w:ins w:id="100" w:author="zhouchen" w:date="2019-06-03T03:49:00Z">
                        <m:r>
                          <w:rPr>
                            <w:rFonts w:ascii="Cambria Math" w:hAnsi="Cambria Math"/>
                            <w:color w:val="000000" w:themeColor="text1"/>
                            <w:sz w:val="21"/>
                            <w:szCs w:val="21"/>
                          </w:rPr>
                          <m:t>1</m:t>
                        </m:r>
                      </w:ins>
                    </m:num>
                    <m:den>
                      <w:ins w:id="101" w:author="zhouchen" w:date="2019-06-03T03:49:00Z">
                        <m:r>
                          <w:rPr>
                            <w:rFonts w:ascii="Cambria Math" w:hAnsi="Cambria Math"/>
                            <w:color w:val="000000" w:themeColor="text1"/>
                            <w:sz w:val="21"/>
                            <w:szCs w:val="21"/>
                          </w:rPr>
                          <m:t>N-1</m:t>
                        </m:r>
                      </w:ins>
                    </m:den>
                  </m:f>
                  <m:nary>
                    <m:naryPr>
                      <m:chr m:val="∑"/>
                      <m:limLoc m:val="undOvr"/>
                      <m:ctrlPr>
                        <w:ins w:id="102" w:author="zhouchen" w:date="2019-06-03T03:49:00Z">
                          <w:rPr>
                            <w:rFonts w:ascii="Cambria Math" w:hAnsi="Cambria Math"/>
                            <w:i/>
                            <w:color w:val="000000" w:themeColor="text1"/>
                            <w:sz w:val="21"/>
                            <w:szCs w:val="21"/>
                          </w:rPr>
                        </w:ins>
                      </m:ctrlPr>
                    </m:naryPr>
                    <m:sub>
                      <w:ins w:id="103" w:author="zhouchen" w:date="2019-06-03T03:49:00Z">
                        <m:r>
                          <w:rPr>
                            <w:rFonts w:ascii="Cambria Math" w:hAnsi="Cambria Math"/>
                            <w:color w:val="000000" w:themeColor="text1"/>
                            <w:sz w:val="21"/>
                            <w:szCs w:val="21"/>
                          </w:rPr>
                          <m:t>k=1</m:t>
                        </m:r>
                      </w:ins>
                    </m:sub>
                    <m:sup>
                      <w:ins w:id="104" w:author="zhouchen" w:date="2019-06-03T03:49:00Z">
                        <m:r>
                          <w:rPr>
                            <w:rFonts w:ascii="Cambria Math" w:hAnsi="Cambria Math"/>
                            <w:color w:val="000000" w:themeColor="text1"/>
                            <w:sz w:val="21"/>
                            <w:szCs w:val="21"/>
                          </w:rPr>
                          <m:t>N</m:t>
                        </m:r>
                      </w:ins>
                    </m:sup>
                    <m:e>
                      <m:sSup>
                        <m:sSupPr>
                          <m:ctrlPr>
                            <w:ins w:id="105" w:author="zhouchen" w:date="2019-06-03T03:49:00Z">
                              <w:rPr>
                                <w:rFonts w:ascii="Cambria Math" w:hAnsi="Cambria Math"/>
                                <w:i/>
                                <w:color w:val="000000" w:themeColor="text1"/>
                                <w:sz w:val="21"/>
                                <w:szCs w:val="21"/>
                              </w:rPr>
                            </w:ins>
                          </m:ctrlPr>
                        </m:sSupPr>
                        <m:e>
                          <m:sSub>
                            <m:sSubPr>
                              <m:ctrlPr>
                                <w:ins w:id="106" w:author="zhouchen" w:date="2019-06-03T03:49:00Z">
                                  <w:rPr>
                                    <w:rFonts w:ascii="Cambria Math" w:hAnsi="Cambria Math"/>
                                    <w:i/>
                                    <w:color w:val="000000" w:themeColor="text1"/>
                                    <w:sz w:val="21"/>
                                    <w:szCs w:val="21"/>
                                  </w:rPr>
                                </w:ins>
                              </m:ctrlPr>
                            </m:sSubPr>
                            <m:e>
                              <w:ins w:id="107" w:author="zhouchen" w:date="2019-06-03T03:49:00Z">
                                <m:r>
                                  <w:rPr>
                                    <w:rFonts w:ascii="Cambria Math" w:hAnsi="Cambria Math"/>
                                    <w:color w:val="000000" w:themeColor="text1"/>
                                    <w:sz w:val="21"/>
                                    <w:szCs w:val="21"/>
                                  </w:rPr>
                                  <m:t>(f</m:t>
                                </m:r>
                              </w:ins>
                            </m:e>
                            <m:sub>
                              <w:ins w:id="108" w:author="zhouchen" w:date="2019-06-03T03:49:00Z">
                                <m:r>
                                  <w:rPr>
                                    <w:rFonts w:ascii="Cambria Math" w:hAnsi="Cambria Math"/>
                                    <w:color w:val="000000" w:themeColor="text1"/>
                                    <w:sz w:val="21"/>
                                    <w:szCs w:val="21"/>
                                  </w:rPr>
                                  <m:t>i</m:t>
                                </m:r>
                              </w:ins>
                            </m:sub>
                          </m:sSub>
                          <m:d>
                            <m:dPr>
                              <m:ctrlPr>
                                <w:ins w:id="109" w:author="zhouchen" w:date="2019-06-03T03:49:00Z">
                                  <w:rPr>
                                    <w:rFonts w:ascii="Cambria Math" w:hAnsi="Cambria Math"/>
                                    <w:i/>
                                    <w:color w:val="000000" w:themeColor="text1"/>
                                    <w:sz w:val="21"/>
                                    <w:szCs w:val="21"/>
                                  </w:rPr>
                                </w:ins>
                              </m:ctrlPr>
                            </m:dPr>
                            <m:e>
                              <w:ins w:id="110" w:author="zhouchen" w:date="2019-06-03T03:49:00Z">
                                <m:r>
                                  <w:rPr>
                                    <w:rFonts w:ascii="Cambria Math" w:hAnsi="Cambria Math"/>
                                    <w:color w:val="000000" w:themeColor="text1"/>
                                    <w:sz w:val="21"/>
                                    <w:szCs w:val="21"/>
                                  </w:rPr>
                                  <m:t>k</m:t>
                                </m:r>
                              </w:ins>
                            </m:e>
                          </m:d>
                          <w:ins w:id="111" w:author="zhouchen" w:date="2019-06-03T03:49:00Z">
                            <m:r>
                              <w:rPr>
                                <w:rFonts w:ascii="Cambria Math" w:hAnsi="Cambria Math"/>
                                <w:color w:val="000000" w:themeColor="text1"/>
                                <w:sz w:val="21"/>
                                <w:szCs w:val="21"/>
                              </w:rPr>
                              <m:t>-</m:t>
                            </m:r>
                          </w:ins>
                          <m:bar>
                            <m:barPr>
                              <m:pos m:val="top"/>
                              <m:ctrlPr>
                                <w:ins w:id="112" w:author="zhouchen" w:date="2019-06-03T03:49:00Z">
                                  <w:rPr>
                                    <w:rFonts w:ascii="Cambria Math" w:hAnsi="Cambria Math"/>
                                    <w:i/>
                                    <w:color w:val="000000" w:themeColor="text1"/>
                                    <w:sz w:val="21"/>
                                    <w:szCs w:val="21"/>
                                  </w:rPr>
                                </w:ins>
                              </m:ctrlPr>
                            </m:barPr>
                            <m:e>
                              <m:sSub>
                                <m:sSubPr>
                                  <m:ctrlPr>
                                    <w:ins w:id="113" w:author="zhouchen" w:date="2019-06-03T03:49:00Z">
                                      <w:rPr>
                                        <w:rFonts w:ascii="Cambria Math" w:hAnsi="Cambria Math"/>
                                        <w:i/>
                                        <w:color w:val="000000" w:themeColor="text1"/>
                                        <w:sz w:val="21"/>
                                        <w:szCs w:val="21"/>
                                      </w:rPr>
                                    </w:ins>
                                  </m:ctrlPr>
                                </m:sSubPr>
                                <m:e>
                                  <w:ins w:id="114" w:author="zhouchen" w:date="2019-06-03T03:49:00Z">
                                    <m:r>
                                      <w:rPr>
                                        <w:rFonts w:ascii="Cambria Math" w:hAnsi="Cambria Math"/>
                                        <w:color w:val="000000" w:themeColor="text1"/>
                                        <w:sz w:val="21"/>
                                        <w:szCs w:val="21"/>
                                      </w:rPr>
                                      <m:t>f</m:t>
                                    </m:r>
                                  </w:ins>
                                </m:e>
                                <m:sub>
                                  <w:ins w:id="115" w:author="zhouchen" w:date="2019-06-03T03:49:00Z">
                                    <m:r>
                                      <w:rPr>
                                        <w:rFonts w:ascii="Cambria Math" w:hAnsi="Cambria Math"/>
                                        <w:color w:val="000000" w:themeColor="text1"/>
                                        <w:sz w:val="21"/>
                                        <w:szCs w:val="21"/>
                                      </w:rPr>
                                      <m:t>i</m:t>
                                    </m:r>
                                  </w:ins>
                                </m:sub>
                              </m:sSub>
                            </m:e>
                          </m:bar>
                          <w:ins w:id="116" w:author="zhouchen" w:date="2019-06-03T03:49:00Z">
                            <m:r>
                              <w:rPr>
                                <w:rFonts w:ascii="Cambria Math" w:hAnsi="Cambria Math"/>
                                <w:color w:val="000000" w:themeColor="text1"/>
                                <w:sz w:val="21"/>
                                <w:szCs w:val="21"/>
                              </w:rPr>
                              <m:t>)</m:t>
                            </m:r>
                          </w:ins>
                        </m:e>
                        <m:sup>
                          <w:ins w:id="117" w:author="zhouchen" w:date="2019-06-03T03:49:00Z">
                            <m:r>
                              <w:rPr>
                                <w:rFonts w:ascii="Cambria Math" w:hAnsi="Cambria Math"/>
                                <w:color w:val="000000" w:themeColor="text1"/>
                                <w:sz w:val="21"/>
                                <w:szCs w:val="21"/>
                              </w:rPr>
                              <m:t>2</m:t>
                            </m:r>
                          </w:ins>
                        </m:sup>
                      </m:sSup>
                    </m:e>
                  </m:nary>
                </m:e>
              </m:rad>
              <m:rad>
                <m:radPr>
                  <m:degHide m:val="on"/>
                  <m:ctrlPr>
                    <w:ins w:id="118" w:author="zhouchen" w:date="2019-06-03T03:49:00Z">
                      <w:rPr>
                        <w:rFonts w:ascii="Cambria Math" w:hAnsi="Cambria Math"/>
                        <w:i/>
                        <w:color w:val="000000" w:themeColor="text1"/>
                        <w:sz w:val="21"/>
                        <w:szCs w:val="21"/>
                      </w:rPr>
                    </w:ins>
                  </m:ctrlPr>
                </m:radPr>
                <m:deg/>
                <m:e>
                  <m:f>
                    <m:fPr>
                      <m:ctrlPr>
                        <w:ins w:id="119" w:author="zhouchen" w:date="2019-06-03T03:49:00Z">
                          <w:rPr>
                            <w:rFonts w:ascii="Cambria Math" w:hAnsi="Cambria Math"/>
                            <w:i/>
                            <w:color w:val="000000" w:themeColor="text1"/>
                            <w:sz w:val="21"/>
                            <w:szCs w:val="21"/>
                          </w:rPr>
                        </w:ins>
                      </m:ctrlPr>
                    </m:fPr>
                    <m:num>
                      <w:ins w:id="120" w:author="zhouchen" w:date="2019-06-03T03:49:00Z">
                        <m:r>
                          <w:rPr>
                            <w:rFonts w:ascii="Cambria Math" w:hAnsi="Cambria Math"/>
                            <w:color w:val="000000" w:themeColor="text1"/>
                            <w:sz w:val="21"/>
                            <w:szCs w:val="21"/>
                          </w:rPr>
                          <m:t>1</m:t>
                        </m:r>
                      </w:ins>
                    </m:num>
                    <m:den>
                      <w:ins w:id="121" w:author="zhouchen" w:date="2019-06-03T03:49:00Z">
                        <m:r>
                          <w:rPr>
                            <w:rFonts w:ascii="Cambria Math" w:hAnsi="Cambria Math"/>
                            <w:color w:val="000000" w:themeColor="text1"/>
                            <w:sz w:val="21"/>
                            <w:szCs w:val="21"/>
                          </w:rPr>
                          <m:t>N-1</m:t>
                        </m:r>
                      </w:ins>
                    </m:den>
                  </m:f>
                  <m:nary>
                    <m:naryPr>
                      <m:chr m:val="∑"/>
                      <m:limLoc m:val="undOvr"/>
                      <m:ctrlPr>
                        <w:ins w:id="122" w:author="zhouchen" w:date="2019-06-03T03:49:00Z">
                          <w:rPr>
                            <w:rFonts w:ascii="Cambria Math" w:hAnsi="Cambria Math"/>
                            <w:i/>
                            <w:color w:val="000000" w:themeColor="text1"/>
                            <w:sz w:val="21"/>
                            <w:szCs w:val="21"/>
                          </w:rPr>
                        </w:ins>
                      </m:ctrlPr>
                    </m:naryPr>
                    <m:sub>
                      <w:ins w:id="123" w:author="zhouchen" w:date="2019-06-03T03:49:00Z">
                        <m:r>
                          <w:rPr>
                            <w:rFonts w:ascii="Cambria Math" w:hAnsi="Cambria Math"/>
                            <w:color w:val="000000" w:themeColor="text1"/>
                            <w:sz w:val="21"/>
                            <w:szCs w:val="21"/>
                          </w:rPr>
                          <m:t>k=1</m:t>
                        </m:r>
                      </w:ins>
                    </m:sub>
                    <m:sup>
                      <w:ins w:id="124" w:author="zhouchen" w:date="2019-06-03T03:49:00Z">
                        <m:r>
                          <w:rPr>
                            <w:rFonts w:ascii="Cambria Math" w:hAnsi="Cambria Math"/>
                            <w:color w:val="000000" w:themeColor="text1"/>
                            <w:sz w:val="21"/>
                            <w:szCs w:val="21"/>
                          </w:rPr>
                          <m:t>N</m:t>
                        </m:r>
                      </w:ins>
                    </m:sup>
                    <m:e>
                      <m:sSup>
                        <m:sSupPr>
                          <m:ctrlPr>
                            <w:ins w:id="125" w:author="zhouchen" w:date="2019-06-03T03:49:00Z">
                              <w:rPr>
                                <w:rFonts w:ascii="Cambria Math" w:hAnsi="Cambria Math"/>
                                <w:i/>
                                <w:color w:val="000000" w:themeColor="text1"/>
                                <w:sz w:val="21"/>
                                <w:szCs w:val="21"/>
                              </w:rPr>
                            </w:ins>
                          </m:ctrlPr>
                        </m:sSupPr>
                        <m:e>
                          <w:ins w:id="126" w:author="zhouchen" w:date="2019-06-03T03:49:00Z">
                            <m:r>
                              <w:rPr>
                                <w:rFonts w:ascii="Cambria Math" w:hAnsi="Cambria Math"/>
                                <w:color w:val="000000" w:themeColor="text1"/>
                                <w:sz w:val="21"/>
                                <w:szCs w:val="21"/>
                              </w:rPr>
                              <m:t>(c</m:t>
                            </m:r>
                          </w:ins>
                          <m:d>
                            <m:dPr>
                              <m:ctrlPr>
                                <w:ins w:id="127" w:author="zhouchen" w:date="2019-06-03T03:49:00Z">
                                  <w:rPr>
                                    <w:rFonts w:ascii="Cambria Math" w:hAnsi="Cambria Math"/>
                                    <w:i/>
                                    <w:color w:val="000000" w:themeColor="text1"/>
                                    <w:sz w:val="21"/>
                                    <w:szCs w:val="21"/>
                                  </w:rPr>
                                </w:ins>
                              </m:ctrlPr>
                            </m:dPr>
                            <m:e>
                              <w:ins w:id="128" w:author="zhouchen" w:date="2019-06-03T03:49:00Z">
                                <m:r>
                                  <w:rPr>
                                    <w:rFonts w:ascii="Cambria Math" w:hAnsi="Cambria Math"/>
                                    <w:color w:val="000000" w:themeColor="text1"/>
                                    <w:sz w:val="21"/>
                                    <w:szCs w:val="21"/>
                                  </w:rPr>
                                  <m:t>k</m:t>
                                </m:r>
                              </w:ins>
                            </m:e>
                          </m:d>
                          <w:ins w:id="129" w:author="zhouchen" w:date="2019-06-03T03:49:00Z">
                            <m:r>
                              <w:rPr>
                                <w:rFonts w:ascii="Cambria Math" w:hAnsi="Cambria Math"/>
                                <w:color w:val="000000" w:themeColor="text1"/>
                                <w:sz w:val="21"/>
                                <w:szCs w:val="21"/>
                              </w:rPr>
                              <m:t>-</m:t>
                            </m:r>
                          </w:ins>
                          <m:bar>
                            <m:barPr>
                              <m:pos m:val="top"/>
                              <m:ctrlPr>
                                <w:ins w:id="130" w:author="zhouchen" w:date="2019-06-03T03:49:00Z">
                                  <w:rPr>
                                    <w:rFonts w:ascii="Cambria Math" w:hAnsi="Cambria Math"/>
                                    <w:i/>
                                    <w:color w:val="000000" w:themeColor="text1"/>
                                    <w:sz w:val="21"/>
                                    <w:szCs w:val="21"/>
                                  </w:rPr>
                                </w:ins>
                              </m:ctrlPr>
                            </m:barPr>
                            <m:e>
                              <w:ins w:id="131" w:author="zhouchen" w:date="2019-06-03T03:49:00Z">
                                <m:r>
                                  <w:rPr>
                                    <w:rFonts w:ascii="Cambria Math" w:hAnsi="Cambria Math"/>
                                    <w:color w:val="000000" w:themeColor="text1"/>
                                    <w:sz w:val="21"/>
                                    <w:szCs w:val="21"/>
                                  </w:rPr>
                                  <m:t>c</m:t>
                                </m:r>
                              </w:ins>
                            </m:e>
                          </m:bar>
                          <w:ins w:id="132" w:author="zhouchen" w:date="2019-06-03T03:49:00Z">
                            <m:r>
                              <w:rPr>
                                <w:rFonts w:ascii="Cambria Math" w:hAnsi="Cambria Math"/>
                                <w:color w:val="000000" w:themeColor="text1"/>
                                <w:sz w:val="21"/>
                                <w:szCs w:val="21"/>
                              </w:rPr>
                              <m:t>)</m:t>
                            </m:r>
                          </w:ins>
                        </m:e>
                        <m:sup>
                          <w:ins w:id="133" w:author="zhouchen" w:date="2019-06-03T03:49:00Z">
                            <m:r>
                              <w:rPr>
                                <w:rFonts w:ascii="Cambria Math" w:hAnsi="Cambria Math"/>
                                <w:color w:val="000000" w:themeColor="text1"/>
                                <w:sz w:val="21"/>
                                <w:szCs w:val="21"/>
                              </w:rPr>
                              <m:t>2</m:t>
                            </m:r>
                          </w:ins>
                        </m:sup>
                      </m:sSup>
                    </m:e>
                  </m:nary>
                </m:e>
              </m:rad>
            </m:den>
          </m:f>
        </m:oMath>
      </m:oMathPara>
    </w:p>
    <w:p w:rsidR="00732759" w:rsidRPr="000252B8" w:rsidRDefault="00E71766" w:rsidP="00A941CF">
      <w:pPr>
        <w:spacing w:line="360" w:lineRule="auto"/>
        <w:rPr>
          <w:ins w:id="134" w:author="zhouchen" w:date="2019-06-03T04:15:00Z"/>
          <w:sz w:val="21"/>
          <w:szCs w:val="21"/>
          <w:rPrChange w:id="135" w:author="Microsoft Office User" w:date="2019-06-06T16:04:00Z">
            <w:rPr>
              <w:ins w:id="136" w:author="zhouchen" w:date="2019-06-03T04:15:00Z"/>
              <w:rFonts w:ascii="Arial" w:hAnsi="Arial" w:cs="Arial"/>
            </w:rPr>
          </w:rPrChange>
        </w:rPr>
      </w:pPr>
      <w:ins w:id="137" w:author="zhouchen" w:date="2019-06-03T03:51:00Z">
        <w:r w:rsidRPr="00E71766">
          <w:rPr>
            <w:sz w:val="21"/>
            <w:szCs w:val="21"/>
            <w:rPrChange w:id="138" w:author="Microsoft Office User" w:date="2019-06-06T16:04:00Z">
              <w:rPr>
                <w:rFonts w:ascii="Arial" w:hAnsi="Arial" w:cs="Arial"/>
              </w:rPr>
            </w:rPrChange>
          </w:rPr>
          <w:lastRenderedPageBreak/>
          <w:t>w</w:t>
        </w:r>
      </w:ins>
      <w:ins w:id="139" w:author="zhouchen" w:date="2019-06-03T03:50:00Z">
        <w:r w:rsidRPr="00E71766">
          <w:rPr>
            <w:sz w:val="21"/>
            <w:szCs w:val="21"/>
            <w:rPrChange w:id="140" w:author="Microsoft Office User" w:date="2019-06-06T16:04:00Z">
              <w:rPr>
                <w:rFonts w:ascii="Arial" w:hAnsi="Arial" w:cs="Arial"/>
              </w:rPr>
            </w:rPrChange>
          </w:rPr>
          <w:t xml:space="preserve">here </w:t>
        </w:r>
        <m:oMath>
          <m:bar>
            <m:barPr>
              <m:pos m:val="top"/>
              <m:ctrlPr>
                <w:rPr>
                  <w:rFonts w:ascii="Cambria Math" w:hAnsi="Cambria Math"/>
                  <w:i/>
                  <w:sz w:val="21"/>
                  <w:szCs w:val="21"/>
                </w:rPr>
              </m:ctrlPr>
            </m:barPr>
            <m:e>
              <m:sSub>
                <m:sSubPr>
                  <m:ctrlPr>
                    <w:rPr>
                      <w:rFonts w:ascii="Cambria Math" w:hAnsi="Cambria Math"/>
                      <w:i/>
                      <w:sz w:val="21"/>
                      <w:szCs w:val="21"/>
                    </w:rPr>
                  </m:ctrlPr>
                </m:sSubPr>
                <m:e>
                  <m:r>
                    <w:rPr>
                      <w:rFonts w:ascii="Cambria Math" w:hAnsi="Cambria Math"/>
                      <w:sz w:val="21"/>
                      <w:szCs w:val="21"/>
                      <w:rPrChange w:id="141" w:author="Microsoft Office User" w:date="2019-06-06T16:04:00Z">
                        <w:rPr>
                          <w:rFonts w:ascii="Cambria Math" w:hAnsi="Cambria Math"/>
                        </w:rPr>
                      </w:rPrChange>
                    </w:rPr>
                    <m:t>f</m:t>
                  </m:r>
                </m:e>
                <m:sub>
                  <m:r>
                    <w:rPr>
                      <w:rFonts w:ascii="Cambria Math" w:hAnsi="Cambria Math"/>
                      <w:sz w:val="21"/>
                      <w:szCs w:val="21"/>
                      <w:rPrChange w:id="142" w:author="Microsoft Office User" w:date="2019-06-06T16:04:00Z">
                        <w:rPr>
                          <w:rFonts w:ascii="Cambria Math" w:hAnsi="Cambria Math"/>
                        </w:rPr>
                      </w:rPrChange>
                    </w:rPr>
                    <m:t>i</m:t>
                  </m:r>
                </m:sub>
              </m:sSub>
            </m:e>
          </m:bar>
          <m:r>
            <w:rPr>
              <w:rFonts w:ascii="Cambria Math" w:hAnsi="Cambria Math"/>
              <w:sz w:val="21"/>
              <w:szCs w:val="21"/>
              <w:rPrChange w:id="143" w:author="Microsoft Office User" w:date="2019-06-06T16:04:00Z">
                <w:rPr>
                  <w:rFonts w:ascii="Cambria Math" w:hAnsi="Cambria Math"/>
                </w:rPr>
              </w:rPrChange>
            </w:rPr>
            <m:t>=</m:t>
          </m:r>
          <m:f>
            <m:fPr>
              <m:ctrlPr>
                <w:rPr>
                  <w:rFonts w:ascii="Cambria Math" w:hAnsi="Cambria Math"/>
                  <w:i/>
                  <w:sz w:val="21"/>
                  <w:szCs w:val="21"/>
                </w:rPr>
              </m:ctrlPr>
            </m:fPr>
            <m:num>
              <m:r>
                <w:rPr>
                  <w:rFonts w:ascii="Cambria Math" w:hAnsi="Cambria Math"/>
                  <w:sz w:val="21"/>
                  <w:szCs w:val="21"/>
                  <w:rPrChange w:id="144" w:author="Microsoft Office User" w:date="2019-06-06T16:04:00Z">
                    <w:rPr>
                      <w:rFonts w:ascii="Cambria Math" w:hAnsi="Cambria Math"/>
                    </w:rPr>
                  </w:rPrChange>
                </w:rPr>
                <m:t>1</m:t>
              </m:r>
            </m:num>
            <m:den>
              <m:r>
                <w:rPr>
                  <w:rFonts w:ascii="Cambria Math" w:hAnsi="Cambria Math"/>
                  <w:sz w:val="21"/>
                  <w:szCs w:val="21"/>
                  <w:rPrChange w:id="145" w:author="Microsoft Office User" w:date="2019-06-06T16:04:00Z">
                    <w:rPr>
                      <w:rFonts w:ascii="Cambria Math" w:hAnsi="Cambria Math"/>
                    </w:rPr>
                  </w:rPrChange>
                </w:rPr>
                <m:t>N</m:t>
              </m:r>
            </m:den>
          </m:f>
          <m:nary>
            <m:naryPr>
              <m:chr m:val="∑"/>
              <m:limLoc m:val="undOvr"/>
              <m:ctrlPr>
                <w:rPr>
                  <w:rFonts w:ascii="Cambria Math" w:hAnsi="Cambria Math"/>
                  <w:i/>
                  <w:sz w:val="21"/>
                  <w:szCs w:val="21"/>
                </w:rPr>
              </m:ctrlPr>
            </m:naryPr>
            <m:sub>
              <m:r>
                <w:rPr>
                  <w:rFonts w:ascii="Cambria Math" w:hAnsi="Cambria Math"/>
                  <w:sz w:val="21"/>
                  <w:szCs w:val="21"/>
                  <w:rPrChange w:id="146" w:author="Microsoft Office User" w:date="2019-06-06T16:04:00Z">
                    <w:rPr>
                      <w:rFonts w:ascii="Cambria Math" w:hAnsi="Cambria Math"/>
                    </w:rPr>
                  </w:rPrChange>
                </w:rPr>
                <m:t>k=1</m:t>
              </m:r>
            </m:sub>
            <m:sup>
              <m:r>
                <w:rPr>
                  <w:rFonts w:ascii="Cambria Math" w:hAnsi="Cambria Math"/>
                  <w:sz w:val="21"/>
                  <w:szCs w:val="21"/>
                  <w:rPrChange w:id="147" w:author="Microsoft Office User" w:date="2019-06-06T16:04:00Z">
                    <w:rPr>
                      <w:rFonts w:ascii="Cambria Math" w:hAnsi="Cambria Math"/>
                    </w:rPr>
                  </w:rPrChange>
                </w:rPr>
                <m:t>N</m:t>
              </m:r>
            </m:sup>
            <m:e>
              <m:sSub>
                <m:sSubPr>
                  <m:ctrlPr>
                    <w:rPr>
                      <w:rFonts w:ascii="Cambria Math" w:hAnsi="Cambria Math"/>
                      <w:i/>
                      <w:sz w:val="21"/>
                      <w:szCs w:val="21"/>
                    </w:rPr>
                  </m:ctrlPr>
                </m:sSubPr>
                <m:e>
                  <m:r>
                    <w:rPr>
                      <w:rFonts w:ascii="Cambria Math" w:hAnsi="Cambria Math"/>
                      <w:sz w:val="21"/>
                      <w:szCs w:val="21"/>
                      <w:rPrChange w:id="148" w:author="Microsoft Office User" w:date="2019-06-06T16:04:00Z">
                        <w:rPr>
                          <w:rFonts w:ascii="Cambria Math" w:hAnsi="Cambria Math"/>
                        </w:rPr>
                      </w:rPrChange>
                    </w:rPr>
                    <m:t>f</m:t>
                  </m:r>
                </m:e>
                <m:sub>
                  <m:r>
                    <w:rPr>
                      <w:rFonts w:ascii="Cambria Math" w:hAnsi="Cambria Math"/>
                      <w:sz w:val="21"/>
                      <w:szCs w:val="21"/>
                      <w:rPrChange w:id="149" w:author="Microsoft Office User" w:date="2019-06-06T16:04:00Z">
                        <w:rPr>
                          <w:rFonts w:ascii="Cambria Math" w:hAnsi="Cambria Math"/>
                        </w:rPr>
                      </w:rPrChange>
                    </w:rPr>
                    <m:t>i</m:t>
                  </m:r>
                </m:sub>
              </m:sSub>
              <m:d>
                <m:dPr>
                  <m:ctrlPr>
                    <w:rPr>
                      <w:rFonts w:ascii="Cambria Math" w:hAnsi="Cambria Math"/>
                      <w:i/>
                      <w:sz w:val="21"/>
                      <w:szCs w:val="21"/>
                    </w:rPr>
                  </m:ctrlPr>
                </m:dPr>
                <m:e>
                  <m:r>
                    <w:rPr>
                      <w:rFonts w:ascii="Cambria Math" w:hAnsi="Cambria Math"/>
                      <w:sz w:val="21"/>
                      <w:szCs w:val="21"/>
                      <w:rPrChange w:id="150" w:author="Microsoft Office User" w:date="2019-06-06T16:04:00Z">
                        <w:rPr>
                          <w:rFonts w:ascii="Cambria Math" w:hAnsi="Cambria Math"/>
                        </w:rPr>
                      </w:rPrChange>
                    </w:rPr>
                    <m:t>k</m:t>
                  </m:r>
                </m:e>
              </m:d>
            </m:e>
          </m:nary>
        </m:oMath>
        <w:r w:rsidRPr="00E71766">
          <w:rPr>
            <w:sz w:val="21"/>
            <w:szCs w:val="21"/>
            <w:rPrChange w:id="151" w:author="Microsoft Office User" w:date="2019-06-06T16:04:00Z">
              <w:rPr>
                <w:rFonts w:ascii="Arial" w:hAnsi="Arial" w:cs="Arial"/>
              </w:rPr>
            </w:rPrChange>
          </w:rPr>
          <w:t xml:space="preserve"> and </w:t>
        </w:r>
        <m:oMath>
          <m:bar>
            <m:barPr>
              <m:pos m:val="top"/>
              <m:ctrlPr>
                <w:rPr>
                  <w:rFonts w:ascii="Cambria Math" w:hAnsi="Cambria Math"/>
                  <w:i/>
                  <w:sz w:val="21"/>
                  <w:szCs w:val="21"/>
                </w:rPr>
              </m:ctrlPr>
            </m:barPr>
            <m:e>
              <m:r>
                <w:rPr>
                  <w:rFonts w:ascii="Cambria Math" w:hAnsi="Cambria Math"/>
                  <w:sz w:val="21"/>
                  <w:szCs w:val="21"/>
                  <w:rPrChange w:id="152" w:author="Microsoft Office User" w:date="2019-06-06T16:04:00Z">
                    <w:rPr>
                      <w:rFonts w:ascii="Cambria Math" w:hAnsi="Cambria Math"/>
                    </w:rPr>
                  </w:rPrChange>
                </w:rPr>
                <m:t>c</m:t>
              </m:r>
            </m:e>
          </m:bar>
          <m:r>
            <w:rPr>
              <w:rFonts w:ascii="Cambria Math" w:hAnsi="Cambria Math"/>
              <w:sz w:val="21"/>
              <w:szCs w:val="21"/>
              <w:rPrChange w:id="153" w:author="Microsoft Office User" w:date="2019-06-06T16:04:00Z">
                <w:rPr>
                  <w:rFonts w:ascii="Cambria Math" w:hAnsi="Cambria Math"/>
                </w:rPr>
              </w:rPrChange>
            </w:rPr>
            <m:t>=</m:t>
          </m:r>
          <m:f>
            <m:fPr>
              <m:ctrlPr>
                <w:rPr>
                  <w:rFonts w:ascii="Cambria Math" w:hAnsi="Cambria Math"/>
                  <w:i/>
                  <w:sz w:val="21"/>
                  <w:szCs w:val="21"/>
                </w:rPr>
              </m:ctrlPr>
            </m:fPr>
            <m:num>
              <m:r>
                <w:rPr>
                  <w:rFonts w:ascii="Cambria Math" w:hAnsi="Cambria Math"/>
                  <w:sz w:val="21"/>
                  <w:szCs w:val="21"/>
                  <w:rPrChange w:id="154" w:author="Microsoft Office User" w:date="2019-06-06T16:04:00Z">
                    <w:rPr>
                      <w:rFonts w:ascii="Cambria Math" w:hAnsi="Cambria Math"/>
                    </w:rPr>
                  </w:rPrChange>
                </w:rPr>
                <m:t>1</m:t>
              </m:r>
            </m:num>
            <m:den>
              <m:r>
                <w:rPr>
                  <w:rFonts w:ascii="Cambria Math" w:hAnsi="Cambria Math"/>
                  <w:sz w:val="21"/>
                  <w:szCs w:val="21"/>
                  <w:rPrChange w:id="155" w:author="Microsoft Office User" w:date="2019-06-06T16:04:00Z">
                    <w:rPr>
                      <w:rFonts w:ascii="Cambria Math" w:hAnsi="Cambria Math"/>
                    </w:rPr>
                  </w:rPrChange>
                </w:rPr>
                <m:t>N</m:t>
              </m:r>
            </m:den>
          </m:f>
          <m:nary>
            <m:naryPr>
              <m:chr m:val="∑"/>
              <m:limLoc m:val="undOvr"/>
              <m:ctrlPr>
                <w:rPr>
                  <w:rFonts w:ascii="Cambria Math" w:hAnsi="Cambria Math"/>
                  <w:i/>
                  <w:sz w:val="21"/>
                  <w:szCs w:val="21"/>
                </w:rPr>
              </m:ctrlPr>
            </m:naryPr>
            <m:sub>
              <m:r>
                <w:rPr>
                  <w:rFonts w:ascii="Cambria Math" w:hAnsi="Cambria Math"/>
                  <w:sz w:val="21"/>
                  <w:szCs w:val="21"/>
                  <w:rPrChange w:id="156" w:author="Microsoft Office User" w:date="2019-06-06T16:04:00Z">
                    <w:rPr>
                      <w:rFonts w:ascii="Cambria Math" w:hAnsi="Cambria Math"/>
                    </w:rPr>
                  </w:rPrChange>
                </w:rPr>
                <m:t>k=1</m:t>
              </m:r>
            </m:sub>
            <m:sup>
              <m:r>
                <w:rPr>
                  <w:rFonts w:ascii="Cambria Math" w:hAnsi="Cambria Math"/>
                  <w:sz w:val="21"/>
                  <w:szCs w:val="21"/>
                  <w:rPrChange w:id="157" w:author="Microsoft Office User" w:date="2019-06-06T16:04:00Z">
                    <w:rPr>
                      <w:rFonts w:ascii="Cambria Math" w:hAnsi="Cambria Math"/>
                    </w:rPr>
                  </w:rPrChange>
                </w:rPr>
                <m:t>N</m:t>
              </m:r>
            </m:sup>
            <m:e>
              <m:r>
                <w:rPr>
                  <w:rFonts w:ascii="Cambria Math" w:hAnsi="Cambria Math"/>
                  <w:sz w:val="21"/>
                  <w:szCs w:val="21"/>
                  <w:rPrChange w:id="158" w:author="Microsoft Office User" w:date="2019-06-06T16:04:00Z">
                    <w:rPr>
                      <w:rFonts w:ascii="Cambria Math" w:hAnsi="Cambria Math"/>
                    </w:rPr>
                  </w:rPrChange>
                </w:rPr>
                <m:t>c</m:t>
              </m:r>
              <m:d>
                <m:dPr>
                  <m:ctrlPr>
                    <w:rPr>
                      <w:rFonts w:ascii="Cambria Math" w:hAnsi="Cambria Math"/>
                      <w:i/>
                      <w:sz w:val="21"/>
                      <w:szCs w:val="21"/>
                    </w:rPr>
                  </m:ctrlPr>
                </m:dPr>
                <m:e>
                  <m:r>
                    <w:rPr>
                      <w:rFonts w:ascii="Cambria Math" w:hAnsi="Cambria Math"/>
                      <w:sz w:val="21"/>
                      <w:szCs w:val="21"/>
                      <w:rPrChange w:id="159" w:author="Microsoft Office User" w:date="2019-06-06T16:04:00Z">
                        <w:rPr>
                          <w:rFonts w:ascii="Cambria Math" w:hAnsi="Cambria Math"/>
                        </w:rPr>
                      </w:rPrChange>
                    </w:rPr>
                    <m:t>k</m:t>
                  </m:r>
                </m:e>
              </m:d>
            </m:e>
          </m:nary>
        </m:oMath>
      </w:ins>
      <w:ins w:id="160" w:author="zhouchen" w:date="2019-06-03T03:51:00Z">
        <w:r w:rsidRPr="00E71766">
          <w:rPr>
            <w:sz w:val="21"/>
            <w:szCs w:val="21"/>
            <w:rPrChange w:id="161" w:author="Microsoft Office User" w:date="2019-06-06T16:04:00Z">
              <w:rPr>
                <w:rFonts w:ascii="Arial" w:hAnsi="Arial" w:cs="Arial"/>
              </w:rPr>
            </w:rPrChange>
          </w:rPr>
          <w:t xml:space="preserve">; </w:t>
        </w:r>
      </w:ins>
      <w:ins w:id="162" w:author="zhouchen" w:date="2019-06-03T03:56:00Z">
        <w:r w:rsidRPr="00E71766">
          <w:rPr>
            <w:sz w:val="21"/>
            <w:szCs w:val="21"/>
            <w:rPrChange w:id="163" w:author="Microsoft Office User" w:date="2019-06-06T16:04:00Z">
              <w:rPr>
                <w:rFonts w:ascii="Arial" w:hAnsi="Arial" w:cs="Arial"/>
              </w:rPr>
            </w:rPrChange>
          </w:rPr>
          <w:t xml:space="preserve">N represents the number of features in the feature descriptor; </w:t>
        </w:r>
      </w:ins>
      <m:oMath>
        <m:sSub>
          <m:sSubPr>
            <m:ctrlPr>
              <w:ins w:id="164" w:author="zhouchen" w:date="2019-06-03T03:58:00Z">
                <w:rPr>
                  <w:rFonts w:ascii="Cambria Math" w:hAnsi="Cambria Math"/>
                  <w:i/>
                  <w:sz w:val="21"/>
                  <w:szCs w:val="21"/>
                </w:rPr>
              </w:ins>
            </m:ctrlPr>
          </m:sSubPr>
          <m:e>
            <w:ins w:id="165" w:author="zhouchen" w:date="2019-06-03T03:58:00Z">
              <m:r>
                <w:rPr>
                  <w:rFonts w:ascii="Cambria Math" w:hAnsi="Cambria Math"/>
                  <w:sz w:val="21"/>
                  <w:szCs w:val="21"/>
                  <w:rPrChange w:id="166" w:author="Microsoft Office User" w:date="2019-06-06T16:04:00Z">
                    <w:rPr>
                      <w:rFonts w:ascii="Cambria Math" w:hAnsi="Cambria Math"/>
                    </w:rPr>
                  </w:rPrChange>
                </w:rPr>
                <m:t>f</m:t>
              </m:r>
            </w:ins>
          </m:e>
          <m:sub>
            <w:ins w:id="167" w:author="zhouchen" w:date="2019-06-03T03:58:00Z">
              <m:r>
                <w:rPr>
                  <w:rFonts w:ascii="Cambria Math" w:hAnsi="Cambria Math"/>
                  <w:sz w:val="21"/>
                  <w:szCs w:val="21"/>
                  <w:rPrChange w:id="168" w:author="Microsoft Office User" w:date="2019-06-06T16:04:00Z">
                    <w:rPr>
                      <w:rFonts w:ascii="Cambria Math" w:hAnsi="Cambria Math"/>
                    </w:rPr>
                  </w:rPrChange>
                </w:rPr>
                <m:t>i</m:t>
              </m:r>
            </w:ins>
          </m:sub>
        </m:sSub>
        <m:d>
          <m:dPr>
            <m:ctrlPr>
              <w:ins w:id="169" w:author="zhouchen" w:date="2019-06-03T03:58:00Z">
                <w:rPr>
                  <w:rFonts w:ascii="Cambria Math" w:hAnsi="Cambria Math"/>
                  <w:i/>
                  <w:sz w:val="21"/>
                  <w:szCs w:val="21"/>
                </w:rPr>
              </w:ins>
            </m:ctrlPr>
          </m:dPr>
          <m:e>
            <w:ins w:id="170" w:author="zhouchen" w:date="2019-06-03T03:58:00Z">
              <m:r>
                <w:rPr>
                  <w:rFonts w:ascii="Cambria Math" w:hAnsi="Cambria Math"/>
                  <w:sz w:val="21"/>
                  <w:szCs w:val="21"/>
                  <w:rPrChange w:id="171" w:author="Microsoft Office User" w:date="2019-06-06T16:04:00Z">
                    <w:rPr>
                      <w:rFonts w:ascii="Cambria Math" w:hAnsi="Cambria Math"/>
                    </w:rPr>
                  </w:rPrChange>
                </w:rPr>
                <m:t>k</m:t>
              </m:r>
            </w:ins>
          </m:e>
        </m:d>
      </m:oMath>
      <w:ins w:id="172" w:author="zhouchen" w:date="2019-06-03T03:58:00Z">
        <w:r w:rsidRPr="00E71766">
          <w:rPr>
            <w:sz w:val="21"/>
            <w:szCs w:val="21"/>
            <w:rPrChange w:id="173" w:author="Microsoft Office User" w:date="2019-06-06T16:04:00Z">
              <w:rPr>
                <w:rFonts w:ascii="Arial" w:hAnsi="Arial" w:cs="Arial"/>
              </w:rPr>
            </w:rPrChange>
          </w:rPr>
          <w:t xml:space="preserve"> represents</w:t>
        </w:r>
      </w:ins>
      <w:ins w:id="174" w:author="zhouchen" w:date="2019-06-03T03:56:00Z">
        <w:r w:rsidRPr="00E71766">
          <w:rPr>
            <w:sz w:val="21"/>
            <w:szCs w:val="21"/>
            <w:rPrChange w:id="175" w:author="Microsoft Office User" w:date="2019-06-06T16:04:00Z">
              <w:rPr>
                <w:rFonts w:ascii="Arial" w:hAnsi="Arial" w:cs="Arial"/>
              </w:rPr>
            </w:rPrChange>
          </w:rPr>
          <w:t xml:space="preserve"> the </w:t>
        </w:r>
        <w:r w:rsidRPr="00E71766">
          <w:rPr>
            <w:i/>
            <w:sz w:val="21"/>
            <w:szCs w:val="21"/>
            <w:rPrChange w:id="176" w:author="Microsoft Office User" w:date="2019-06-06T16:04:00Z">
              <w:rPr>
                <w:rFonts w:ascii="Arial" w:hAnsi="Arial" w:cs="Arial"/>
              </w:rPr>
            </w:rPrChange>
          </w:rPr>
          <w:t>k</w:t>
        </w:r>
      </w:ins>
      <w:ins w:id="177" w:author="Microsoft Office User" w:date="2019-06-03T15:17:00Z">
        <w:r w:rsidRPr="00E71766">
          <w:rPr>
            <w:sz w:val="21"/>
            <w:szCs w:val="21"/>
            <w:rPrChange w:id="178" w:author="Microsoft Office User" w:date="2019-06-06T16:04:00Z">
              <w:rPr>
                <w:rFonts w:ascii="Arial" w:hAnsi="Arial" w:cs="Arial"/>
              </w:rPr>
            </w:rPrChange>
          </w:rPr>
          <w:t>-</w:t>
        </w:r>
      </w:ins>
      <w:proofErr w:type="spellStart"/>
      <w:ins w:id="179" w:author="zhouchen" w:date="2019-06-03T03:56:00Z">
        <w:r w:rsidRPr="00E71766">
          <w:rPr>
            <w:sz w:val="21"/>
            <w:szCs w:val="21"/>
            <w:rPrChange w:id="180" w:author="Microsoft Office User" w:date="2019-06-06T16:04:00Z">
              <w:rPr>
                <w:rFonts w:ascii="Arial" w:hAnsi="Arial" w:cs="Arial"/>
              </w:rPr>
            </w:rPrChange>
          </w:rPr>
          <w:t>th</w:t>
        </w:r>
        <w:proofErr w:type="spellEnd"/>
        <w:r w:rsidRPr="00E71766">
          <w:rPr>
            <w:sz w:val="21"/>
            <w:szCs w:val="21"/>
            <w:rPrChange w:id="181" w:author="Microsoft Office User" w:date="2019-06-06T16:04:00Z">
              <w:rPr>
                <w:rFonts w:ascii="Arial" w:hAnsi="Arial" w:cs="Arial"/>
              </w:rPr>
            </w:rPrChange>
          </w:rPr>
          <w:t xml:space="preserve"> value of the feature </w:t>
        </w:r>
      </w:ins>
      <w:ins w:id="182" w:author="zhouchen" w:date="2019-06-03T03:58:00Z">
        <w:r w:rsidRPr="00E71766">
          <w:rPr>
            <w:sz w:val="21"/>
            <w:szCs w:val="21"/>
            <w:rPrChange w:id="183" w:author="Microsoft Office User" w:date="2019-06-06T16:04:00Z">
              <w:rPr>
                <w:rFonts w:ascii="Arial" w:hAnsi="Arial" w:cs="Arial"/>
              </w:rPr>
            </w:rPrChange>
          </w:rPr>
          <w:t xml:space="preserve">vector </w:t>
        </w:r>
        <m:oMath>
          <m:sSub>
            <m:sSubPr>
              <m:ctrlPr>
                <w:rPr>
                  <w:rFonts w:ascii="Cambria Math" w:hAnsi="Cambria Math"/>
                  <w:i/>
                  <w:sz w:val="21"/>
                  <w:szCs w:val="21"/>
                </w:rPr>
              </m:ctrlPr>
            </m:sSubPr>
            <m:e>
              <m:r>
                <w:rPr>
                  <w:rFonts w:ascii="Cambria Math" w:hAnsi="Cambria Math"/>
                  <w:sz w:val="21"/>
                  <w:szCs w:val="21"/>
                  <w:rPrChange w:id="184" w:author="Microsoft Office User" w:date="2019-06-06T16:04:00Z">
                    <w:rPr>
                      <w:rFonts w:ascii="Cambria Math" w:hAnsi="Cambria Math"/>
                    </w:rPr>
                  </w:rPrChange>
                </w:rPr>
                <m:t>f</m:t>
              </m:r>
            </m:e>
            <m:sub>
              <m:r>
                <w:rPr>
                  <w:rFonts w:ascii="Cambria Math" w:hAnsi="Cambria Math"/>
                  <w:sz w:val="21"/>
                  <w:szCs w:val="21"/>
                  <w:rPrChange w:id="185" w:author="Microsoft Office User" w:date="2019-06-06T16:04:00Z">
                    <w:rPr>
                      <w:rFonts w:ascii="Cambria Math" w:hAnsi="Cambria Math"/>
                    </w:rPr>
                  </w:rPrChange>
                </w:rPr>
                <m:t>i</m:t>
              </m:r>
            </m:sub>
          </m:sSub>
        </m:oMath>
        <w:r w:rsidRPr="00E71766">
          <w:rPr>
            <w:sz w:val="21"/>
            <w:szCs w:val="21"/>
            <w:rPrChange w:id="186" w:author="Microsoft Office User" w:date="2019-06-06T16:04:00Z">
              <w:rPr>
                <w:rFonts w:ascii="Arial" w:hAnsi="Arial" w:cs="Arial"/>
              </w:rPr>
            </w:rPrChange>
          </w:rPr>
          <w:t>;</w:t>
        </w:r>
      </w:ins>
      <w:ins w:id="187" w:author="zhouchen" w:date="2019-06-03T03:56:00Z">
        <w:r w:rsidRPr="00E71766">
          <w:rPr>
            <w:sz w:val="21"/>
            <w:szCs w:val="21"/>
            <w:rPrChange w:id="188" w:author="Microsoft Office User" w:date="2019-06-06T16:04:00Z">
              <w:rPr>
                <w:rFonts w:ascii="Arial" w:hAnsi="Arial" w:cs="Arial"/>
              </w:rPr>
            </w:rPrChange>
          </w:rPr>
          <w:t xml:space="preserve"> </w:t>
        </w:r>
      </w:ins>
      <m:oMath>
        <w:ins w:id="189" w:author="zhouchen" w:date="2019-06-03T03:58:00Z">
          <m:r>
            <w:rPr>
              <w:rFonts w:ascii="Cambria Math" w:hAnsi="Cambria Math"/>
              <w:sz w:val="21"/>
              <w:szCs w:val="21"/>
              <w:rPrChange w:id="190" w:author="Microsoft Office User" w:date="2019-06-06T16:04:00Z">
                <w:rPr>
                  <w:rFonts w:ascii="Cambria Math" w:hAnsi="Cambria Math"/>
                </w:rPr>
              </w:rPrChange>
            </w:rPr>
            <m:t>c</m:t>
          </m:r>
        </w:ins>
        <m:d>
          <m:dPr>
            <m:ctrlPr>
              <w:ins w:id="191" w:author="zhouchen" w:date="2019-06-03T03:58:00Z">
                <w:rPr>
                  <w:rFonts w:ascii="Cambria Math" w:hAnsi="Cambria Math"/>
                  <w:i/>
                  <w:sz w:val="21"/>
                  <w:szCs w:val="21"/>
                </w:rPr>
              </w:ins>
            </m:ctrlPr>
          </m:dPr>
          <m:e>
            <w:ins w:id="192" w:author="zhouchen" w:date="2019-06-03T03:58:00Z">
              <m:r>
                <w:rPr>
                  <w:rFonts w:ascii="Cambria Math" w:hAnsi="Cambria Math"/>
                  <w:sz w:val="21"/>
                  <w:szCs w:val="21"/>
                  <w:rPrChange w:id="193" w:author="Microsoft Office User" w:date="2019-06-06T16:04:00Z">
                    <w:rPr>
                      <w:rFonts w:ascii="Cambria Math" w:hAnsi="Cambria Math"/>
                    </w:rPr>
                  </w:rPrChange>
                </w:rPr>
                <m:t>k</m:t>
              </m:r>
            </w:ins>
          </m:e>
        </m:d>
      </m:oMath>
      <w:ins w:id="194" w:author="zhouchen" w:date="2019-06-03T03:58:00Z">
        <w:r w:rsidRPr="00E71766">
          <w:rPr>
            <w:sz w:val="21"/>
            <w:szCs w:val="21"/>
            <w:rPrChange w:id="195" w:author="Microsoft Office User" w:date="2019-06-06T16:04:00Z">
              <w:rPr>
                <w:rFonts w:ascii="Arial" w:hAnsi="Arial" w:cs="Arial"/>
              </w:rPr>
            </w:rPrChange>
          </w:rPr>
          <w:t xml:space="preserve"> represents</w:t>
        </w:r>
      </w:ins>
      <w:ins w:id="196" w:author="zhouchen" w:date="2019-06-03T03:56:00Z">
        <w:r w:rsidRPr="00E71766">
          <w:rPr>
            <w:sz w:val="21"/>
            <w:szCs w:val="21"/>
            <w:rPrChange w:id="197" w:author="Microsoft Office User" w:date="2019-06-06T16:04:00Z">
              <w:rPr>
                <w:rFonts w:ascii="Arial" w:hAnsi="Arial" w:cs="Arial"/>
              </w:rPr>
            </w:rPrChange>
          </w:rPr>
          <w:t xml:space="preserve"> the </w:t>
        </w:r>
        <w:r w:rsidRPr="00E71766">
          <w:rPr>
            <w:i/>
            <w:sz w:val="21"/>
            <w:szCs w:val="21"/>
            <w:rPrChange w:id="198" w:author="Microsoft Office User" w:date="2019-06-06T16:04:00Z">
              <w:rPr>
                <w:rFonts w:ascii="Arial" w:hAnsi="Arial" w:cs="Arial"/>
              </w:rPr>
            </w:rPrChange>
          </w:rPr>
          <w:t>k</w:t>
        </w:r>
      </w:ins>
      <w:ins w:id="199" w:author="Microsoft Office User" w:date="2019-06-03T15:18:00Z">
        <w:r w:rsidRPr="00E71766">
          <w:rPr>
            <w:sz w:val="21"/>
            <w:szCs w:val="21"/>
            <w:rPrChange w:id="200" w:author="Microsoft Office User" w:date="2019-06-06T16:04:00Z">
              <w:rPr>
                <w:rFonts w:ascii="Arial" w:hAnsi="Arial" w:cs="Arial"/>
              </w:rPr>
            </w:rPrChange>
          </w:rPr>
          <w:t>-</w:t>
        </w:r>
      </w:ins>
      <w:proofErr w:type="spellStart"/>
      <w:ins w:id="201" w:author="zhouchen" w:date="2019-06-03T03:56:00Z">
        <w:r w:rsidRPr="00E71766">
          <w:rPr>
            <w:sz w:val="21"/>
            <w:szCs w:val="21"/>
            <w:rPrChange w:id="202" w:author="Microsoft Office User" w:date="2019-06-06T16:04:00Z">
              <w:rPr>
                <w:rFonts w:ascii="Arial" w:hAnsi="Arial" w:cs="Arial"/>
              </w:rPr>
            </w:rPrChange>
          </w:rPr>
          <w:t>th</w:t>
        </w:r>
        <w:proofErr w:type="spellEnd"/>
        <w:r w:rsidRPr="00E71766">
          <w:rPr>
            <w:sz w:val="21"/>
            <w:szCs w:val="21"/>
            <w:rPrChange w:id="203" w:author="Microsoft Office User" w:date="2019-06-06T16:04:00Z">
              <w:rPr>
                <w:rFonts w:ascii="Arial" w:hAnsi="Arial" w:cs="Arial"/>
              </w:rPr>
            </w:rPrChange>
          </w:rPr>
          <w:t xml:space="preserve"> value of the target class vector c.</w:t>
        </w:r>
      </w:ins>
    </w:p>
    <w:p w:rsidR="00350BBC" w:rsidRPr="000252B8" w:rsidRDefault="00350BBC" w:rsidP="00A941CF">
      <w:pPr>
        <w:spacing w:line="360" w:lineRule="auto"/>
        <w:rPr>
          <w:ins w:id="204" w:author="zhouchen" w:date="2019-06-03T04:14:00Z"/>
          <w:sz w:val="21"/>
          <w:szCs w:val="21"/>
          <w:rPrChange w:id="205" w:author="Microsoft Office User" w:date="2019-06-06T16:04:00Z">
            <w:rPr>
              <w:ins w:id="206" w:author="zhouchen" w:date="2019-06-03T04:14:00Z"/>
              <w:rFonts w:ascii="Arial" w:hAnsi="Arial" w:cs="Arial"/>
            </w:rPr>
          </w:rPrChange>
        </w:rPr>
      </w:pPr>
    </w:p>
    <w:p w:rsidR="00350BBC" w:rsidRPr="000252B8" w:rsidRDefault="006470C0" w:rsidP="00A941CF">
      <w:pPr>
        <w:spacing w:line="360" w:lineRule="auto"/>
        <w:rPr>
          <w:ins w:id="207" w:author="zhouchen" w:date="2019-06-03T04:16:00Z"/>
          <w:color w:val="000000" w:themeColor="text1"/>
          <w:sz w:val="21"/>
          <w:szCs w:val="21"/>
        </w:rPr>
      </w:pPr>
      <w:r w:rsidRPr="00175247">
        <w:rPr>
          <w:color w:val="FF0000"/>
          <w:sz w:val="21"/>
          <w:szCs w:val="21"/>
        </w:rPr>
        <w:t>To measure the distance (or redundancy) of two feature vectors, w</w:t>
      </w:r>
      <w:ins w:id="208" w:author="zhouchen" w:date="2019-06-03T04:15:00Z">
        <w:r w:rsidR="00350BBC" w:rsidRPr="00F601A7">
          <w:rPr>
            <w:color w:val="000000" w:themeColor="text1"/>
            <w:sz w:val="21"/>
            <w:szCs w:val="21"/>
          </w:rPr>
          <w:t>e use</w:t>
        </w:r>
      </w:ins>
      <w:r w:rsidRPr="00175247">
        <w:rPr>
          <w:color w:val="FF0000"/>
          <w:sz w:val="21"/>
          <w:szCs w:val="21"/>
        </w:rPr>
        <w:t>d</w:t>
      </w:r>
      <w:ins w:id="209" w:author="zhouchen" w:date="2019-06-03T04:15:00Z">
        <w:r w:rsidR="00350BBC" w:rsidRPr="00F601A7">
          <w:rPr>
            <w:color w:val="000000" w:themeColor="text1"/>
            <w:sz w:val="21"/>
            <w:szCs w:val="21"/>
          </w:rPr>
          <w:t xml:space="preserve"> the Euclidean distance function</w:t>
        </w:r>
      </w:ins>
      <w:r w:rsidR="00FE6912" w:rsidRPr="00175247">
        <w:rPr>
          <w:color w:val="FF0000"/>
          <w:sz w:val="21"/>
          <w:szCs w:val="21"/>
        </w:rPr>
        <w:t>, which is calculated as</w:t>
      </w:r>
      <w:ins w:id="210" w:author="zhouchen" w:date="2019-06-03T04:15:00Z">
        <w:r w:rsidR="00FE6912">
          <w:rPr>
            <w:color w:val="000000" w:themeColor="text1"/>
            <w:sz w:val="21"/>
            <w:szCs w:val="21"/>
          </w:rPr>
          <w:t>:</w:t>
        </w:r>
      </w:ins>
    </w:p>
    <w:p w:rsidR="007B3469" w:rsidRPr="000252B8" w:rsidRDefault="00FE6912" w:rsidP="00A941CF">
      <w:pPr>
        <w:spacing w:line="360" w:lineRule="auto"/>
        <w:rPr>
          <w:ins w:id="211" w:author="zhouchen" w:date="2019-06-03T04:16:00Z"/>
          <w:color w:val="000000" w:themeColor="text1"/>
          <w:sz w:val="21"/>
          <w:szCs w:val="21"/>
        </w:rPr>
      </w:pPr>
      <m:oMathPara>
        <m:oMath>
          <w:ins w:id="212" w:author="zhouchen" w:date="2019-06-03T04:16:00Z">
            <m:r>
              <w:rPr>
                <w:rFonts w:ascii="Cambria Math" w:hAnsi="Cambria Math"/>
                <w:color w:val="000000" w:themeColor="text1"/>
                <w:sz w:val="21"/>
                <w:szCs w:val="21"/>
              </w:rPr>
              <m:t>R=</m:t>
            </m:r>
          </w:ins>
          <m:f>
            <m:fPr>
              <m:ctrlPr>
                <w:ins w:id="213" w:author="zhouchen" w:date="2019-06-03T04:16:00Z">
                  <w:rPr>
                    <w:rFonts w:ascii="Cambria Math" w:hAnsi="Cambria Math"/>
                    <w:i/>
                    <w:color w:val="000000" w:themeColor="text1"/>
                    <w:sz w:val="21"/>
                    <w:szCs w:val="21"/>
                  </w:rPr>
                </w:ins>
              </m:ctrlPr>
            </m:fPr>
            <m:num>
              <w:ins w:id="214" w:author="zhouchen" w:date="2019-06-03T04:16:00Z">
                <m:r>
                  <w:rPr>
                    <w:rFonts w:ascii="Cambria Math" w:hAnsi="Cambria Math"/>
                    <w:color w:val="000000" w:themeColor="text1"/>
                    <w:sz w:val="21"/>
                    <w:szCs w:val="21"/>
                  </w:rPr>
                  <m:t>1</m:t>
                </m:r>
              </w:ins>
            </m:num>
            <m:den>
              <w:ins w:id="215" w:author="zhouchen" w:date="2019-06-03T04:16:00Z">
                <m:r>
                  <w:rPr>
                    <w:rFonts w:ascii="Cambria Math" w:hAnsi="Cambria Math"/>
                    <w:color w:val="000000" w:themeColor="text1"/>
                    <w:sz w:val="21"/>
                    <w:szCs w:val="21"/>
                  </w:rPr>
                  <m:t>M</m:t>
                </m:r>
              </w:ins>
            </m:den>
          </m:f>
          <m:nary>
            <m:naryPr>
              <m:chr m:val="∑"/>
              <m:limLoc m:val="undOvr"/>
              <m:ctrlPr>
                <w:ins w:id="216" w:author="zhouchen" w:date="2019-06-03T04:16:00Z">
                  <w:rPr>
                    <w:rFonts w:ascii="Cambria Math" w:hAnsi="Cambria Math"/>
                    <w:i/>
                    <w:color w:val="000000" w:themeColor="text1"/>
                    <w:sz w:val="21"/>
                    <w:szCs w:val="21"/>
                  </w:rPr>
                </w:ins>
              </m:ctrlPr>
            </m:naryPr>
            <m:sub>
              <w:ins w:id="217" w:author="zhouchen" w:date="2019-06-03T04:16:00Z">
                <m:r>
                  <w:rPr>
                    <w:rFonts w:ascii="Cambria Math" w:hAnsi="Cambria Math"/>
                    <w:color w:val="000000" w:themeColor="text1"/>
                    <w:sz w:val="21"/>
                    <w:szCs w:val="21"/>
                  </w:rPr>
                  <m:t>j=1</m:t>
                </m:r>
              </w:ins>
            </m:sub>
            <m:sup>
              <w:ins w:id="218" w:author="zhouchen" w:date="2019-06-03T04:16:00Z">
                <m:r>
                  <w:rPr>
                    <w:rFonts w:ascii="Cambria Math" w:hAnsi="Cambria Math"/>
                    <w:color w:val="000000" w:themeColor="text1"/>
                    <w:sz w:val="21"/>
                    <w:szCs w:val="21"/>
                  </w:rPr>
                  <m:t>M</m:t>
                </m:r>
              </w:ins>
            </m:sup>
            <m:e>
              <w:ins w:id="219" w:author="zhouchen" w:date="2019-06-03T04:16:00Z">
                <m:r>
                  <w:rPr>
                    <w:rFonts w:ascii="Cambria Math" w:hAnsi="Cambria Math"/>
                    <w:color w:val="000000" w:themeColor="text1"/>
                    <w:sz w:val="21"/>
                    <w:szCs w:val="21"/>
                  </w:rPr>
                  <m:t>ED</m:t>
                </m:r>
              </w:ins>
              <m:d>
                <m:dPr>
                  <m:ctrlPr>
                    <w:ins w:id="220" w:author="zhouchen" w:date="2019-06-03T04:16:00Z">
                      <w:rPr>
                        <w:rFonts w:ascii="Cambria Math" w:hAnsi="Cambria Math"/>
                        <w:i/>
                        <w:color w:val="000000" w:themeColor="text1"/>
                        <w:sz w:val="21"/>
                        <w:szCs w:val="21"/>
                      </w:rPr>
                    </w:ins>
                  </m:ctrlPr>
                </m:dPr>
                <m:e>
                  <m:sSub>
                    <m:sSubPr>
                      <m:ctrlPr>
                        <w:ins w:id="221" w:author="zhouchen" w:date="2019-06-03T04:16:00Z">
                          <w:rPr>
                            <w:rFonts w:ascii="Cambria Math" w:hAnsi="Cambria Math"/>
                            <w:i/>
                            <w:color w:val="000000" w:themeColor="text1"/>
                            <w:sz w:val="21"/>
                            <w:szCs w:val="21"/>
                          </w:rPr>
                        </w:ins>
                      </m:ctrlPr>
                    </m:sSubPr>
                    <m:e>
                      <w:ins w:id="222" w:author="zhouchen" w:date="2019-06-03T04:16:00Z">
                        <m:r>
                          <w:rPr>
                            <w:rFonts w:ascii="Cambria Math" w:hAnsi="Cambria Math"/>
                            <w:color w:val="000000" w:themeColor="text1"/>
                            <w:sz w:val="21"/>
                            <w:szCs w:val="21"/>
                          </w:rPr>
                          <m:t>f</m:t>
                        </m:r>
                      </w:ins>
                    </m:e>
                    <m:sub>
                      <w:ins w:id="223" w:author="zhouchen" w:date="2019-06-03T04:16:00Z">
                        <m:r>
                          <w:rPr>
                            <w:rFonts w:ascii="Cambria Math" w:hAnsi="Cambria Math"/>
                            <w:color w:val="000000" w:themeColor="text1"/>
                            <w:sz w:val="21"/>
                            <w:szCs w:val="21"/>
                          </w:rPr>
                          <m:t>i</m:t>
                        </m:r>
                      </w:ins>
                    </m:sub>
                  </m:sSub>
                  <w:ins w:id="224" w:author="zhouchen" w:date="2019-06-03T04:16:00Z">
                    <m:r>
                      <w:rPr>
                        <w:rFonts w:ascii="Cambria Math" w:hAnsi="Cambria Math"/>
                        <w:color w:val="000000" w:themeColor="text1"/>
                        <w:sz w:val="21"/>
                        <w:szCs w:val="21"/>
                      </w:rPr>
                      <m:t>,</m:t>
                    </m:r>
                  </w:ins>
                  <m:sSub>
                    <m:sSubPr>
                      <m:ctrlPr>
                        <w:ins w:id="225" w:author="zhouchen" w:date="2019-06-03T04:16:00Z">
                          <w:rPr>
                            <w:rFonts w:ascii="Cambria Math" w:hAnsi="Cambria Math"/>
                            <w:i/>
                            <w:color w:val="000000" w:themeColor="text1"/>
                            <w:sz w:val="21"/>
                            <w:szCs w:val="21"/>
                          </w:rPr>
                        </w:ins>
                      </m:ctrlPr>
                    </m:sSubPr>
                    <m:e>
                      <w:ins w:id="226" w:author="zhouchen" w:date="2019-06-03T04:16:00Z">
                        <m:r>
                          <w:rPr>
                            <w:rFonts w:ascii="Cambria Math" w:hAnsi="Cambria Math"/>
                            <w:color w:val="000000" w:themeColor="text1"/>
                            <w:sz w:val="21"/>
                            <w:szCs w:val="21"/>
                          </w:rPr>
                          <m:t>f</m:t>
                        </m:r>
                      </w:ins>
                    </m:e>
                    <m:sub>
                      <w:ins w:id="227" w:author="zhouchen" w:date="2019-06-03T04:16:00Z">
                        <m:r>
                          <w:rPr>
                            <w:rFonts w:ascii="Cambria Math" w:hAnsi="Cambria Math"/>
                            <w:color w:val="000000" w:themeColor="text1"/>
                            <w:sz w:val="21"/>
                            <w:szCs w:val="21"/>
                          </w:rPr>
                          <m:t>j</m:t>
                        </m:r>
                      </w:ins>
                    </m:sub>
                  </m:sSub>
                </m:e>
              </m:d>
            </m:e>
          </m:nary>
        </m:oMath>
      </m:oMathPara>
    </w:p>
    <w:p w:rsidR="007B3469" w:rsidRPr="00F601A7" w:rsidRDefault="006470C0" w:rsidP="00A941CF">
      <w:pPr>
        <w:spacing w:line="360" w:lineRule="auto"/>
        <w:rPr>
          <w:ins w:id="228" w:author="zhouchen" w:date="2019-06-03T04:17:00Z"/>
          <w:color w:val="000000" w:themeColor="text1"/>
          <w:sz w:val="21"/>
          <w:szCs w:val="21"/>
        </w:rPr>
      </w:pPr>
      <w:r w:rsidRPr="00175247">
        <w:rPr>
          <w:color w:val="FF0000"/>
          <w:sz w:val="21"/>
          <w:szCs w:val="21"/>
        </w:rPr>
        <w:t>w</w:t>
      </w:r>
      <w:ins w:id="229" w:author="zhouchen" w:date="2019-06-03T04:17:00Z">
        <w:r w:rsidR="007B3469" w:rsidRPr="00F601A7">
          <w:rPr>
            <w:color w:val="000000" w:themeColor="text1"/>
            <w:sz w:val="21"/>
            <w:szCs w:val="21"/>
          </w:rPr>
          <w:t xml:space="preserve">here M is the number of samples in the feature </w:t>
        </w:r>
        <w:r w:rsidR="00E71766" w:rsidRPr="00E71766">
          <w:rPr>
            <w:sz w:val="21"/>
            <w:szCs w:val="21"/>
            <w:rPrChange w:id="230" w:author="Microsoft Office User" w:date="2019-06-06T16:04:00Z">
              <w:rPr>
                <w:rFonts w:ascii="Arial" w:hAnsi="Arial" w:cs="Arial"/>
              </w:rPr>
            </w:rPrChange>
          </w:rPr>
          <w:t>descriptor</w:t>
        </w:r>
        <w:r w:rsidR="007B3469" w:rsidRPr="000252B8">
          <w:rPr>
            <w:color w:val="000000" w:themeColor="text1"/>
            <w:sz w:val="21"/>
            <w:szCs w:val="21"/>
          </w:rPr>
          <w:t xml:space="preserve">; </w:t>
        </w:r>
        <m:oMath>
          <m:r>
            <w:rPr>
              <w:rFonts w:ascii="Cambria Math" w:hAnsi="Cambria Math"/>
              <w:sz w:val="21"/>
              <w:szCs w:val="21"/>
              <w:rPrChange w:id="231" w:author="Microsoft Office User" w:date="2019-06-06T16:04:00Z">
                <w:rPr>
                  <w:rFonts w:ascii="Cambria Math" w:hAnsi="Cambria Math"/>
                </w:rPr>
              </w:rPrChange>
            </w:rPr>
            <m:t>ED</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Change w:id="232" w:author="Microsoft Office User" w:date="2019-06-06T16:04:00Z">
                        <w:rPr>
                          <w:rFonts w:ascii="Cambria Math" w:hAnsi="Cambria Math"/>
                        </w:rPr>
                      </w:rPrChange>
                    </w:rPr>
                    <m:t>f</m:t>
                  </m:r>
                </m:e>
                <m:sub>
                  <m:r>
                    <w:rPr>
                      <w:rFonts w:ascii="Cambria Math" w:hAnsi="Cambria Math"/>
                      <w:sz w:val="21"/>
                      <w:szCs w:val="21"/>
                      <w:rPrChange w:id="233" w:author="Microsoft Office User" w:date="2019-06-06T16:04:00Z">
                        <w:rPr>
                          <w:rFonts w:ascii="Cambria Math" w:hAnsi="Cambria Math"/>
                        </w:rPr>
                      </w:rPrChange>
                    </w:rPr>
                    <m:t>i</m:t>
                  </m:r>
                </m:sub>
              </m:sSub>
              <m:r>
                <w:rPr>
                  <w:rFonts w:ascii="Cambria Math" w:hAnsi="Cambria Math"/>
                  <w:sz w:val="21"/>
                  <w:szCs w:val="21"/>
                  <w:rPrChange w:id="234" w:author="Microsoft Office User" w:date="2019-06-06T16:04:00Z">
                    <w:rPr>
                      <w:rFonts w:ascii="Cambria Math" w:hAnsi="Cambria Math"/>
                    </w:rPr>
                  </w:rPrChange>
                </w:rPr>
                <m:t>,</m:t>
              </m:r>
              <m:sSub>
                <m:sSubPr>
                  <m:ctrlPr>
                    <w:rPr>
                      <w:rFonts w:ascii="Cambria Math" w:hAnsi="Cambria Math"/>
                      <w:i/>
                      <w:sz w:val="21"/>
                      <w:szCs w:val="21"/>
                    </w:rPr>
                  </m:ctrlPr>
                </m:sSubPr>
                <m:e>
                  <m:r>
                    <w:rPr>
                      <w:rFonts w:ascii="Cambria Math" w:hAnsi="Cambria Math"/>
                      <w:sz w:val="21"/>
                      <w:szCs w:val="21"/>
                      <w:rPrChange w:id="235" w:author="Microsoft Office User" w:date="2019-06-06T16:04:00Z">
                        <w:rPr>
                          <w:rFonts w:ascii="Cambria Math" w:hAnsi="Cambria Math"/>
                        </w:rPr>
                      </w:rPrChange>
                    </w:rPr>
                    <m:t>f</m:t>
                  </m:r>
                </m:e>
                <m:sub>
                  <m:r>
                    <w:rPr>
                      <w:rFonts w:ascii="Cambria Math" w:hAnsi="Cambria Math"/>
                      <w:sz w:val="21"/>
                      <w:szCs w:val="21"/>
                      <w:rPrChange w:id="236" w:author="Microsoft Office User" w:date="2019-06-06T16:04:00Z">
                        <w:rPr>
                          <w:rFonts w:ascii="Cambria Math" w:hAnsi="Cambria Math"/>
                        </w:rPr>
                      </w:rPrChange>
                    </w:rPr>
                    <m:t>j</m:t>
                  </m:r>
                </m:sub>
              </m:sSub>
            </m:e>
          </m:d>
        </m:oMath>
        <w:r w:rsidR="00E71766" w:rsidRPr="00E71766">
          <w:rPr>
            <w:sz w:val="21"/>
            <w:szCs w:val="21"/>
            <w:rPrChange w:id="237" w:author="Microsoft Office User" w:date="2019-06-06T16:04:00Z">
              <w:rPr>
                <w:rFonts w:ascii="Arial" w:hAnsi="Arial" w:cs="Arial"/>
              </w:rPr>
            </w:rPrChange>
          </w:rPr>
          <w:t xml:space="preserve"> represents</w:t>
        </w:r>
        <w:del w:id="238" w:author="Microsoft Office User" w:date="2019-06-03T15:20:00Z">
          <w:r w:rsidR="00E71766" w:rsidRPr="00E71766">
            <w:rPr>
              <w:sz w:val="21"/>
              <w:szCs w:val="21"/>
              <w:rPrChange w:id="239" w:author="Microsoft Office User" w:date="2019-06-06T16:04:00Z">
                <w:rPr>
                  <w:rFonts w:ascii="Arial" w:hAnsi="Arial" w:cs="Arial"/>
                </w:rPr>
              </w:rPrChange>
            </w:rPr>
            <w:delText xml:space="preserve"> t</w:delText>
          </w:r>
        </w:del>
        <w:r w:rsidR="007B3469" w:rsidRPr="000252B8">
          <w:rPr>
            <w:color w:val="000000" w:themeColor="text1"/>
            <w:sz w:val="21"/>
            <w:szCs w:val="21"/>
          </w:rPr>
          <w:t xml:space="preserve"> the Euclidean distance function, which is represented by</w:t>
        </w:r>
        <w:r w:rsidR="00C82500" w:rsidRPr="00711C39">
          <w:rPr>
            <w:color w:val="000000" w:themeColor="text1"/>
            <w:sz w:val="21"/>
            <w:szCs w:val="21"/>
          </w:rPr>
          <w:t>:</w:t>
        </w:r>
      </w:ins>
    </w:p>
    <w:p w:rsidR="00C82500" w:rsidRPr="000252B8" w:rsidRDefault="00C82500" w:rsidP="00A941CF">
      <w:pPr>
        <w:spacing w:line="360" w:lineRule="auto"/>
        <w:rPr>
          <w:color w:val="000000" w:themeColor="text1"/>
          <w:sz w:val="21"/>
          <w:szCs w:val="21"/>
        </w:rPr>
      </w:pPr>
      <m:oMathPara>
        <m:oMath>
          <w:ins w:id="240" w:author="zhouchen" w:date="2019-06-03T04:18:00Z">
            <m:r>
              <w:rPr>
                <w:rFonts w:ascii="Cambria Math" w:hAnsi="Cambria Math"/>
                <w:color w:val="000000" w:themeColor="text1"/>
                <w:sz w:val="21"/>
                <w:szCs w:val="21"/>
              </w:rPr>
              <m:t>ED</m:t>
            </m:r>
          </w:ins>
          <m:d>
            <m:dPr>
              <m:ctrlPr>
                <w:ins w:id="241" w:author="zhouchen" w:date="2019-06-03T04:18:00Z">
                  <w:rPr>
                    <w:rFonts w:ascii="Cambria Math" w:hAnsi="Cambria Math"/>
                    <w:i/>
                    <w:color w:val="000000" w:themeColor="text1"/>
                    <w:sz w:val="21"/>
                    <w:szCs w:val="21"/>
                  </w:rPr>
                </w:ins>
              </m:ctrlPr>
            </m:dPr>
            <m:e>
              <m:sSub>
                <m:sSubPr>
                  <m:ctrlPr>
                    <w:ins w:id="242" w:author="zhouchen" w:date="2019-06-03T04:18:00Z">
                      <w:rPr>
                        <w:rFonts w:ascii="Cambria Math" w:hAnsi="Cambria Math"/>
                        <w:i/>
                        <w:color w:val="000000" w:themeColor="text1"/>
                        <w:sz w:val="21"/>
                        <w:szCs w:val="21"/>
                      </w:rPr>
                    </w:ins>
                  </m:ctrlPr>
                </m:sSubPr>
                <m:e>
                  <w:ins w:id="243" w:author="zhouchen" w:date="2019-06-03T04:18:00Z">
                    <m:r>
                      <w:rPr>
                        <w:rFonts w:ascii="Cambria Math" w:hAnsi="Cambria Math"/>
                        <w:color w:val="000000" w:themeColor="text1"/>
                        <w:sz w:val="21"/>
                        <w:szCs w:val="21"/>
                      </w:rPr>
                      <m:t>f</m:t>
                    </m:r>
                  </w:ins>
                </m:e>
                <m:sub>
                  <w:ins w:id="244" w:author="zhouchen" w:date="2019-06-03T04:18:00Z">
                    <m:r>
                      <w:rPr>
                        <w:rFonts w:ascii="Cambria Math" w:hAnsi="Cambria Math"/>
                        <w:color w:val="000000" w:themeColor="text1"/>
                        <w:sz w:val="21"/>
                        <w:szCs w:val="21"/>
                      </w:rPr>
                      <m:t>i</m:t>
                    </m:r>
                  </w:ins>
                </m:sub>
              </m:sSub>
              <w:ins w:id="245" w:author="zhouchen" w:date="2019-06-03T04:18:00Z">
                <m:r>
                  <w:rPr>
                    <w:rFonts w:ascii="Cambria Math" w:hAnsi="Cambria Math"/>
                    <w:color w:val="000000" w:themeColor="text1"/>
                    <w:sz w:val="21"/>
                    <w:szCs w:val="21"/>
                  </w:rPr>
                  <m:t>,</m:t>
                </m:r>
              </w:ins>
              <m:sSub>
                <m:sSubPr>
                  <m:ctrlPr>
                    <w:ins w:id="246" w:author="zhouchen" w:date="2019-06-03T04:18:00Z">
                      <w:rPr>
                        <w:rFonts w:ascii="Cambria Math" w:hAnsi="Cambria Math"/>
                        <w:i/>
                        <w:color w:val="000000" w:themeColor="text1"/>
                        <w:sz w:val="21"/>
                        <w:szCs w:val="21"/>
                      </w:rPr>
                    </w:ins>
                  </m:ctrlPr>
                </m:sSubPr>
                <m:e>
                  <w:ins w:id="247" w:author="zhouchen" w:date="2019-06-03T04:18:00Z">
                    <m:r>
                      <w:rPr>
                        <w:rFonts w:ascii="Cambria Math" w:hAnsi="Cambria Math"/>
                        <w:color w:val="000000" w:themeColor="text1"/>
                        <w:sz w:val="21"/>
                        <w:szCs w:val="21"/>
                      </w:rPr>
                      <m:t>f</m:t>
                    </m:r>
                  </w:ins>
                </m:e>
                <m:sub>
                  <w:ins w:id="248" w:author="zhouchen" w:date="2019-06-03T04:18:00Z">
                    <m:r>
                      <w:rPr>
                        <w:rFonts w:ascii="Cambria Math" w:hAnsi="Cambria Math"/>
                        <w:color w:val="000000" w:themeColor="text1"/>
                        <w:sz w:val="21"/>
                        <w:szCs w:val="21"/>
                      </w:rPr>
                      <m:t>j</m:t>
                    </m:r>
                  </w:ins>
                </m:sub>
              </m:sSub>
            </m:e>
          </m:d>
          <w:ins w:id="249" w:author="zhouchen" w:date="2019-06-03T04:18:00Z">
            <m:r>
              <w:rPr>
                <w:rFonts w:ascii="Cambria Math" w:hAnsi="Cambria Math"/>
                <w:color w:val="000000" w:themeColor="text1"/>
                <w:sz w:val="21"/>
                <w:szCs w:val="21"/>
              </w:rPr>
              <m:t>=</m:t>
            </m:r>
          </w:ins>
          <m:rad>
            <m:radPr>
              <m:degHide m:val="on"/>
              <m:ctrlPr>
                <w:ins w:id="250" w:author="zhouchen" w:date="2019-06-03T04:18:00Z">
                  <w:rPr>
                    <w:rFonts w:ascii="Cambria Math" w:hAnsi="Cambria Math"/>
                    <w:i/>
                    <w:color w:val="000000" w:themeColor="text1"/>
                    <w:sz w:val="21"/>
                    <w:szCs w:val="21"/>
                  </w:rPr>
                </w:ins>
              </m:ctrlPr>
            </m:radPr>
            <m:deg/>
            <m:e>
              <m:nary>
                <m:naryPr>
                  <m:chr m:val="∑"/>
                  <m:limLoc m:val="undOvr"/>
                  <m:ctrlPr>
                    <w:ins w:id="251" w:author="zhouchen" w:date="2019-06-03T04:18:00Z">
                      <w:rPr>
                        <w:rFonts w:ascii="Cambria Math" w:hAnsi="Cambria Math"/>
                        <w:i/>
                        <w:color w:val="000000" w:themeColor="text1"/>
                        <w:sz w:val="21"/>
                        <w:szCs w:val="21"/>
                      </w:rPr>
                    </w:ins>
                  </m:ctrlPr>
                </m:naryPr>
                <m:sub>
                  <w:ins w:id="252" w:author="zhouchen" w:date="2019-06-03T04:18:00Z">
                    <m:r>
                      <w:rPr>
                        <w:rFonts w:ascii="Cambria Math" w:hAnsi="Cambria Math"/>
                        <w:color w:val="000000" w:themeColor="text1"/>
                        <w:sz w:val="21"/>
                        <w:szCs w:val="21"/>
                      </w:rPr>
                      <m:t>k=1</m:t>
                    </m:r>
                  </w:ins>
                </m:sub>
                <m:sup>
                  <w:ins w:id="253" w:author="zhouchen" w:date="2019-06-03T04:18:00Z">
                    <m:r>
                      <w:rPr>
                        <w:rFonts w:ascii="Cambria Math" w:hAnsi="Cambria Math"/>
                        <w:color w:val="000000" w:themeColor="text1"/>
                        <w:sz w:val="21"/>
                        <w:szCs w:val="21"/>
                      </w:rPr>
                      <m:t>N</m:t>
                    </m:r>
                  </w:ins>
                </m:sup>
                <m:e>
                  <m:sSup>
                    <m:sSupPr>
                      <m:ctrlPr>
                        <w:ins w:id="254" w:author="zhouchen" w:date="2019-06-03T04:18:00Z">
                          <w:rPr>
                            <w:rFonts w:ascii="Cambria Math" w:hAnsi="Cambria Math"/>
                            <w:i/>
                            <w:color w:val="000000" w:themeColor="text1"/>
                            <w:sz w:val="21"/>
                            <w:szCs w:val="21"/>
                          </w:rPr>
                        </w:ins>
                      </m:ctrlPr>
                    </m:sSupPr>
                    <m:e>
                      <m:sSub>
                        <m:sSubPr>
                          <m:ctrlPr>
                            <w:ins w:id="255" w:author="zhouchen" w:date="2019-06-03T04:18:00Z">
                              <w:rPr>
                                <w:rFonts w:ascii="Cambria Math" w:hAnsi="Cambria Math"/>
                                <w:i/>
                                <w:color w:val="000000" w:themeColor="text1"/>
                                <w:sz w:val="21"/>
                                <w:szCs w:val="21"/>
                              </w:rPr>
                            </w:ins>
                          </m:ctrlPr>
                        </m:sSubPr>
                        <m:e>
                          <w:ins w:id="256" w:author="zhouchen" w:date="2019-06-03T04:18:00Z">
                            <m:r>
                              <w:rPr>
                                <w:rFonts w:ascii="Cambria Math" w:hAnsi="Cambria Math"/>
                                <w:color w:val="000000" w:themeColor="text1"/>
                                <w:sz w:val="21"/>
                                <w:szCs w:val="21"/>
                              </w:rPr>
                              <m:t>(f</m:t>
                            </m:r>
                          </w:ins>
                        </m:e>
                        <m:sub>
                          <w:ins w:id="257" w:author="zhouchen" w:date="2019-06-03T04:18:00Z">
                            <m:r>
                              <w:rPr>
                                <w:rFonts w:ascii="Cambria Math" w:hAnsi="Cambria Math"/>
                                <w:color w:val="000000" w:themeColor="text1"/>
                                <w:sz w:val="21"/>
                                <w:szCs w:val="21"/>
                              </w:rPr>
                              <m:t>i</m:t>
                            </m:r>
                          </w:ins>
                        </m:sub>
                      </m:sSub>
                      <m:d>
                        <m:dPr>
                          <m:ctrlPr>
                            <w:ins w:id="258" w:author="zhouchen" w:date="2019-06-03T04:18:00Z">
                              <w:rPr>
                                <w:rFonts w:ascii="Cambria Math" w:hAnsi="Cambria Math"/>
                                <w:i/>
                                <w:color w:val="000000" w:themeColor="text1"/>
                                <w:sz w:val="21"/>
                                <w:szCs w:val="21"/>
                              </w:rPr>
                            </w:ins>
                          </m:ctrlPr>
                        </m:dPr>
                        <m:e>
                          <w:ins w:id="259" w:author="zhouchen" w:date="2019-06-03T04:18:00Z">
                            <m:r>
                              <w:rPr>
                                <w:rFonts w:ascii="Cambria Math" w:hAnsi="Cambria Math"/>
                                <w:color w:val="000000" w:themeColor="text1"/>
                                <w:sz w:val="21"/>
                                <w:szCs w:val="21"/>
                              </w:rPr>
                              <m:t>k</m:t>
                            </m:r>
                          </w:ins>
                        </m:e>
                      </m:d>
                      <w:ins w:id="260" w:author="zhouchen" w:date="2019-06-03T04:18:00Z">
                        <m:r>
                          <w:rPr>
                            <w:rFonts w:ascii="Cambria Math" w:hAnsi="Cambria Math"/>
                            <w:color w:val="000000" w:themeColor="text1"/>
                            <w:sz w:val="21"/>
                            <w:szCs w:val="21"/>
                          </w:rPr>
                          <m:t>-</m:t>
                        </m:r>
                      </w:ins>
                      <m:sSub>
                        <m:sSubPr>
                          <m:ctrlPr>
                            <w:ins w:id="261" w:author="zhouchen" w:date="2019-06-03T04:18:00Z">
                              <w:rPr>
                                <w:rFonts w:ascii="Cambria Math" w:hAnsi="Cambria Math"/>
                                <w:i/>
                                <w:color w:val="000000" w:themeColor="text1"/>
                                <w:sz w:val="21"/>
                                <w:szCs w:val="21"/>
                              </w:rPr>
                            </w:ins>
                          </m:ctrlPr>
                        </m:sSubPr>
                        <m:e>
                          <w:ins w:id="262" w:author="zhouchen" w:date="2019-06-03T04:18:00Z">
                            <m:r>
                              <w:rPr>
                                <w:rFonts w:ascii="Cambria Math" w:hAnsi="Cambria Math"/>
                                <w:color w:val="000000" w:themeColor="text1"/>
                                <w:sz w:val="21"/>
                                <w:szCs w:val="21"/>
                              </w:rPr>
                              <m:t>f</m:t>
                            </m:r>
                          </w:ins>
                        </m:e>
                        <m:sub>
                          <w:ins w:id="263" w:author="zhouchen" w:date="2019-06-03T04:18:00Z">
                            <m:r>
                              <w:rPr>
                                <w:rFonts w:ascii="Cambria Math" w:hAnsi="Cambria Math"/>
                                <w:color w:val="000000" w:themeColor="text1"/>
                                <w:sz w:val="21"/>
                                <w:szCs w:val="21"/>
                              </w:rPr>
                              <m:t>j</m:t>
                            </m:r>
                          </w:ins>
                        </m:sub>
                      </m:sSub>
                      <m:d>
                        <m:dPr>
                          <m:ctrlPr>
                            <w:ins w:id="264" w:author="zhouchen" w:date="2019-06-03T04:18:00Z">
                              <w:rPr>
                                <w:rFonts w:ascii="Cambria Math" w:hAnsi="Cambria Math"/>
                                <w:i/>
                                <w:color w:val="000000" w:themeColor="text1"/>
                                <w:sz w:val="21"/>
                                <w:szCs w:val="21"/>
                              </w:rPr>
                            </w:ins>
                          </m:ctrlPr>
                        </m:dPr>
                        <m:e>
                          <w:ins w:id="265" w:author="zhouchen" w:date="2019-06-03T04:18:00Z">
                            <m:r>
                              <w:rPr>
                                <w:rFonts w:ascii="Cambria Math" w:hAnsi="Cambria Math"/>
                                <w:color w:val="000000" w:themeColor="text1"/>
                                <w:sz w:val="21"/>
                                <w:szCs w:val="21"/>
                              </w:rPr>
                              <m:t>k</m:t>
                            </m:r>
                          </w:ins>
                        </m:e>
                      </m:d>
                      <w:ins w:id="266" w:author="zhouchen" w:date="2019-06-03T04:18:00Z">
                        <m:r>
                          <w:rPr>
                            <w:rFonts w:ascii="Cambria Math" w:hAnsi="Cambria Math"/>
                            <w:color w:val="000000" w:themeColor="text1"/>
                            <w:sz w:val="21"/>
                            <w:szCs w:val="21"/>
                          </w:rPr>
                          <m:t>)</m:t>
                        </m:r>
                      </w:ins>
                    </m:e>
                    <m:sup>
                      <w:ins w:id="267" w:author="zhouchen" w:date="2019-06-03T04:18:00Z">
                        <m:r>
                          <w:rPr>
                            <w:rFonts w:ascii="Cambria Math" w:hAnsi="Cambria Math"/>
                            <w:color w:val="000000" w:themeColor="text1"/>
                            <w:sz w:val="21"/>
                            <w:szCs w:val="21"/>
                          </w:rPr>
                          <m:t>2</m:t>
                        </m:r>
                      </w:ins>
                    </m:sup>
                  </m:sSup>
                </m:e>
              </m:nary>
            </m:e>
          </m:rad>
        </m:oMath>
      </m:oMathPara>
    </w:p>
    <w:p w:rsidR="00476AE5" w:rsidRPr="000252B8" w:rsidDel="009753B1" w:rsidRDefault="009753B1" w:rsidP="00A941CF">
      <w:pPr>
        <w:spacing w:line="360" w:lineRule="auto"/>
        <w:rPr>
          <w:del w:id="268" w:author="zhouchen" w:date="2019-06-03T04:00:00Z"/>
          <w:sz w:val="21"/>
          <w:szCs w:val="21"/>
          <w:rPrChange w:id="269" w:author="Microsoft Office User" w:date="2019-06-06T16:04:00Z">
            <w:rPr>
              <w:del w:id="270" w:author="zhouchen" w:date="2019-06-03T04:00:00Z"/>
              <w:rFonts w:ascii="Arial" w:hAnsi="Arial" w:cs="Arial"/>
            </w:rPr>
          </w:rPrChange>
        </w:rPr>
      </w:pPr>
      <w:ins w:id="271" w:author="zhouchen" w:date="2019-06-03T04:27:00Z">
        <w:r w:rsidRPr="000252B8">
          <w:rPr>
            <w:color w:val="000000" w:themeColor="text1"/>
            <w:sz w:val="21"/>
            <w:szCs w:val="21"/>
          </w:rPr>
          <w:t xml:space="preserve">Then use the correlation </w:t>
        </w:r>
        <w:r w:rsidR="00E71766" w:rsidRPr="00E71766">
          <w:rPr>
            <w:sz w:val="21"/>
            <w:szCs w:val="21"/>
            <w:rPrChange w:id="272" w:author="Microsoft Office User" w:date="2019-06-06T16:04:00Z">
              <w:rPr>
                <w:rFonts w:ascii="Arial" w:hAnsi="Arial" w:cs="Arial"/>
              </w:rPr>
            </w:rPrChange>
          </w:rPr>
          <w:t xml:space="preserve">function </w:t>
        </w:r>
        <m:oMath>
          <m:r>
            <w:rPr>
              <w:rFonts w:ascii="Cambria Math" w:hAnsi="Cambria Math"/>
              <w:sz w:val="21"/>
              <w:szCs w:val="21"/>
              <w:rPrChange w:id="273" w:author="Microsoft Office User" w:date="2019-06-06T16:04:00Z">
                <w:rPr>
                  <w:rFonts w:ascii="Cambria Math" w:hAnsi="Cambria Math"/>
                </w:rPr>
              </w:rPrChange>
            </w:rPr>
            <m:t>PCC</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Change w:id="274" w:author="Microsoft Office User" w:date="2019-06-06T16:04:00Z">
                        <w:rPr>
                          <w:rFonts w:ascii="Cambria Math" w:hAnsi="Cambria Math"/>
                        </w:rPr>
                      </w:rPrChange>
                    </w:rPr>
                    <m:t>f</m:t>
                  </m:r>
                </m:e>
                <m:sub>
                  <m:r>
                    <w:rPr>
                      <w:rFonts w:ascii="Cambria Math" w:hAnsi="Cambria Math"/>
                      <w:sz w:val="21"/>
                      <w:szCs w:val="21"/>
                      <w:rPrChange w:id="275" w:author="Microsoft Office User" w:date="2019-06-06T16:04:00Z">
                        <w:rPr>
                          <w:rFonts w:ascii="Cambria Math" w:hAnsi="Cambria Math"/>
                        </w:rPr>
                      </w:rPrChange>
                    </w:rPr>
                    <m:t>i</m:t>
                  </m:r>
                </m:sub>
              </m:sSub>
              <m:r>
                <w:rPr>
                  <w:rFonts w:ascii="Cambria Math" w:hAnsi="Cambria Math"/>
                  <w:sz w:val="21"/>
                  <w:szCs w:val="21"/>
                  <w:rPrChange w:id="276" w:author="Microsoft Office User" w:date="2019-06-06T16:04:00Z">
                    <w:rPr>
                      <w:rFonts w:ascii="Cambria Math" w:hAnsi="Cambria Math"/>
                    </w:rPr>
                  </w:rPrChange>
                </w:rPr>
                <m:t>, c</m:t>
              </m:r>
            </m:e>
          </m:d>
        </m:oMath>
        <w:r w:rsidR="00E71766" w:rsidRPr="00E71766">
          <w:rPr>
            <w:sz w:val="21"/>
            <w:szCs w:val="21"/>
            <w:rPrChange w:id="277" w:author="Microsoft Office User" w:date="2019-06-06T16:04:00Z">
              <w:rPr>
                <w:rFonts w:ascii="Arial" w:hAnsi="Arial" w:cs="Arial"/>
              </w:rPr>
            </w:rPrChange>
          </w:rPr>
          <w:t xml:space="preserve"> and the distance function </w:t>
        </w:r>
        <m:oMath>
          <m:r>
            <w:rPr>
              <w:rFonts w:ascii="Cambria Math" w:hAnsi="Cambria Math"/>
              <w:sz w:val="21"/>
              <w:szCs w:val="21"/>
              <w:rPrChange w:id="278" w:author="Microsoft Office User" w:date="2019-06-06T16:04:00Z">
                <w:rPr>
                  <w:rFonts w:ascii="Cambria Math" w:hAnsi="Cambria Math"/>
                </w:rPr>
              </w:rPrChange>
            </w:rPr>
            <m:t>ED</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Change w:id="279" w:author="Microsoft Office User" w:date="2019-06-06T16:04:00Z">
                        <w:rPr>
                          <w:rFonts w:ascii="Cambria Math" w:hAnsi="Cambria Math"/>
                        </w:rPr>
                      </w:rPrChange>
                    </w:rPr>
                    <m:t>f</m:t>
                  </m:r>
                </m:e>
                <m:sub>
                  <m:r>
                    <w:rPr>
                      <w:rFonts w:ascii="Cambria Math" w:hAnsi="Cambria Math"/>
                      <w:sz w:val="21"/>
                      <w:szCs w:val="21"/>
                      <w:rPrChange w:id="280" w:author="Microsoft Office User" w:date="2019-06-06T16:04:00Z">
                        <w:rPr>
                          <w:rFonts w:ascii="Cambria Math" w:hAnsi="Cambria Math"/>
                        </w:rPr>
                      </w:rPrChange>
                    </w:rPr>
                    <m:t>i</m:t>
                  </m:r>
                </m:sub>
              </m:sSub>
              <m:r>
                <w:rPr>
                  <w:rFonts w:ascii="Cambria Math" w:hAnsi="Cambria Math"/>
                  <w:sz w:val="21"/>
                  <w:szCs w:val="21"/>
                  <w:rPrChange w:id="281" w:author="Microsoft Office User" w:date="2019-06-06T16:04:00Z">
                    <w:rPr>
                      <w:rFonts w:ascii="Cambria Math" w:hAnsi="Cambria Math"/>
                    </w:rPr>
                  </w:rPrChange>
                </w:rPr>
                <m:t>,</m:t>
              </m:r>
              <m:sSub>
                <m:sSubPr>
                  <m:ctrlPr>
                    <w:rPr>
                      <w:rFonts w:ascii="Cambria Math" w:hAnsi="Cambria Math"/>
                      <w:i/>
                      <w:sz w:val="21"/>
                      <w:szCs w:val="21"/>
                    </w:rPr>
                  </m:ctrlPr>
                </m:sSubPr>
                <m:e>
                  <m:r>
                    <w:rPr>
                      <w:rFonts w:ascii="Cambria Math" w:hAnsi="Cambria Math"/>
                      <w:sz w:val="21"/>
                      <w:szCs w:val="21"/>
                      <w:rPrChange w:id="282" w:author="Microsoft Office User" w:date="2019-06-06T16:04:00Z">
                        <w:rPr>
                          <w:rFonts w:ascii="Cambria Math" w:hAnsi="Cambria Math"/>
                        </w:rPr>
                      </w:rPrChange>
                    </w:rPr>
                    <m:t>f</m:t>
                  </m:r>
                </m:e>
                <m:sub>
                  <m:r>
                    <w:rPr>
                      <w:rFonts w:ascii="Cambria Math" w:hAnsi="Cambria Math"/>
                      <w:sz w:val="21"/>
                      <w:szCs w:val="21"/>
                      <w:rPrChange w:id="283" w:author="Microsoft Office User" w:date="2019-06-06T16:04:00Z">
                        <w:rPr>
                          <w:rFonts w:ascii="Cambria Math" w:hAnsi="Cambria Math"/>
                        </w:rPr>
                      </w:rPrChange>
                    </w:rPr>
                    <m:t>j</m:t>
                  </m:r>
                </m:sub>
              </m:sSub>
            </m:e>
          </m:d>
        </m:oMath>
        <w:r w:rsidRPr="000252B8">
          <w:rPr>
            <w:color w:val="000000" w:themeColor="text1"/>
            <w:sz w:val="21"/>
            <w:szCs w:val="21"/>
          </w:rPr>
          <w:t xml:space="preserve"> to calculate the maximum correlation and distance</w:t>
        </w:r>
      </w:ins>
      <w:ins w:id="284" w:author="zhouchen" w:date="2019-06-03T04:28:00Z">
        <w:r w:rsidR="00E71766" w:rsidRPr="00E71766">
          <w:rPr>
            <w:sz w:val="21"/>
            <w:szCs w:val="21"/>
            <w:rPrChange w:id="285" w:author="Microsoft Office User" w:date="2019-06-06T16:04:00Z">
              <w:rPr>
                <w:rFonts w:ascii="Arial" w:hAnsi="Arial" w:cs="Arial"/>
              </w:rPr>
            </w:rPrChange>
          </w:rPr>
          <w:t>, which is represented by:</w:t>
        </w:r>
      </w:ins>
    </w:p>
    <w:p w:rsidR="009753B1" w:rsidRPr="000252B8" w:rsidRDefault="00E71766" w:rsidP="00A941CF">
      <w:pPr>
        <w:spacing w:line="360" w:lineRule="auto"/>
        <w:rPr>
          <w:ins w:id="286" w:author="zhouchen" w:date="2019-06-03T04:28:00Z"/>
          <w:color w:val="000000" w:themeColor="text1"/>
          <w:sz w:val="21"/>
          <w:szCs w:val="21"/>
        </w:rPr>
      </w:pPr>
      <m:oMathPara>
        <m:oMath>
          <w:ins w:id="287" w:author="zhouchen" w:date="2019-06-03T04:32:00Z">
            <m:r>
              <w:rPr>
                <w:rFonts w:ascii="Cambria Math" w:hAnsi="Cambria Math"/>
                <w:sz w:val="21"/>
                <w:szCs w:val="21"/>
                <w:rPrChange w:id="288" w:author="Microsoft Office User" w:date="2019-06-06T16:04:00Z">
                  <w:rPr>
                    <w:rFonts w:ascii="Cambria Math" w:hAnsi="Cambria Math"/>
                  </w:rPr>
                </w:rPrChange>
              </w:rPr>
              <m:t>max(PCC</m:t>
            </m:r>
          </w:ins>
          <m:d>
            <m:dPr>
              <m:ctrlPr>
                <w:ins w:id="289" w:author="zhouchen" w:date="2019-06-03T04:32:00Z">
                  <w:rPr>
                    <w:rFonts w:ascii="Cambria Math" w:hAnsi="Cambria Math"/>
                    <w:i/>
                    <w:sz w:val="21"/>
                    <w:szCs w:val="21"/>
                  </w:rPr>
                </w:ins>
              </m:ctrlPr>
            </m:dPr>
            <m:e>
              <m:sSub>
                <m:sSubPr>
                  <m:ctrlPr>
                    <w:ins w:id="290" w:author="zhouchen" w:date="2019-06-03T04:32:00Z">
                      <w:rPr>
                        <w:rFonts w:ascii="Cambria Math" w:hAnsi="Cambria Math"/>
                        <w:i/>
                        <w:sz w:val="21"/>
                        <w:szCs w:val="21"/>
                      </w:rPr>
                    </w:ins>
                  </m:ctrlPr>
                </m:sSubPr>
                <m:e>
                  <w:ins w:id="291" w:author="zhouchen" w:date="2019-06-03T04:32:00Z">
                    <m:r>
                      <w:rPr>
                        <w:rFonts w:ascii="Cambria Math" w:hAnsi="Cambria Math"/>
                        <w:sz w:val="21"/>
                        <w:szCs w:val="21"/>
                        <w:rPrChange w:id="292" w:author="Microsoft Office User" w:date="2019-06-06T16:04:00Z">
                          <w:rPr>
                            <w:rFonts w:ascii="Cambria Math" w:hAnsi="Cambria Math"/>
                          </w:rPr>
                        </w:rPrChange>
                      </w:rPr>
                      <m:t>f</m:t>
                    </m:r>
                  </w:ins>
                </m:e>
                <m:sub>
                  <w:ins w:id="293" w:author="zhouchen" w:date="2019-06-03T04:32:00Z">
                    <m:r>
                      <w:rPr>
                        <w:rFonts w:ascii="Cambria Math" w:hAnsi="Cambria Math"/>
                        <w:sz w:val="21"/>
                        <w:szCs w:val="21"/>
                        <w:rPrChange w:id="294" w:author="Microsoft Office User" w:date="2019-06-06T16:04:00Z">
                          <w:rPr>
                            <w:rFonts w:ascii="Cambria Math" w:hAnsi="Cambria Math"/>
                          </w:rPr>
                        </w:rPrChange>
                      </w:rPr>
                      <m:t>i</m:t>
                    </m:r>
                  </w:ins>
                </m:sub>
              </m:sSub>
              <w:ins w:id="295" w:author="zhouchen" w:date="2019-06-03T04:32:00Z">
                <m:r>
                  <w:rPr>
                    <w:rFonts w:ascii="Cambria Math" w:hAnsi="Cambria Math"/>
                    <w:sz w:val="21"/>
                    <w:szCs w:val="21"/>
                    <w:rPrChange w:id="296" w:author="Microsoft Office User" w:date="2019-06-06T16:04:00Z">
                      <w:rPr>
                        <w:rFonts w:ascii="Cambria Math" w:hAnsi="Cambria Math"/>
                      </w:rPr>
                    </w:rPrChange>
                  </w:rPr>
                  <m:t>, c</m:t>
                </m:r>
              </w:ins>
            </m:e>
          </m:d>
          <w:ins w:id="297" w:author="zhouchen" w:date="2019-06-03T04:32:00Z">
            <m:r>
              <w:rPr>
                <w:rFonts w:ascii="Cambria Math" w:hAnsi="Cambria Math"/>
                <w:sz w:val="21"/>
                <w:szCs w:val="21"/>
                <w:rPrChange w:id="298" w:author="Microsoft Office User" w:date="2019-06-06T16:04:00Z">
                  <w:rPr>
                    <w:rFonts w:ascii="Cambria Math" w:hAnsi="Cambria Math"/>
                  </w:rPr>
                </w:rPrChange>
              </w:rPr>
              <m:t xml:space="preserve">+ </m:t>
            </m:r>
          </w:ins>
          <m:f>
            <m:fPr>
              <m:ctrlPr>
                <w:ins w:id="299" w:author="zhouchen" w:date="2019-06-03T04:32:00Z">
                  <w:rPr>
                    <w:rFonts w:ascii="Cambria Math" w:hAnsi="Cambria Math"/>
                    <w:i/>
                    <w:sz w:val="21"/>
                    <w:szCs w:val="21"/>
                  </w:rPr>
                </w:ins>
              </m:ctrlPr>
            </m:fPr>
            <m:num>
              <w:ins w:id="300" w:author="zhouchen" w:date="2019-06-03T04:32:00Z">
                <m:r>
                  <w:rPr>
                    <w:rFonts w:ascii="Cambria Math" w:hAnsi="Cambria Math"/>
                    <w:sz w:val="21"/>
                    <w:szCs w:val="21"/>
                    <w:rPrChange w:id="301" w:author="Microsoft Office User" w:date="2019-06-06T16:04:00Z">
                      <w:rPr>
                        <w:rFonts w:ascii="Cambria Math" w:hAnsi="Cambria Math"/>
                      </w:rPr>
                    </w:rPrChange>
                  </w:rPr>
                  <m:t>1</m:t>
                </m:r>
              </w:ins>
            </m:num>
            <m:den>
              <w:ins w:id="302" w:author="zhouchen" w:date="2019-06-03T04:32:00Z">
                <m:r>
                  <w:rPr>
                    <w:rFonts w:ascii="Cambria Math" w:hAnsi="Cambria Math"/>
                    <w:sz w:val="21"/>
                    <w:szCs w:val="21"/>
                    <w:rPrChange w:id="303" w:author="Microsoft Office User" w:date="2019-06-06T16:04:00Z">
                      <w:rPr>
                        <w:rFonts w:ascii="Cambria Math" w:hAnsi="Cambria Math"/>
                      </w:rPr>
                    </w:rPrChange>
                  </w:rPr>
                  <m:t>M</m:t>
                </m:r>
              </w:ins>
            </m:den>
          </m:f>
          <m:nary>
            <m:naryPr>
              <m:chr m:val="∑"/>
              <m:limLoc m:val="undOvr"/>
              <m:ctrlPr>
                <w:ins w:id="304" w:author="zhouchen" w:date="2019-06-03T04:32:00Z">
                  <w:rPr>
                    <w:rFonts w:ascii="Cambria Math" w:hAnsi="Cambria Math"/>
                    <w:i/>
                    <w:sz w:val="21"/>
                    <w:szCs w:val="21"/>
                  </w:rPr>
                </w:ins>
              </m:ctrlPr>
            </m:naryPr>
            <m:sub>
              <w:ins w:id="305" w:author="zhouchen" w:date="2019-06-03T04:32:00Z">
                <m:r>
                  <w:rPr>
                    <w:rFonts w:ascii="Cambria Math" w:hAnsi="Cambria Math"/>
                    <w:sz w:val="21"/>
                    <w:szCs w:val="21"/>
                    <w:rPrChange w:id="306" w:author="Microsoft Office User" w:date="2019-06-06T16:04:00Z">
                      <w:rPr>
                        <w:rFonts w:ascii="Cambria Math" w:hAnsi="Cambria Math"/>
                      </w:rPr>
                    </w:rPrChange>
                  </w:rPr>
                  <m:t>j=1</m:t>
                </m:r>
              </w:ins>
            </m:sub>
            <m:sup>
              <w:ins w:id="307" w:author="zhouchen" w:date="2019-06-03T04:32:00Z">
                <m:r>
                  <w:rPr>
                    <w:rFonts w:ascii="Cambria Math" w:hAnsi="Cambria Math"/>
                    <w:sz w:val="21"/>
                    <w:szCs w:val="21"/>
                    <w:rPrChange w:id="308" w:author="Microsoft Office User" w:date="2019-06-06T16:04:00Z">
                      <w:rPr>
                        <w:rFonts w:ascii="Cambria Math" w:hAnsi="Cambria Math"/>
                      </w:rPr>
                    </w:rPrChange>
                  </w:rPr>
                  <m:t>M</m:t>
                </m:r>
              </w:ins>
            </m:sup>
            <m:e>
              <w:ins w:id="309" w:author="zhouchen" w:date="2019-06-03T04:32:00Z">
                <m:r>
                  <w:rPr>
                    <w:rFonts w:ascii="Cambria Math" w:hAnsi="Cambria Math"/>
                    <w:sz w:val="21"/>
                    <w:szCs w:val="21"/>
                    <w:rPrChange w:id="310" w:author="Microsoft Office User" w:date="2019-06-06T16:04:00Z">
                      <w:rPr>
                        <w:rFonts w:ascii="Cambria Math" w:hAnsi="Cambria Math"/>
                      </w:rPr>
                    </w:rPrChange>
                  </w:rPr>
                  <m:t>ED</m:t>
                </m:r>
              </w:ins>
              <m:d>
                <m:dPr>
                  <m:ctrlPr>
                    <w:ins w:id="311" w:author="zhouchen" w:date="2019-06-03T04:32:00Z">
                      <w:rPr>
                        <w:rFonts w:ascii="Cambria Math" w:hAnsi="Cambria Math"/>
                        <w:i/>
                        <w:sz w:val="21"/>
                        <w:szCs w:val="21"/>
                      </w:rPr>
                    </w:ins>
                  </m:ctrlPr>
                </m:dPr>
                <m:e>
                  <m:sSub>
                    <m:sSubPr>
                      <m:ctrlPr>
                        <w:ins w:id="312" w:author="zhouchen" w:date="2019-06-03T04:32:00Z">
                          <w:rPr>
                            <w:rFonts w:ascii="Cambria Math" w:hAnsi="Cambria Math"/>
                            <w:i/>
                            <w:sz w:val="21"/>
                            <w:szCs w:val="21"/>
                          </w:rPr>
                        </w:ins>
                      </m:ctrlPr>
                    </m:sSubPr>
                    <m:e>
                      <w:ins w:id="313" w:author="zhouchen" w:date="2019-06-03T04:32:00Z">
                        <m:r>
                          <w:rPr>
                            <w:rFonts w:ascii="Cambria Math" w:hAnsi="Cambria Math"/>
                            <w:sz w:val="21"/>
                            <w:szCs w:val="21"/>
                            <w:rPrChange w:id="314" w:author="Microsoft Office User" w:date="2019-06-06T16:04:00Z">
                              <w:rPr>
                                <w:rFonts w:ascii="Cambria Math" w:hAnsi="Cambria Math"/>
                              </w:rPr>
                            </w:rPrChange>
                          </w:rPr>
                          <m:t>f</m:t>
                        </m:r>
                      </w:ins>
                    </m:e>
                    <m:sub>
                      <w:ins w:id="315" w:author="zhouchen" w:date="2019-06-03T04:32:00Z">
                        <m:r>
                          <w:rPr>
                            <w:rFonts w:ascii="Cambria Math" w:hAnsi="Cambria Math"/>
                            <w:sz w:val="21"/>
                            <w:szCs w:val="21"/>
                            <w:rPrChange w:id="316" w:author="Microsoft Office User" w:date="2019-06-06T16:04:00Z">
                              <w:rPr>
                                <w:rFonts w:ascii="Cambria Math" w:hAnsi="Cambria Math"/>
                              </w:rPr>
                            </w:rPrChange>
                          </w:rPr>
                          <m:t>i</m:t>
                        </m:r>
                      </w:ins>
                    </m:sub>
                  </m:sSub>
                  <w:ins w:id="317" w:author="zhouchen" w:date="2019-06-03T04:32:00Z">
                    <m:r>
                      <w:rPr>
                        <w:rFonts w:ascii="Cambria Math" w:hAnsi="Cambria Math"/>
                        <w:sz w:val="21"/>
                        <w:szCs w:val="21"/>
                        <w:rPrChange w:id="318" w:author="Microsoft Office User" w:date="2019-06-06T16:04:00Z">
                          <w:rPr>
                            <w:rFonts w:ascii="Cambria Math" w:hAnsi="Cambria Math"/>
                          </w:rPr>
                        </w:rPrChange>
                      </w:rPr>
                      <m:t>,</m:t>
                    </m:r>
                  </w:ins>
                  <m:sSub>
                    <m:sSubPr>
                      <m:ctrlPr>
                        <w:ins w:id="319" w:author="zhouchen" w:date="2019-06-03T04:32:00Z">
                          <w:rPr>
                            <w:rFonts w:ascii="Cambria Math" w:hAnsi="Cambria Math"/>
                            <w:i/>
                            <w:sz w:val="21"/>
                            <w:szCs w:val="21"/>
                          </w:rPr>
                        </w:ins>
                      </m:ctrlPr>
                    </m:sSubPr>
                    <m:e>
                      <w:ins w:id="320" w:author="zhouchen" w:date="2019-06-03T04:32:00Z">
                        <m:r>
                          <w:rPr>
                            <w:rFonts w:ascii="Cambria Math" w:hAnsi="Cambria Math"/>
                            <w:sz w:val="21"/>
                            <w:szCs w:val="21"/>
                            <w:rPrChange w:id="321" w:author="Microsoft Office User" w:date="2019-06-06T16:04:00Z">
                              <w:rPr>
                                <w:rFonts w:ascii="Cambria Math" w:hAnsi="Cambria Math"/>
                              </w:rPr>
                            </w:rPrChange>
                          </w:rPr>
                          <m:t>f</m:t>
                        </m:r>
                      </w:ins>
                    </m:e>
                    <m:sub>
                      <w:ins w:id="322" w:author="zhouchen" w:date="2019-06-03T04:32:00Z">
                        <m:r>
                          <w:rPr>
                            <w:rFonts w:ascii="Cambria Math" w:hAnsi="Cambria Math"/>
                            <w:sz w:val="21"/>
                            <w:szCs w:val="21"/>
                            <w:rPrChange w:id="323" w:author="Microsoft Office User" w:date="2019-06-06T16:04:00Z">
                              <w:rPr>
                                <w:rFonts w:ascii="Cambria Math" w:hAnsi="Cambria Math"/>
                              </w:rPr>
                            </w:rPrChange>
                          </w:rPr>
                          <m:t>j</m:t>
                        </m:r>
                      </w:ins>
                    </m:sub>
                  </m:sSub>
                </m:e>
              </m:d>
            </m:e>
          </m:nary>
          <w:ins w:id="324" w:author="zhouchen" w:date="2019-06-03T04:32:00Z">
            <m:r>
              <w:rPr>
                <w:rFonts w:ascii="Cambria Math" w:hAnsi="Cambria Math"/>
                <w:sz w:val="21"/>
                <w:szCs w:val="21"/>
                <w:rPrChange w:id="325" w:author="Microsoft Office User" w:date="2019-06-06T16:04:00Z">
                  <w:rPr>
                    <w:rFonts w:ascii="Cambria Math" w:hAnsi="Cambria Math"/>
                  </w:rPr>
                </w:rPrChange>
              </w:rPr>
              <m:t>)</m:t>
            </m:r>
          </w:ins>
        </m:oMath>
      </m:oMathPara>
    </w:p>
    <w:p w:rsidR="004A193E" w:rsidRPr="000252B8" w:rsidRDefault="004A193E" w:rsidP="004A193E">
      <w:pPr>
        <w:spacing w:line="360" w:lineRule="auto"/>
        <w:rPr>
          <w:ins w:id="326" w:author="Microsoft Office User" w:date="2019-06-02T19:33:00Z"/>
          <w:rFonts w:cs="SimSun"/>
          <w:color w:val="000000" w:themeColor="text1"/>
          <w:sz w:val="21"/>
          <w:szCs w:val="21"/>
        </w:rPr>
      </w:pPr>
    </w:p>
    <w:p w:rsidR="00805EAF" w:rsidRPr="00175247" w:rsidRDefault="00FE6912">
      <w:pPr>
        <w:spacing w:line="360" w:lineRule="auto"/>
        <w:rPr>
          <w:rFonts w:cs="SimSun"/>
          <w:color w:val="FF0000"/>
          <w:sz w:val="21"/>
          <w:szCs w:val="21"/>
        </w:rPr>
      </w:pPr>
      <w:r w:rsidRPr="00175247">
        <w:rPr>
          <w:rFonts w:cs="SimSun"/>
          <w:color w:val="FF0000"/>
          <w:sz w:val="21"/>
          <w:szCs w:val="21"/>
        </w:rPr>
        <w:t>By applying the MRMD method to our feature set, we can obtain a ranked list of features, where the higher ranked features have a better trade-off between maximum correlation and minimum redundancy. On other words, higher the feature ranks, more important it is.</w:t>
      </w:r>
    </w:p>
    <w:p w:rsidR="00476AE5" w:rsidRPr="000252B8" w:rsidRDefault="00476AE5" w:rsidP="00A941CF">
      <w:pPr>
        <w:spacing w:line="360" w:lineRule="auto"/>
        <w:rPr>
          <w:rFonts w:eastAsia="SimSun" w:cs="SimSun"/>
          <w:color w:val="000000" w:themeColor="text1"/>
          <w:sz w:val="21"/>
          <w:szCs w:val="21"/>
        </w:rPr>
      </w:pPr>
    </w:p>
    <w:p w:rsidR="00FF3334" w:rsidRPr="00175247" w:rsidDel="00F601A7" w:rsidRDefault="00FF3334" w:rsidP="00A941CF">
      <w:pPr>
        <w:pStyle w:val="a6"/>
        <w:spacing w:before="0" w:beforeAutospacing="0" w:after="0" w:afterAutospacing="0" w:line="360" w:lineRule="auto"/>
        <w:rPr>
          <w:del w:id="327" w:author="Microsoft Office User" w:date="2019-06-06T16:37:00Z"/>
          <w:rFonts w:ascii="Times New Roman" w:hAnsi="Times New Roman"/>
          <w:color w:val="000000" w:themeColor="text1"/>
          <w:sz w:val="21"/>
        </w:rPr>
      </w:pPr>
    </w:p>
    <w:p w:rsidR="006B47D1" w:rsidRPr="00F601A7" w:rsidRDefault="00944F6F" w:rsidP="00A941CF">
      <w:pPr>
        <w:pStyle w:val="a6"/>
        <w:spacing w:before="0" w:beforeAutospacing="0" w:after="0" w:afterAutospacing="0" w:line="360" w:lineRule="auto"/>
        <w:rPr>
          <w:rFonts w:ascii="Times New Roman" w:hAnsi="Times New Roman"/>
          <w:b/>
          <w:color w:val="000000" w:themeColor="text1"/>
          <w:sz w:val="21"/>
        </w:rPr>
      </w:pPr>
      <w:r w:rsidRPr="00711C39">
        <w:rPr>
          <w:rFonts w:ascii="Times New Roman" w:hAnsi="Times New Roman"/>
          <w:b/>
          <w:color w:val="000000" w:themeColor="text1"/>
          <w:sz w:val="21"/>
        </w:rPr>
        <w:t>Random Forest (RF)</w:t>
      </w:r>
    </w:p>
    <w:p w:rsidR="006B47D1" w:rsidRPr="000252B8" w:rsidDel="008B0AA6" w:rsidRDefault="006B47D1">
      <w:pPr>
        <w:spacing w:line="360" w:lineRule="auto"/>
        <w:rPr>
          <w:ins w:id="328" w:author="zhouchen" w:date="2019-05-29T16:04:00Z"/>
          <w:del w:id="329" w:author="Microsoft Office User" w:date="2019-05-29T16:51:00Z"/>
          <w:color w:val="000000" w:themeColor="text1"/>
          <w:sz w:val="21"/>
          <w:szCs w:val="21"/>
        </w:rPr>
      </w:pPr>
      <w:r w:rsidRPr="00F601A7">
        <w:rPr>
          <w:color w:val="000000" w:themeColor="text1"/>
          <w:sz w:val="21"/>
          <w:szCs w:val="21"/>
        </w:rPr>
        <w:t xml:space="preserve">Random forest is one of the most </w:t>
      </w:r>
      <w:r w:rsidR="0053384A" w:rsidRPr="00F601A7">
        <w:rPr>
          <w:rFonts w:hint="eastAsia"/>
          <w:color w:val="000000" w:themeColor="text1"/>
          <w:sz w:val="21"/>
          <w:szCs w:val="21"/>
        </w:rPr>
        <w:t>powerful</w:t>
      </w:r>
      <w:r w:rsidR="00FE6912">
        <w:rPr>
          <w:color w:val="000000" w:themeColor="text1"/>
          <w:sz w:val="21"/>
          <w:szCs w:val="21"/>
        </w:rPr>
        <w:t xml:space="preserve"> machine learning algorithms. It has been extensively used in many fields of computational biology </w:t>
      </w:r>
      <w:r w:rsidR="00E71766" w:rsidRPr="000252B8">
        <w:rPr>
          <w:color w:val="000000" w:themeColor="text1"/>
          <w:sz w:val="21"/>
          <w:szCs w:val="21"/>
        </w:rPr>
        <w:fldChar w:fldCharType="begin">
          <w:fldData xml:space="preserve">PEVuZE5vdGU+PENpdGU+PEF1dGhvcj5XZWk8L0F1dGhvcj48WWVhcj4yMDE3PC9ZZWFyPjxSZWNO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</w:fldData>
        </w:fldChar>
      </w:r>
      <w:r w:rsidR="00175247">
        <w:rPr>
          <w:color w:val="000000" w:themeColor="text1"/>
          <w:sz w:val="21"/>
          <w:szCs w:val="21"/>
        </w:rPr>
        <w:instrText xml:space="preserve"> ADDIN EN.CITE </w:instrText>
      </w:r>
      <w:r w:rsidR="00E71766">
        <w:rPr>
          <w:color w:val="000000" w:themeColor="text1"/>
          <w:sz w:val="21"/>
          <w:szCs w:val="21"/>
        </w:rPr>
        <w:fldChar w:fldCharType="begin">
          <w:fldData xml:space="preserve">PEVuZE5vdGU+PENpdGU+PEF1dGhvcj5XZWk8L0F1dGhvcj48WWVhcj4yMDE3PC9ZZWFyPjxSZWNO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</w:fldData>
        </w:fldChar>
      </w:r>
      <w:r w:rsidR="00175247">
        <w:rPr>
          <w:color w:val="000000" w:themeColor="text1"/>
          <w:sz w:val="21"/>
          <w:szCs w:val="21"/>
        </w:rPr>
        <w:instrText xml:space="preserve"> ADDIN EN.CITE.DATA </w:instrText>
      </w:r>
      <w:r w:rsidR="00E71766">
        <w:rPr>
          <w:color w:val="000000" w:themeColor="text1"/>
          <w:sz w:val="21"/>
          <w:szCs w:val="21"/>
        </w:rPr>
      </w:r>
      <w:r w:rsidR="00E71766">
        <w:rPr>
          <w:color w:val="000000" w:themeColor="text1"/>
          <w:sz w:val="21"/>
          <w:szCs w:val="21"/>
        </w:rPr>
        <w:fldChar w:fldCharType="end"/>
      </w:r>
      <w:r w:rsidR="00E71766" w:rsidRPr="000252B8">
        <w:rPr>
          <w:color w:val="000000" w:themeColor="text1"/>
          <w:sz w:val="21"/>
          <w:szCs w:val="21"/>
          <w:rPrChange w:id="330" w:author="Microsoft Office User" w:date="2019-06-06T16:04:00Z">
            <w:rPr>
              <w:color w:val="000000" w:themeColor="text1"/>
              <w:sz w:val="21"/>
              <w:szCs w:val="21"/>
            </w:rPr>
          </w:rPrChange>
        </w:rPr>
      </w:r>
      <w:r w:rsidR="00E71766" w:rsidRPr="000252B8">
        <w:rPr>
          <w:color w:val="000000" w:themeColor="text1"/>
          <w:sz w:val="21"/>
          <w:szCs w:val="21"/>
          <w:rPrChange w:id="331" w:author="Microsoft Office User" w:date="2019-06-06T16:04:00Z">
            <w:rPr>
              <w:color w:val="000000" w:themeColor="text1"/>
              <w:sz w:val="21"/>
              <w:szCs w:val="21"/>
            </w:rPr>
          </w:rPrChange>
        </w:rPr>
        <w:fldChar w:fldCharType="separate"/>
      </w:r>
      <w:r w:rsidR="00175247">
        <w:rPr>
          <w:noProof/>
          <w:color w:val="000000" w:themeColor="text1"/>
          <w:sz w:val="21"/>
          <w:szCs w:val="21"/>
        </w:rPr>
        <w:t>[</w:t>
      </w:r>
      <w:hyperlink w:anchor="_ENREF_25" w:tooltip="Wei, 2017 #37" w:history="1">
        <w:r w:rsidR="00CB4E63">
          <w:rPr>
            <w:noProof/>
            <w:color w:val="000000" w:themeColor="text1"/>
            <w:sz w:val="21"/>
            <w:szCs w:val="21"/>
          </w:rPr>
          <w:t>25-28</w:t>
        </w:r>
      </w:hyperlink>
      <w:r w:rsidR="00175247">
        <w:rPr>
          <w:noProof/>
          <w:color w:val="000000" w:themeColor="text1"/>
          <w:sz w:val="21"/>
          <w:szCs w:val="21"/>
        </w:rPr>
        <w:t>]</w:t>
      </w:r>
      <w:r w:rsidR="00E71766" w:rsidRPr="000252B8">
        <w:rPr>
          <w:color w:val="000000" w:themeColor="text1"/>
          <w:sz w:val="21"/>
          <w:szCs w:val="21"/>
        </w:rPr>
        <w:fldChar w:fldCharType="end"/>
      </w:r>
      <w:r w:rsidR="00FE6912">
        <w:rPr>
          <w:color w:val="000000" w:themeColor="text1"/>
          <w:sz w:val="21"/>
          <w:szCs w:val="21"/>
        </w:rPr>
        <w:t xml:space="preserve">. In this work, we also employed Random Forest (RF) algorithm to build our prediction models </w:t>
      </w:r>
      <w:r w:rsidR="00E71766" w:rsidRPr="000252B8">
        <w:rPr>
          <w:color w:val="000000" w:themeColor="text1"/>
          <w:sz w:val="21"/>
          <w:szCs w:val="21"/>
        </w:rPr>
        <w:fldChar w:fldCharType="begin"/>
      </w:r>
      <w:r w:rsidR="009C4DD8">
        <w:rPr>
          <w:color w:val="000000" w:themeColor="text1"/>
          <w:sz w:val="21"/>
          <w:szCs w:val="21"/>
        </w:rPr>
        <w:instrText xml:space="preserve"> ADDIN EN.CITE &lt;EndNote&gt;&lt;Cite&gt;&lt;Author&gt;Breiman&lt;/Author&gt;&lt;Year&gt;2001&lt;/Year&gt;&lt;RecNum&gt;50&lt;/RecNum&gt;&lt;DisplayText&gt;[22]&lt;/DisplayText&gt;&lt;record&gt;&lt;rec-number&gt;50&lt;/rec-number&gt;&lt;foreign-keys&gt;&lt;key app="EN" db-id="ztedf00tj5ptexe09ss5zdvoszprssws9dr0"&gt;50&lt;/key&gt;&lt;/foreign-keys&gt;&lt;ref-type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0885-6125&lt;/isbn&gt;&lt;urls&gt;&lt;/urls&gt;&lt;/record&gt;&lt;/Cite&gt;&lt;/EndNote&gt;</w:instrText>
      </w:r>
      <w:r w:rsidR="00E71766" w:rsidRPr="000252B8">
        <w:rPr>
          <w:color w:val="000000" w:themeColor="text1"/>
          <w:sz w:val="21"/>
          <w:szCs w:val="21"/>
          <w:rPrChange w:id="332" w:author="Microsoft Office User" w:date="2019-06-06T16:04:00Z">
            <w:rPr>
              <w:color w:val="000000" w:themeColor="text1"/>
              <w:sz w:val="21"/>
              <w:szCs w:val="21"/>
            </w:rPr>
          </w:rPrChange>
        </w:rPr>
        <w:fldChar w:fldCharType="separate"/>
      </w:r>
      <w:r w:rsidR="009C4DD8">
        <w:rPr>
          <w:noProof/>
          <w:color w:val="000000" w:themeColor="text1"/>
          <w:sz w:val="21"/>
          <w:szCs w:val="21"/>
        </w:rPr>
        <w:t>[</w:t>
      </w:r>
      <w:hyperlink w:anchor="_ENREF_22" w:tooltip="Breiman, 2001 #50" w:history="1">
        <w:r w:rsidR="00CB4E63">
          <w:rPr>
            <w:noProof/>
            <w:color w:val="000000" w:themeColor="text1"/>
            <w:sz w:val="21"/>
            <w:szCs w:val="21"/>
          </w:rPr>
          <w:t>22</w:t>
        </w:r>
      </w:hyperlink>
      <w:r w:rsidR="009C4DD8">
        <w:rPr>
          <w:noProof/>
          <w:color w:val="000000" w:themeColor="text1"/>
          <w:sz w:val="21"/>
          <w:szCs w:val="21"/>
        </w:rPr>
        <w:t>]</w:t>
      </w:r>
      <w:r w:rsidR="00E71766" w:rsidRPr="000252B8">
        <w:rPr>
          <w:color w:val="000000" w:themeColor="text1"/>
          <w:sz w:val="21"/>
          <w:szCs w:val="21"/>
        </w:rPr>
        <w:fldChar w:fldCharType="end"/>
      </w:r>
      <w:r w:rsidR="00FE6912">
        <w:rPr>
          <w:color w:val="000000" w:themeColor="text1"/>
          <w:sz w:val="21"/>
          <w:szCs w:val="21"/>
        </w:rPr>
        <w:t>. The</w:t>
      </w:r>
      <w:r w:rsidR="00FE6912" w:rsidRPr="009067E7">
        <w:rPr>
          <w:color w:val="FF0000"/>
          <w:sz w:val="21"/>
          <w:szCs w:val="21"/>
        </w:rPr>
        <w:t xml:space="preserve"> RF algorithm is kind of ensemble learning. It </w:t>
      </w:r>
      <w:r w:rsidR="00FE6912">
        <w:rPr>
          <w:color w:val="000000" w:themeColor="text1"/>
          <w:sz w:val="21"/>
          <w:szCs w:val="21"/>
        </w:rPr>
        <w:t xml:space="preserve">relies on the voting </w:t>
      </w:r>
      <w:r w:rsidR="00FE6912" w:rsidRPr="009067E7">
        <w:rPr>
          <w:color w:val="FF0000"/>
          <w:sz w:val="21"/>
          <w:szCs w:val="21"/>
        </w:rPr>
        <w:t xml:space="preserve">strategy </w:t>
      </w:r>
      <w:r w:rsidR="00FE6912">
        <w:rPr>
          <w:color w:val="000000" w:themeColor="text1"/>
          <w:sz w:val="21"/>
          <w:szCs w:val="21"/>
        </w:rPr>
        <w:t xml:space="preserve">of </w:t>
      </w:r>
      <w:r w:rsidR="00FE6912" w:rsidRPr="009067E7">
        <w:rPr>
          <w:color w:val="FF0000"/>
          <w:sz w:val="21"/>
          <w:szCs w:val="21"/>
        </w:rPr>
        <w:t xml:space="preserve">multiple </w:t>
      </w:r>
      <w:r w:rsidR="00FE6912">
        <w:rPr>
          <w:color w:val="000000" w:themeColor="text1"/>
          <w:sz w:val="21"/>
          <w:szCs w:val="21"/>
        </w:rPr>
        <w:t>decision tree</w:t>
      </w:r>
      <w:r w:rsidR="00FE6912" w:rsidRPr="009067E7">
        <w:rPr>
          <w:color w:val="FF0000"/>
          <w:sz w:val="21"/>
          <w:szCs w:val="21"/>
        </w:rPr>
        <w:t>s</w:t>
      </w:r>
      <w:r w:rsidR="00FE6912">
        <w:rPr>
          <w:color w:val="000000" w:themeColor="text1"/>
          <w:sz w:val="21"/>
          <w:szCs w:val="21"/>
        </w:rPr>
        <w:t xml:space="preserve"> to determine the final classification result</w:t>
      </w:r>
      <w:r w:rsidR="00FE6912" w:rsidRPr="009067E7">
        <w:rPr>
          <w:color w:val="FF0000"/>
          <w:sz w:val="21"/>
          <w:szCs w:val="21"/>
        </w:rPr>
        <w:t xml:space="preserve">. The details of RF can be referred to </w:t>
      </w:r>
      <w:r w:rsidR="00E71766">
        <w:rPr>
          <w:color w:val="FF0000"/>
          <w:sz w:val="21"/>
          <w:szCs w:val="21"/>
        </w:rPr>
        <w:fldChar w:fldCharType="begin"/>
      </w:r>
      <w:r w:rsidR="00CD6DCA">
        <w:rPr>
          <w:color w:val="FF0000"/>
          <w:sz w:val="21"/>
          <w:szCs w:val="21"/>
        </w:rPr>
        <w:instrText xml:space="preserve"> ADDIN EN.CITE &lt;EndNote&gt;&lt;Cite&gt;&lt;Author&gt;Breiman&lt;/Author&gt;&lt;Year&gt;2001&lt;/Year&gt;&lt;RecNum&gt;50&lt;/RecNum&gt;&lt;DisplayText&gt;[22]&lt;/DisplayText&gt;&lt;record&gt;&lt;rec-number&gt;50&lt;/rec-number&gt;&lt;foreign-keys&gt;&lt;key app="EN" db-id="ztedf00tj5ptexe09ss5zdvoszprssws9dr0"&gt;50&lt;/key&gt;&lt;/foreign-keys&gt;&lt;ref-type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0885-6125&lt;/isbn&gt;&lt;urls&gt;&lt;/urls&gt;&lt;/record&gt;&lt;/Cite&gt;&lt;/EndNote&gt;</w:instrText>
      </w:r>
      <w:r w:rsidR="00E71766">
        <w:rPr>
          <w:color w:val="FF0000"/>
          <w:sz w:val="21"/>
          <w:szCs w:val="21"/>
        </w:rPr>
        <w:fldChar w:fldCharType="separate"/>
      </w:r>
      <w:r w:rsidR="00CD6DCA">
        <w:rPr>
          <w:noProof/>
          <w:color w:val="FF0000"/>
          <w:sz w:val="21"/>
          <w:szCs w:val="21"/>
        </w:rPr>
        <w:t>[</w:t>
      </w:r>
      <w:hyperlink w:anchor="_ENREF_22" w:tooltip="Breiman, 2001 #50" w:history="1">
        <w:r w:rsidR="00CB4E63">
          <w:rPr>
            <w:noProof/>
            <w:color w:val="FF0000"/>
            <w:sz w:val="21"/>
            <w:szCs w:val="21"/>
          </w:rPr>
          <w:t>22</w:t>
        </w:r>
      </w:hyperlink>
      <w:r w:rsidR="00CD6DCA">
        <w:rPr>
          <w:noProof/>
          <w:color w:val="FF0000"/>
          <w:sz w:val="21"/>
          <w:szCs w:val="21"/>
        </w:rPr>
        <w:t>]</w:t>
      </w:r>
      <w:r w:rsidR="00E71766">
        <w:rPr>
          <w:color w:val="FF0000"/>
          <w:sz w:val="21"/>
          <w:szCs w:val="21"/>
        </w:rPr>
        <w:fldChar w:fldCharType="end"/>
      </w:r>
      <w:r w:rsidR="00FE6912" w:rsidRPr="009067E7">
        <w:rPr>
          <w:color w:val="FF0000"/>
          <w:sz w:val="21"/>
          <w:szCs w:val="21"/>
        </w:rPr>
        <w:t>. In this study, the</w:t>
      </w:r>
      <w:r w:rsidR="00FE6912">
        <w:rPr>
          <w:color w:val="000000" w:themeColor="text1"/>
          <w:sz w:val="21"/>
          <w:szCs w:val="21"/>
        </w:rPr>
        <w:t xml:space="preserve"> implement</w:t>
      </w:r>
      <w:r w:rsidR="00FE6912" w:rsidRPr="009067E7">
        <w:rPr>
          <w:color w:val="FF0000"/>
          <w:sz w:val="21"/>
          <w:szCs w:val="21"/>
        </w:rPr>
        <w:t xml:space="preserve">ation of the </w:t>
      </w:r>
      <w:r w:rsidR="00FE6912">
        <w:rPr>
          <w:color w:val="000000" w:themeColor="text1"/>
          <w:sz w:val="21"/>
          <w:szCs w:val="21"/>
        </w:rPr>
        <w:t>RF algorithm</w:t>
      </w:r>
      <w:r w:rsidR="00FE6912" w:rsidRPr="009067E7">
        <w:rPr>
          <w:color w:val="FF0000"/>
          <w:sz w:val="21"/>
          <w:szCs w:val="21"/>
        </w:rPr>
        <w:t xml:space="preserve"> was </w:t>
      </w:r>
      <w:r w:rsidR="00FE6912">
        <w:rPr>
          <w:color w:val="000000" w:themeColor="text1"/>
          <w:sz w:val="21"/>
          <w:szCs w:val="21"/>
        </w:rPr>
        <w:t>done in Python 2.7</w:t>
      </w:r>
      <w:del w:id="333" w:author="Microsoft Office User" w:date="2019-06-03T15:22:00Z">
        <w:r w:rsidR="00FE6912">
          <w:rPr>
            <w:color w:val="000000" w:themeColor="text1"/>
            <w:sz w:val="21"/>
            <w:szCs w:val="21"/>
          </w:rPr>
          <w:delText xml:space="preserve"> </w:delText>
        </w:r>
      </w:del>
      <w:r w:rsidR="00FE6912">
        <w:rPr>
          <w:color w:val="000000" w:themeColor="text1"/>
          <w:sz w:val="21"/>
          <w:szCs w:val="21"/>
        </w:rPr>
        <w:t>.</w:t>
      </w:r>
      <w:r w:rsidR="00FE6912" w:rsidRPr="009067E7">
        <w:rPr>
          <w:color w:val="FF0000"/>
          <w:sz w:val="21"/>
          <w:szCs w:val="21"/>
        </w:rPr>
        <w:t xml:space="preserve"> </w:t>
      </w:r>
    </w:p>
    <w:p w:rsidR="00153CF3" w:rsidRPr="000252B8" w:rsidDel="008B0AA6" w:rsidRDefault="00153CF3">
      <w:pPr>
        <w:spacing w:line="360" w:lineRule="auto"/>
        <w:rPr>
          <w:ins w:id="334" w:author="zhouchen" w:date="2019-05-29T16:04:00Z"/>
          <w:del w:id="335" w:author="Microsoft Office User" w:date="2019-05-29T16:51:00Z"/>
          <w:color w:val="000000" w:themeColor="text1"/>
          <w:sz w:val="21"/>
          <w:szCs w:val="21"/>
        </w:rPr>
      </w:pPr>
    </w:p>
    <w:p w:rsidR="00805EAF" w:rsidRDefault="00FE6912">
      <w:pPr>
        <w:spacing w:line="360" w:lineRule="auto"/>
        <w:rPr>
          <w:sz w:val="21"/>
          <w:rPrChange w:id="336" w:author="Microsoft Office User" w:date="2019-06-06T16:04:00Z">
            <w:rPr/>
          </w:rPrChange>
        </w:rPr>
      </w:pPr>
      <w:r w:rsidRPr="00CE623E">
        <w:rPr>
          <w:color w:val="FF0000"/>
          <w:sz w:val="21"/>
          <w:szCs w:val="21"/>
        </w:rPr>
        <w:t xml:space="preserve">It’s worth noting that the tree number is the main parameter in RF. To optimize the performance of RF, we tuned the tree number with a range of 100~500 followed by the step-size of 20. Especially for each feature descriptor, we trained and tuned to yield an optimized RF model. The optimal parameters for the RF models trained with different feature descriptors can be found in Supporting Information. Moreover, for feature </w:t>
      </w:r>
      <w:r w:rsidRPr="00CE623E">
        <w:rPr>
          <w:color w:val="FF0000"/>
          <w:sz w:val="21"/>
          <w:szCs w:val="21"/>
        </w:rPr>
        <w:lastRenderedPageBreak/>
        <w:t>selection, we also did the parameter optimization as well. The difference is that the parameter range is 50~500, while the step-size is 1. Detailed results of the parameter optimization can be also found in Supporting Information.</w:t>
      </w:r>
    </w:p>
    <w:p w:rsidR="008B0AA6" w:rsidRPr="000252B8" w:rsidRDefault="008B0AA6" w:rsidP="00A941CF">
      <w:pPr>
        <w:spacing w:line="360" w:lineRule="auto"/>
        <w:rPr>
          <w:ins w:id="337" w:author="Microsoft Office User" w:date="2019-05-29T16:51:00Z"/>
          <w:b/>
          <w:bCs/>
          <w:color w:val="000000" w:themeColor="text1"/>
          <w:sz w:val="21"/>
          <w:szCs w:val="21"/>
        </w:rPr>
      </w:pPr>
      <w:bookmarkStart w:id="338" w:name="OLE_LINK3"/>
      <w:bookmarkStart w:id="339" w:name="OLE_LINK88"/>
      <w:bookmarkStart w:id="340" w:name="OLE_LINK89"/>
    </w:p>
    <w:p w:rsidR="006B47D1" w:rsidRPr="000252B8" w:rsidRDefault="00944F6F" w:rsidP="00A941CF">
      <w:pPr>
        <w:spacing w:line="360" w:lineRule="auto"/>
        <w:rPr>
          <w:b/>
          <w:bCs/>
          <w:color w:val="000000" w:themeColor="text1"/>
          <w:sz w:val="21"/>
          <w:szCs w:val="21"/>
        </w:rPr>
      </w:pPr>
      <w:r w:rsidRPr="000252B8">
        <w:rPr>
          <w:b/>
          <w:bCs/>
          <w:color w:val="000000" w:themeColor="text1"/>
          <w:sz w:val="21"/>
          <w:szCs w:val="21"/>
        </w:rPr>
        <w:t xml:space="preserve">Performance measurement </w:t>
      </w:r>
    </w:p>
    <w:p w:rsidR="006B47D1" w:rsidRPr="000252B8" w:rsidRDefault="00FF3334" w:rsidP="00A941CF">
      <w:pPr>
        <w:pStyle w:val="a6"/>
        <w:spacing w:before="0" w:beforeAutospacing="0" w:after="0" w:afterAutospacing="0" w:line="360" w:lineRule="auto"/>
        <w:rPr>
          <w:rFonts w:ascii="Times New Roman" w:hAnsi="Times New Roman"/>
          <w:color w:val="000000" w:themeColor="text1"/>
          <w:sz w:val="21"/>
        </w:rPr>
      </w:pPr>
      <w:r w:rsidRPr="00711C39">
        <w:rPr>
          <w:rFonts w:ascii="Times New Roman" w:hAnsi="Times New Roman" w:hint="eastAsia"/>
          <w:color w:val="000000" w:themeColor="text1"/>
          <w:sz w:val="21"/>
        </w:rPr>
        <w:t>To</w:t>
      </w:r>
      <w:r w:rsidRPr="00711C39">
        <w:rPr>
          <w:rFonts w:ascii="Times New Roman" w:hAnsi="Times New Roman"/>
          <w:color w:val="000000" w:themeColor="text1"/>
          <w:sz w:val="21"/>
        </w:rPr>
        <w:t xml:space="preserve"> </w:t>
      </w:r>
      <w:r w:rsidRPr="00F601A7">
        <w:rPr>
          <w:rFonts w:ascii="Times New Roman" w:hAnsi="Times New Roman" w:hint="eastAsia"/>
          <w:color w:val="000000" w:themeColor="text1"/>
          <w:sz w:val="21"/>
        </w:rPr>
        <w:t>m</w:t>
      </w:r>
      <w:r w:rsidRPr="00F601A7">
        <w:rPr>
          <w:rFonts w:ascii="Times New Roman" w:hAnsi="Times New Roman"/>
          <w:color w:val="000000" w:themeColor="text1"/>
          <w:sz w:val="21"/>
        </w:rPr>
        <w:t>easure the performance</w:t>
      </w:r>
      <w:r w:rsidR="006B47D1" w:rsidRPr="00F601A7">
        <w:rPr>
          <w:rFonts w:ascii="Times New Roman" w:hAnsi="Times New Roman" w:hint="eastAsia"/>
          <w:color w:val="000000" w:themeColor="text1"/>
          <w:sz w:val="21"/>
        </w:rPr>
        <w:t>,</w:t>
      </w:r>
      <w:r w:rsidR="006B47D1" w:rsidRPr="00F601A7">
        <w:rPr>
          <w:rFonts w:ascii="Times New Roman" w:hAnsi="Times New Roman"/>
          <w:color w:val="000000" w:themeColor="text1"/>
          <w:sz w:val="21"/>
        </w:rPr>
        <w:t xml:space="preserve"> we used four metrics widely used in machine learning </w:t>
      </w:r>
      <w:r w:rsidRPr="00F601A7">
        <w:rPr>
          <w:rFonts w:ascii="Times New Roman" w:hAnsi="Times New Roman"/>
          <w:color w:val="000000" w:themeColor="text1"/>
          <w:sz w:val="21"/>
        </w:rPr>
        <w:t>for two-class prediction problems</w:t>
      </w:r>
      <w:r w:rsidR="006B47D1" w:rsidRPr="00F601A7">
        <w:rPr>
          <w:rFonts w:ascii="Times New Roman" w:hAnsi="Times New Roman"/>
          <w:color w:val="000000" w:themeColor="text1"/>
          <w:sz w:val="21"/>
        </w:rPr>
        <w:t>, including Sensitivity (SE), Specificity</w:t>
      </w:r>
      <w:r w:rsidR="007F01EF" w:rsidRPr="00F601A7">
        <w:rPr>
          <w:rFonts w:ascii="Times New Roman" w:hAnsi="Times New Roman"/>
          <w:color w:val="000000" w:themeColor="text1"/>
          <w:sz w:val="21"/>
        </w:rPr>
        <w:t xml:space="preserve"> </w:t>
      </w:r>
      <w:r w:rsidR="006B47D1" w:rsidRPr="00F601A7">
        <w:rPr>
          <w:rFonts w:ascii="Times New Roman" w:hAnsi="Times New Roman"/>
          <w:color w:val="000000" w:themeColor="text1"/>
          <w:sz w:val="21"/>
        </w:rPr>
        <w:t>(SP), Accuracy (ACC), and Mat</w:t>
      </w:r>
      <w:r w:rsidRPr="00F601A7">
        <w:rPr>
          <w:rFonts w:ascii="Times New Roman" w:hAnsi="Times New Roman"/>
          <w:color w:val="000000" w:themeColor="text1"/>
          <w:sz w:val="21"/>
        </w:rPr>
        <w:t>t</w:t>
      </w:r>
      <w:r w:rsidR="006B47D1" w:rsidRPr="00F601A7">
        <w:rPr>
          <w:rFonts w:ascii="Times New Roman" w:hAnsi="Times New Roman"/>
          <w:color w:val="000000" w:themeColor="text1"/>
          <w:sz w:val="21"/>
        </w:rPr>
        <w:t xml:space="preserve">hew's correlation coefficient (MCC). The formulas </w:t>
      </w:r>
      <w:r w:rsidR="00FE6912">
        <w:rPr>
          <w:rFonts w:ascii="Times New Roman" w:hAnsi="Times New Roman"/>
          <w:color w:val="000000" w:themeColor="text1"/>
          <w:sz w:val="21"/>
        </w:rPr>
        <w:t>of the four metrics are as follows:</w:t>
      </w:r>
    </w:p>
    <w:p w:rsidR="006B47D1" w:rsidRPr="000252B8" w:rsidRDefault="00E71766" w:rsidP="00A941CF">
      <w:pPr>
        <w:pStyle w:val="a6"/>
        <w:spacing w:before="0" w:beforeAutospacing="0" w:after="0" w:afterAutospacing="0" w:line="360" w:lineRule="auto"/>
        <w:rPr>
          <w:rFonts w:ascii="Times New Roman" w:hAnsi="Times New Roman"/>
          <w:i/>
          <w:color w:val="000000" w:themeColor="text1"/>
          <w:sz w:val="21"/>
        </w:rPr>
      </w:pPr>
      <m:oMathPara>
        <m:oMath>
          <m:d>
            <m:dPr>
              <m:begChr m:val="{"/>
              <m:endChr m:val=""/>
              <m:ctrlPr>
                <w:rPr>
                  <w:rFonts w:ascii="Cambria Math" w:eastAsiaTheme="majorEastAsia" w:hAnsi="Cambria Math"/>
                  <w:i/>
                  <w:color w:val="000000" w:themeColor="text1"/>
                  <w:sz w:val="21"/>
                </w:rPr>
              </m:ctrlPr>
            </m:dPr>
            <m:e>
              <m:eqArr>
                <m:eqArrPr>
                  <m:ctrlPr>
                    <w:rPr>
                      <w:rFonts w:ascii="Cambria Math" w:eastAsiaTheme="majorEastAsia" w:hAnsi="Cambria Math"/>
                      <w:i/>
                      <w:color w:val="000000" w:themeColor="text1"/>
                      <w:sz w:val="21"/>
                    </w:rPr>
                  </m:ctrlPr>
                </m:eqArrPr>
                <m:e>
                  <m:r>
                    <w:rPr>
                      <w:rFonts w:ascii="Cambria Math" w:eastAsiaTheme="majorEastAsia" w:hAnsi="Cambria Math"/>
                      <w:color w:val="000000" w:themeColor="text1"/>
                      <w:sz w:val="21"/>
                    </w:rPr>
                    <m:t>SE=</m:t>
                  </m:r>
                  <m:f>
                    <m:fPr>
                      <m:ctrlPr>
                        <w:rPr>
                          <w:rFonts w:ascii="Cambria Math" w:eastAsiaTheme="majorEastAsia" w:hAnsi="Cambria Math"/>
                          <w:i/>
                          <w:color w:val="000000" w:themeColor="text1"/>
                          <w:sz w:val="21"/>
                        </w:rPr>
                      </m:ctrlPr>
                    </m:fPr>
                    <m:num>
                      <m:r>
                        <w:rPr>
                          <w:rFonts w:ascii="Cambria Math" w:eastAsiaTheme="majorEastAsia" w:hAnsi="Cambria Math"/>
                          <w:color w:val="000000" w:themeColor="text1"/>
                          <w:sz w:val="21"/>
                        </w:rPr>
                        <m:t>TP</m:t>
                      </m:r>
                    </m:num>
                    <m:den>
                      <m:r>
                        <w:rPr>
                          <w:rFonts w:ascii="Cambria Math" w:eastAsiaTheme="majorEastAsia" w:hAnsi="Cambria Math"/>
                          <w:color w:val="000000" w:themeColor="text1"/>
                          <w:sz w:val="21"/>
                        </w:rPr>
                        <m:t>TP+FN</m:t>
                      </m:r>
                    </m:den>
                  </m:f>
                  <m:r>
                    <w:rPr>
                      <w:rFonts w:ascii="Cambria Math" w:eastAsiaTheme="majorEastAsia" w:hAnsi="Cambria Math"/>
                      <w:color w:val="000000" w:themeColor="text1"/>
                      <w:sz w:val="21"/>
                    </w:rPr>
                    <m:t>×100%</m:t>
                  </m:r>
                </m:e>
                <m:e>
                  <m:r>
                    <w:rPr>
                      <w:rFonts w:ascii="Cambria Math" w:eastAsiaTheme="majorEastAsia" w:hAnsi="Cambria Math"/>
                      <w:color w:val="000000" w:themeColor="text1"/>
                      <w:sz w:val="21"/>
                    </w:rPr>
                    <m:t>SP=</m:t>
                  </m:r>
                  <m:f>
                    <m:fPr>
                      <m:ctrlPr>
                        <w:rPr>
                          <w:rFonts w:ascii="Cambria Math" w:eastAsiaTheme="majorEastAsia" w:hAnsi="Cambria Math"/>
                          <w:i/>
                          <w:color w:val="000000" w:themeColor="text1"/>
                          <w:sz w:val="21"/>
                        </w:rPr>
                      </m:ctrlPr>
                    </m:fPr>
                    <m:num>
                      <m:r>
                        <w:rPr>
                          <w:rFonts w:ascii="Cambria Math" w:eastAsiaTheme="majorEastAsia" w:hAnsi="Cambria Math"/>
                          <w:color w:val="000000" w:themeColor="text1"/>
                          <w:sz w:val="21"/>
                        </w:rPr>
                        <m:t>TN</m:t>
                      </m:r>
                    </m:num>
                    <m:den>
                      <m:r>
                        <w:rPr>
                          <w:rFonts w:ascii="Cambria Math" w:eastAsiaTheme="majorEastAsia" w:hAnsi="Cambria Math"/>
                          <w:color w:val="000000" w:themeColor="text1"/>
                          <w:sz w:val="21"/>
                        </w:rPr>
                        <m:t>TN+FP</m:t>
                      </m:r>
                    </m:den>
                  </m:f>
                  <m:r>
                    <w:rPr>
                      <w:rFonts w:ascii="Cambria Math" w:eastAsiaTheme="majorEastAsia" w:hAnsi="Cambria Math"/>
                      <w:color w:val="000000" w:themeColor="text1"/>
                      <w:sz w:val="21"/>
                    </w:rPr>
                    <m:t>×100%</m:t>
                  </m:r>
                  <m:ctrlPr>
                    <w:rPr>
                      <w:rFonts w:ascii="Cambria Math" w:eastAsia="Cambria Math" w:hAnsi="Cambria Math"/>
                      <w:i/>
                      <w:color w:val="000000" w:themeColor="text1"/>
                      <w:sz w:val="21"/>
                    </w:rPr>
                  </m:ctrlPr>
                </m:e>
                <m:e>
                  <m:r>
                    <w:rPr>
                      <w:rFonts w:ascii="Cambria Math" w:hAnsi="Cambria Math"/>
                      <w:color w:val="000000" w:themeColor="text1"/>
                      <w:sz w:val="21"/>
                    </w:rPr>
                    <m:t>ACC=</m:t>
                  </m:r>
                  <m:f>
                    <m:fPr>
                      <m:ctrlPr>
                        <w:rPr>
                          <w:rFonts w:ascii="Cambria Math" w:eastAsiaTheme="majorEastAsia" w:hAnsi="Cambria Math"/>
                          <w:i/>
                          <w:color w:val="000000" w:themeColor="text1"/>
                          <w:sz w:val="21"/>
                        </w:rPr>
                      </m:ctrlPr>
                    </m:fPr>
                    <m:num>
                      <m:r>
                        <w:rPr>
                          <w:rFonts w:ascii="Cambria Math" w:eastAsiaTheme="majorEastAsia" w:hAnsi="Cambria Math"/>
                          <w:color w:val="000000" w:themeColor="text1"/>
                          <w:sz w:val="21"/>
                        </w:rPr>
                        <m:t>TP+TN</m:t>
                      </m:r>
                    </m:num>
                    <m:den>
                      <m:r>
                        <w:rPr>
                          <w:rFonts w:ascii="Cambria Math" w:eastAsiaTheme="majorEastAsia" w:hAnsi="Cambria Math"/>
                          <w:color w:val="000000" w:themeColor="text1"/>
                          <w:sz w:val="21"/>
                        </w:rPr>
                        <m:t>TP+TN+FP+FN</m:t>
                      </m:r>
                    </m:den>
                  </m:f>
                  <m:r>
                    <w:rPr>
                      <w:rFonts w:ascii="Cambria Math" w:eastAsiaTheme="majorEastAsia" w:hAnsi="Cambria Math"/>
                      <w:color w:val="000000" w:themeColor="text1"/>
                      <w:sz w:val="21"/>
                    </w:rPr>
                    <m:t>×100%</m:t>
                  </m:r>
                  <m:ctrlPr>
                    <w:rPr>
                      <w:rFonts w:ascii="Cambria Math" w:eastAsia="Cambria Math" w:hAnsi="Cambria Math"/>
                      <w:i/>
                      <w:color w:val="000000" w:themeColor="text1"/>
                      <w:sz w:val="21"/>
                    </w:rPr>
                  </m:ctrlPr>
                </m:e>
                <m:e>
                  <m:r>
                    <w:rPr>
                      <w:rFonts w:ascii="Cambria Math" w:hAnsi="Cambria Math"/>
                      <w:color w:val="000000" w:themeColor="text1"/>
                      <w:sz w:val="21"/>
                    </w:rPr>
                    <m:t>MCC=</m:t>
                  </m:r>
                  <m:f>
                    <m:fPr>
                      <m:ctrlPr>
                        <w:rPr>
                          <w:rFonts w:ascii="Cambria Math" w:hAnsi="Cambria Math"/>
                          <w:i/>
                          <w:color w:val="000000" w:themeColor="text1"/>
                          <w:sz w:val="21"/>
                        </w:rPr>
                      </m:ctrlPr>
                    </m:fPr>
                    <m:num>
                      <m:r>
                        <w:rPr>
                          <w:rFonts w:ascii="Cambria Math" w:eastAsiaTheme="majorEastAsia" w:hAnsi="Cambria Math"/>
                          <w:color w:val="000000" w:themeColor="text1"/>
                          <w:sz w:val="21"/>
                        </w:rPr>
                        <m:t>TP×TN-FP×FN</m:t>
                      </m:r>
                    </m:num>
                    <m:den>
                      <m:rad>
                        <m:radPr>
                          <m:degHide m:val="on"/>
                          <m:ctrlPr>
                            <w:rPr>
                              <w:rFonts w:ascii="Cambria Math" w:hAnsi="Cambria Math"/>
                              <w:i/>
                              <w:color w:val="000000" w:themeColor="text1"/>
                              <w:sz w:val="21"/>
                            </w:rPr>
                          </m:ctrlPr>
                        </m:radPr>
                        <m:deg/>
                        <m:e>
                          <m:d>
                            <m:dPr>
                              <m:ctrlPr>
                                <w:rPr>
                                  <w:rFonts w:ascii="Cambria Math" w:hAnsi="Cambria Math"/>
                                  <w:i/>
                                  <w:color w:val="000000" w:themeColor="text1"/>
                                  <w:sz w:val="21"/>
                                </w:rPr>
                              </m:ctrlPr>
                            </m:dPr>
                            <m:e>
                              <m:r>
                                <w:rPr>
                                  <w:rFonts w:ascii="Cambria Math" w:eastAsiaTheme="majorEastAsia" w:hAnsi="Cambria Math"/>
                                  <w:color w:val="000000" w:themeColor="text1"/>
                                  <w:sz w:val="21"/>
                                </w:rPr>
                                <m:t>TP+FN</m:t>
                              </m:r>
                            </m:e>
                          </m:d>
                          <m:d>
                            <m:dPr>
                              <m:ctrlPr>
                                <w:rPr>
                                  <w:rFonts w:ascii="Cambria Math" w:hAnsi="Cambria Math"/>
                                  <w:i/>
                                  <w:color w:val="000000" w:themeColor="text1"/>
                                  <w:sz w:val="21"/>
                                </w:rPr>
                              </m:ctrlPr>
                            </m:dPr>
                            <m:e>
                              <m:r>
                                <w:rPr>
                                  <w:rFonts w:ascii="Cambria Math" w:eastAsiaTheme="majorEastAsia" w:hAnsi="Cambria Math"/>
                                  <w:color w:val="000000" w:themeColor="text1"/>
                                  <w:sz w:val="21"/>
                                </w:rPr>
                                <m:t>TP+FP</m:t>
                              </m:r>
                            </m:e>
                          </m:d>
                          <m:d>
                            <m:dPr>
                              <m:ctrlPr>
                                <w:rPr>
                                  <w:rFonts w:ascii="Cambria Math" w:hAnsi="Cambria Math"/>
                                  <w:i/>
                                  <w:color w:val="000000" w:themeColor="text1"/>
                                  <w:sz w:val="21"/>
                                </w:rPr>
                              </m:ctrlPr>
                            </m:dPr>
                            <m:e>
                              <m:r>
                                <w:rPr>
                                  <w:rFonts w:ascii="Cambria Math" w:eastAsiaTheme="majorEastAsia" w:hAnsi="Cambria Math"/>
                                  <w:color w:val="000000" w:themeColor="text1"/>
                                  <w:sz w:val="21"/>
                                </w:rPr>
                                <m:t>TN+FN</m:t>
                              </m:r>
                            </m:e>
                          </m:d>
                          <m:d>
                            <m:dPr>
                              <m:ctrlPr>
                                <w:rPr>
                                  <w:rFonts w:ascii="Cambria Math" w:hAnsi="Cambria Math"/>
                                  <w:i/>
                                  <w:color w:val="000000" w:themeColor="text1"/>
                                  <w:sz w:val="21"/>
                                </w:rPr>
                              </m:ctrlPr>
                            </m:dPr>
                            <m:e>
                              <m:r>
                                <w:rPr>
                                  <w:rFonts w:ascii="Cambria Math" w:eastAsiaTheme="majorEastAsia" w:hAnsi="Cambria Math"/>
                                  <w:color w:val="000000" w:themeColor="text1"/>
                                  <w:sz w:val="21"/>
                                </w:rPr>
                                <m:t>TN+FP</m:t>
                              </m:r>
                            </m:e>
                          </m:d>
                        </m:e>
                      </m:rad>
                    </m:den>
                  </m:f>
                </m:e>
              </m:eqArr>
            </m:e>
          </m:d>
        </m:oMath>
      </m:oMathPara>
    </w:p>
    <w:p w:rsidR="00805EAF" w:rsidRPr="00CE623E" w:rsidRDefault="00E71766">
      <w:pPr>
        <w:pStyle w:val="a6"/>
        <w:spacing w:before="0" w:beforeAutospacing="0" w:after="0" w:afterAutospacing="0" w:line="360" w:lineRule="auto"/>
        <w:rPr>
          <w:color w:val="FF0000"/>
          <w:sz w:val="21"/>
        </w:rPr>
      </w:pPr>
      <w:r w:rsidRPr="00E71766">
        <w:rPr>
          <w:rFonts w:ascii="Times New Roman" w:hAnsi="Times New Roman"/>
          <w:color w:val="000000" w:themeColor="text1"/>
          <w:sz w:val="21"/>
          <w:rPrChange w:id="341" w:author="Microsoft Office User" w:date="2019-06-06T16:04:00Z">
            <w:rPr>
              <w:color w:val="000000" w:themeColor="text1"/>
              <w:sz w:val="21"/>
            </w:rPr>
          </w:rPrChange>
        </w:rPr>
        <w:t>where TP (True Positive) is the number of real ACPs predicted as real ACPs; TN (True Negative) is the number of non-ACPs predicted as non-ACPs; FP (False Positive) is the number of non-ACPs predicted as real ACPs. FN (False Negative) is the number of real ACPs predicted as non-ACPs. The SE and SP metrics measure the predictive power of the predictor for positive and negatives, respectively. The other two metrics, ACC and MCC, measures the overall performance of the predictor. In addition, we also used AUC (Area Under Curve) as the additional overall performance metric. AUC is defined as the area enclosed by the ROC (Receiver Operating Characteristic) curve and the coordinate axis. The higher score AUC achieves, the better performance the predictor is.</w:t>
      </w:r>
      <w:r w:rsidR="00FE6912" w:rsidRPr="00CE623E">
        <w:rPr>
          <w:rFonts w:ascii="Times New Roman" w:hAnsi="Times New Roman"/>
          <w:color w:val="FF0000"/>
          <w:sz w:val="21"/>
        </w:rPr>
        <w:t xml:space="preserve"> To further compute the statistical significance in performance between two different predictive methods, we used the </w:t>
      </w:r>
      <w:proofErr w:type="spellStart"/>
      <w:r w:rsidR="00FE6912" w:rsidRPr="00CE623E">
        <w:rPr>
          <w:rFonts w:ascii="Times New Roman" w:hAnsi="Times New Roman"/>
          <w:color w:val="FF0000"/>
          <w:sz w:val="21"/>
        </w:rPr>
        <w:t>DeLong</w:t>
      </w:r>
      <w:proofErr w:type="spellEnd"/>
      <w:r w:rsidR="00FE6912" w:rsidRPr="00CE623E">
        <w:rPr>
          <w:rFonts w:ascii="Times New Roman" w:hAnsi="Times New Roman"/>
          <w:color w:val="FF0000"/>
          <w:sz w:val="21"/>
        </w:rPr>
        <w:t xml:space="preserve"> test </w:t>
      </w:r>
      <w:r w:rsidRPr="00CE623E">
        <w:rPr>
          <w:rFonts w:ascii="Times New Roman" w:hAnsi="Times New Roman"/>
          <w:color w:val="FF0000"/>
          <w:sz w:val="21"/>
        </w:rPr>
        <w:fldChar w:fldCharType="begin"/>
      </w:r>
      <w:r w:rsidR="00175247" w:rsidRPr="00CE623E">
        <w:rPr>
          <w:rFonts w:ascii="Times New Roman" w:hAnsi="Times New Roman"/>
          <w:color w:val="FF0000"/>
          <w:sz w:val="21"/>
        </w:rPr>
        <w:instrText xml:space="preserve"> ADDIN EN.CITE &lt;EndNote&gt;&lt;Cite&gt;&lt;Author&gt;DeLong&lt;/Author&gt;&lt;Year&gt;1988&lt;/Year&gt;&lt;RecNum&gt;34&lt;/RecNum&gt;&lt;DisplayText&gt;[29]&lt;/DisplayText&gt;&lt;record&gt;&lt;rec-number&gt;34&lt;/rec-number&gt;&lt;foreign-keys&gt;&lt;key app="EN" db-id="2swv5adp30vesne5zxq5e0rcazdeftrzadz0"&gt;34&lt;/key&gt;&lt;/foreign-keys&gt;&lt;ref-type name="Journal Article"&gt;17&lt;/ref-type&gt;&lt;contributors&gt;&lt;authors&gt;&lt;author&gt;DeLong, Elizabeth R&lt;/author&gt;&lt;author&gt;DeLong, David M&lt;/author&gt;&lt;author&gt;Clarke-Pearson,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dates&gt;&lt;year&gt;1988&lt;/year&gt;&lt;/dates&gt;&lt;isbn&gt;0006-341X&lt;/isbn&gt;&lt;urls&gt;&lt;/urls&gt;&lt;/record&gt;&lt;/Cite&gt;&lt;/EndNote&gt;</w:instrText>
      </w:r>
      <w:r w:rsidRPr="00CE623E">
        <w:rPr>
          <w:rFonts w:ascii="Times New Roman" w:hAnsi="Times New Roman"/>
          <w:color w:val="FF0000"/>
          <w:sz w:val="21"/>
        </w:rPr>
        <w:fldChar w:fldCharType="separate"/>
      </w:r>
      <w:r w:rsidR="00175247" w:rsidRPr="00CE623E">
        <w:rPr>
          <w:rFonts w:ascii="Times New Roman" w:hAnsi="Times New Roman"/>
          <w:noProof/>
          <w:color w:val="FF0000"/>
          <w:sz w:val="21"/>
        </w:rPr>
        <w:t>[</w:t>
      </w:r>
      <w:hyperlink w:anchor="_ENREF_29" w:tooltip="DeLong, 1988 #34" w:history="1">
        <w:r w:rsidR="00CB4E63" w:rsidRPr="00CE623E">
          <w:rPr>
            <w:rFonts w:ascii="Times New Roman" w:hAnsi="Times New Roman"/>
            <w:noProof/>
            <w:color w:val="FF0000"/>
            <w:sz w:val="21"/>
          </w:rPr>
          <w:t>29</w:t>
        </w:r>
      </w:hyperlink>
      <w:r w:rsidR="00175247" w:rsidRPr="00CE623E">
        <w:rPr>
          <w:rFonts w:ascii="Times New Roman" w:hAnsi="Times New Roman"/>
          <w:noProof/>
          <w:color w:val="FF0000"/>
          <w:sz w:val="21"/>
        </w:rPr>
        <w:t>]</w:t>
      </w:r>
      <w:r w:rsidRPr="00CE623E">
        <w:rPr>
          <w:rFonts w:ascii="Times New Roman" w:hAnsi="Times New Roman"/>
          <w:color w:val="FF0000"/>
          <w:sz w:val="21"/>
        </w:rPr>
        <w:fldChar w:fldCharType="end"/>
      </w:r>
      <w:r w:rsidR="00FE6912" w:rsidRPr="00CE623E">
        <w:rPr>
          <w:rFonts w:ascii="Times New Roman" w:hAnsi="Times New Roman"/>
          <w:color w:val="FF0000"/>
          <w:sz w:val="21"/>
        </w:rPr>
        <w:t xml:space="preserve"> which was implemented in </w:t>
      </w:r>
      <w:proofErr w:type="spellStart"/>
      <w:r w:rsidR="00FE6912" w:rsidRPr="00CE623E">
        <w:rPr>
          <w:rFonts w:ascii="Times New Roman" w:hAnsi="Times New Roman"/>
          <w:color w:val="FF0000"/>
          <w:sz w:val="21"/>
        </w:rPr>
        <w:t>MedCalc</w:t>
      </w:r>
      <w:proofErr w:type="spellEnd"/>
      <w:r w:rsidR="00BA5E43">
        <w:rPr>
          <w:rFonts w:ascii="Times New Roman" w:hAnsi="Times New Roman" w:hint="eastAsia"/>
          <w:color w:val="FF0000"/>
          <w:sz w:val="21"/>
        </w:rPr>
        <w:t xml:space="preserve"> </w:t>
      </w:r>
      <w:r>
        <w:rPr>
          <w:rFonts w:ascii="Times New Roman" w:hAnsi="Times New Roman"/>
          <w:color w:val="FF0000"/>
          <w:sz w:val="21"/>
        </w:rPr>
        <w:fldChar w:fldCharType="begin"/>
      </w:r>
      <w:r w:rsidR="00BA5E43">
        <w:rPr>
          <w:rFonts w:ascii="Times New Roman" w:hAnsi="Times New Roman"/>
          <w:color w:val="FF0000"/>
          <w:sz w:val="21"/>
        </w:rPr>
        <w:instrText xml:space="preserve"> ADDIN EN.CITE &lt;EndNote&gt;&lt;Cite&gt;&lt;Author&gt;Schoonjans&lt;/Author&gt;&lt;Year&gt;1995&lt;/Year&gt;&lt;RecNum&gt;74&lt;/RecNum&gt;&lt;DisplayText&gt;[30]&lt;/DisplayText&gt;&lt;record&gt;&lt;rec-number&gt;74&lt;/rec-number&gt;&lt;foreign-keys&gt;&lt;key app="EN" db-id="ztedf00tj5ptexe09ss5zdvoszprssws9dr0"&gt;74&lt;/key&gt;&lt;/foreign-keys&gt;&lt;ref-type name="Journal Article"&gt;17&lt;/ref-type&gt;&lt;contributors&gt;&lt;authors&gt;&lt;author&gt;Schoonjans, FRANK&lt;/author&gt;&lt;author&gt;Zalata, A&lt;/author&gt;&lt;author&gt;Depuydt, CE&lt;/author&gt;&lt;author&gt;Comhaire, FH&lt;/author&gt;&lt;/authors&gt;&lt;/contributors&gt;&lt;titles&gt;&lt;title&gt;MedCalc: a new computer program for medical statistics&lt;/title&gt;&lt;secondary-title&gt;Computer methods and programs in biomedicine&lt;/secondary-title&gt;&lt;/titles&gt;&lt;periodical&gt;&lt;full-title&gt;Computer methods and programs in biomedicine&lt;/full-title&gt;&lt;/periodical&gt;&lt;pages&gt;257-262&lt;/pages&gt;&lt;volume&gt;48&lt;/volume&gt;&lt;number&gt;3&lt;/number&gt;&lt;dates&gt;&lt;year&gt;1995&lt;/year&gt;&lt;/dates&gt;&lt;isbn&gt;0169-2607&lt;/isbn&gt;&lt;urls&gt;&lt;/urls&gt;&lt;/record&gt;&lt;/Cite&gt;&lt;/EndNote&gt;</w:instrText>
      </w:r>
      <w:r>
        <w:rPr>
          <w:rFonts w:ascii="Times New Roman" w:hAnsi="Times New Roman"/>
          <w:color w:val="FF0000"/>
          <w:sz w:val="21"/>
        </w:rPr>
        <w:fldChar w:fldCharType="separate"/>
      </w:r>
      <w:r w:rsidR="00BA5E43">
        <w:rPr>
          <w:rFonts w:ascii="Times New Roman" w:hAnsi="Times New Roman"/>
          <w:noProof/>
          <w:color w:val="FF0000"/>
          <w:sz w:val="21"/>
        </w:rPr>
        <w:t>[</w:t>
      </w:r>
      <w:hyperlink w:anchor="_ENREF_30" w:tooltip="Schoonjans, 1995 #74" w:history="1">
        <w:r w:rsidR="00CB4E63">
          <w:rPr>
            <w:rFonts w:ascii="Times New Roman" w:hAnsi="Times New Roman"/>
            <w:noProof/>
            <w:color w:val="FF0000"/>
            <w:sz w:val="21"/>
          </w:rPr>
          <w:t>30</w:t>
        </w:r>
      </w:hyperlink>
      <w:r w:rsidR="00BA5E43">
        <w:rPr>
          <w:rFonts w:ascii="Times New Roman" w:hAnsi="Times New Roman"/>
          <w:noProof/>
          <w:color w:val="FF0000"/>
          <w:sz w:val="21"/>
        </w:rPr>
        <w:t>]</w:t>
      </w:r>
      <w:r>
        <w:rPr>
          <w:rFonts w:ascii="Times New Roman" w:hAnsi="Times New Roman"/>
          <w:color w:val="FF0000"/>
          <w:sz w:val="21"/>
        </w:rPr>
        <w:fldChar w:fldCharType="end"/>
      </w:r>
      <w:r w:rsidR="00FE6912" w:rsidRPr="00CE623E">
        <w:rPr>
          <w:rFonts w:ascii="Times New Roman" w:hAnsi="Times New Roman"/>
          <w:color w:val="FF0000"/>
          <w:sz w:val="21"/>
        </w:rPr>
        <w:t>.</w:t>
      </w:r>
    </w:p>
    <w:p w:rsidR="006B47D1" w:rsidRPr="000252B8" w:rsidDel="00C07029" w:rsidRDefault="006B47D1" w:rsidP="00A941CF">
      <w:pPr>
        <w:pStyle w:val="a6"/>
        <w:spacing w:before="0" w:beforeAutospacing="0" w:after="0" w:afterAutospacing="0" w:line="360" w:lineRule="auto"/>
        <w:rPr>
          <w:del w:id="342" w:author="Microsoft Office User" w:date="2019-06-03T15:39:00Z"/>
          <w:rFonts w:ascii="Times New Roman" w:hAnsi="Times New Roman"/>
          <w:color w:val="000000" w:themeColor="text1"/>
          <w:sz w:val="21"/>
        </w:rPr>
      </w:pPr>
    </w:p>
    <w:bookmarkEnd w:id="338"/>
    <w:p w:rsidR="006B47D1" w:rsidRPr="000252B8" w:rsidRDefault="006B47D1" w:rsidP="00A941CF">
      <w:pPr>
        <w:pStyle w:val="a6"/>
        <w:spacing w:before="0" w:beforeAutospacing="0" w:after="0" w:afterAutospacing="0" w:line="360" w:lineRule="auto"/>
        <w:rPr>
          <w:rFonts w:ascii="Times New Roman" w:hAnsi="Times New Roman"/>
          <w:color w:val="000000" w:themeColor="text1"/>
          <w:sz w:val="21"/>
        </w:rPr>
      </w:pPr>
    </w:p>
    <w:bookmarkEnd w:id="34"/>
    <w:bookmarkEnd w:id="35"/>
    <w:bookmarkEnd w:id="339"/>
    <w:bookmarkEnd w:id="340"/>
    <w:p w:rsidR="00512F86" w:rsidRPr="00711C39" w:rsidRDefault="00512F86" w:rsidP="00A941CF">
      <w:pPr>
        <w:spacing w:line="360" w:lineRule="auto"/>
        <w:rPr>
          <w:b/>
          <w:bCs/>
          <w:color w:val="000000" w:themeColor="text1"/>
          <w:sz w:val="21"/>
          <w:szCs w:val="21"/>
        </w:rPr>
      </w:pPr>
      <w:r w:rsidRPr="00711C39">
        <w:rPr>
          <w:b/>
          <w:bCs/>
          <w:color w:val="000000" w:themeColor="text1"/>
          <w:sz w:val="21"/>
          <w:szCs w:val="21"/>
        </w:rPr>
        <w:t>Results and discussion</w:t>
      </w:r>
    </w:p>
    <w:p w:rsidR="00512F86" w:rsidRPr="00F601A7" w:rsidRDefault="00512F86" w:rsidP="00A941CF">
      <w:pPr>
        <w:autoSpaceDE w:val="0"/>
        <w:autoSpaceDN w:val="0"/>
        <w:spacing w:line="360" w:lineRule="auto"/>
        <w:rPr>
          <w:b/>
          <w:color w:val="000000" w:themeColor="text1"/>
          <w:sz w:val="21"/>
          <w:szCs w:val="21"/>
        </w:rPr>
      </w:pPr>
    </w:p>
    <w:p w:rsidR="00512F86" w:rsidRPr="00CE623E" w:rsidDel="00CF54A2" w:rsidRDefault="00512F86" w:rsidP="00CF54A2">
      <w:pPr>
        <w:spacing w:line="360" w:lineRule="auto"/>
        <w:rPr>
          <w:del w:id="343" w:author="Microsoft Office User" w:date="2019-06-04T17:39:00Z"/>
          <w:b/>
          <w:bCs/>
          <w:color w:val="FF0000"/>
          <w:sz w:val="21"/>
          <w:szCs w:val="21"/>
        </w:rPr>
      </w:pPr>
      <w:r w:rsidRPr="00F601A7">
        <w:rPr>
          <w:b/>
          <w:bCs/>
          <w:color w:val="000000" w:themeColor="text1"/>
          <w:sz w:val="21"/>
          <w:szCs w:val="21"/>
        </w:rPr>
        <w:t xml:space="preserve">Feature </w:t>
      </w:r>
      <w:r w:rsidR="00B2646E" w:rsidRPr="00CE623E">
        <w:rPr>
          <w:b/>
          <w:bCs/>
          <w:color w:val="FF0000"/>
          <w:sz w:val="21"/>
          <w:szCs w:val="21"/>
        </w:rPr>
        <w:t>s</w:t>
      </w:r>
      <w:r w:rsidRPr="00F601A7">
        <w:rPr>
          <w:b/>
          <w:bCs/>
          <w:color w:val="000000" w:themeColor="text1"/>
          <w:sz w:val="21"/>
          <w:szCs w:val="21"/>
        </w:rPr>
        <w:t>election</w:t>
      </w:r>
      <w:r w:rsidRPr="00CE623E">
        <w:rPr>
          <w:b/>
          <w:bCs/>
          <w:color w:val="FF0000"/>
          <w:sz w:val="21"/>
          <w:szCs w:val="21"/>
        </w:rPr>
        <w:t xml:space="preserve"> </w:t>
      </w:r>
      <w:r w:rsidR="00154ADF" w:rsidRPr="00CE623E">
        <w:rPr>
          <w:rFonts w:hint="eastAsia"/>
          <w:b/>
          <w:bCs/>
          <w:color w:val="FF0000"/>
          <w:sz w:val="21"/>
          <w:szCs w:val="21"/>
        </w:rPr>
        <w:t>results</w:t>
      </w:r>
    </w:p>
    <w:p w:rsidR="00CF54A2" w:rsidRPr="00901D0E" w:rsidRDefault="00CF54A2" w:rsidP="00A941CF">
      <w:pPr>
        <w:spacing w:line="360" w:lineRule="auto"/>
        <w:rPr>
          <w:ins w:id="344" w:author="Microsoft Office User" w:date="2019-06-04T17:39:00Z"/>
          <w:b/>
          <w:bCs/>
          <w:color w:val="FF0000"/>
          <w:sz w:val="21"/>
          <w:szCs w:val="21"/>
        </w:rPr>
      </w:pPr>
    </w:p>
    <w:p w:rsidR="009C0E43" w:rsidRPr="00CE623E" w:rsidRDefault="00FE6912" w:rsidP="00CF54A2">
      <w:pPr>
        <w:spacing w:line="360" w:lineRule="auto"/>
        <w:rPr>
          <w:color w:val="FF0000"/>
          <w:sz w:val="21"/>
          <w:szCs w:val="21"/>
        </w:rPr>
      </w:pPr>
      <w:r w:rsidRPr="00CE623E">
        <w:rPr>
          <w:color w:val="FF0000"/>
          <w:sz w:val="21"/>
          <w:szCs w:val="21"/>
        </w:rPr>
        <w:t>In this study, we did the feature selection for the class and probabilistic features using the MRMD and SFS method</w:t>
      </w:r>
      <w:r w:rsidR="00F601A7" w:rsidRPr="00CE623E">
        <w:rPr>
          <w:color w:val="FF0000"/>
          <w:sz w:val="21"/>
          <w:szCs w:val="21"/>
        </w:rPr>
        <w:t xml:space="preserve">, </w:t>
      </w:r>
      <w:r w:rsidRPr="00CE623E">
        <w:rPr>
          <w:color w:val="FF0000"/>
          <w:sz w:val="21"/>
          <w:szCs w:val="21"/>
        </w:rPr>
        <w:t>respectively. The MRMD is used to rank the features based on their classification importance and the SFS is used to determine the best feature subset. The feature selection results for the probabilistic and class features were illustrated in Supplementary Figure 1A and 1B, respectively. The detailed feature selection results can be also found in Supporting Information.</w:t>
      </w:r>
    </w:p>
    <w:p w:rsidR="000252B8" w:rsidRPr="00CE623E" w:rsidRDefault="000252B8" w:rsidP="00CF54A2">
      <w:pPr>
        <w:spacing w:line="360" w:lineRule="auto"/>
        <w:rPr>
          <w:i/>
          <w:color w:val="FF0000"/>
          <w:sz w:val="21"/>
          <w:szCs w:val="21"/>
        </w:rPr>
      </w:pPr>
    </w:p>
    <w:p w:rsidR="00C15AF0" w:rsidRPr="000252B8" w:rsidRDefault="00FE6912" w:rsidP="00CF54A2">
      <w:pPr>
        <w:spacing w:line="360" w:lineRule="auto"/>
        <w:rPr>
          <w:sz w:val="21"/>
          <w:szCs w:val="21"/>
          <w:rPrChange w:id="345" w:author="Microsoft Office User" w:date="2019-06-06T16:04:00Z">
            <w:rPr/>
          </w:rPrChange>
        </w:rPr>
      </w:pPr>
      <w:r w:rsidRPr="00CE623E">
        <w:rPr>
          <w:color w:val="FF0000"/>
          <w:sz w:val="21"/>
          <w:szCs w:val="21"/>
        </w:rPr>
        <w:lastRenderedPageBreak/>
        <w:t xml:space="preserve">For the class features, </w:t>
      </w:r>
      <w:r w:rsidR="000252B8" w:rsidRPr="00CE623E">
        <w:rPr>
          <w:color w:val="FF0000"/>
          <w:sz w:val="21"/>
          <w:szCs w:val="21"/>
        </w:rPr>
        <w:t>as</w:t>
      </w:r>
      <w:r w:rsidRPr="00CE623E">
        <w:rPr>
          <w:rFonts w:eastAsia="SimSun" w:cs="SimSun"/>
          <w:color w:val="FF0000"/>
          <w:sz w:val="21"/>
          <w:szCs w:val="21"/>
        </w:rPr>
        <w:t xml:space="preserve"> </w:t>
      </w:r>
      <w:r w:rsidR="00E71766" w:rsidRPr="00E71766">
        <w:rPr>
          <w:rFonts w:eastAsia="SimSun" w:cs="SimSun"/>
          <w:sz w:val="21"/>
          <w:szCs w:val="21"/>
          <w:rPrChange w:id="346" w:author="Microsoft Office User" w:date="2019-06-06T16:04:00Z">
            <w:rPr>
              <w:rFonts w:eastAsia="SimSun" w:cs="SimSun"/>
            </w:rPr>
          </w:rPrChange>
        </w:rPr>
        <w:t xml:space="preserve">the </w:t>
      </w:r>
      <w:r w:rsidRPr="00CE623E">
        <w:rPr>
          <w:rFonts w:eastAsia="SimSun" w:cs="SimSun"/>
          <w:color w:val="FF0000"/>
          <w:sz w:val="21"/>
          <w:szCs w:val="21"/>
        </w:rPr>
        <w:t>feature number increases</w:t>
      </w:r>
      <w:r w:rsidR="00E71766" w:rsidRPr="00E71766">
        <w:rPr>
          <w:rFonts w:eastAsia="SimSun" w:cs="SimSun"/>
          <w:sz w:val="21"/>
          <w:szCs w:val="21"/>
          <w:rPrChange w:id="347" w:author="Microsoft Office User" w:date="2019-06-06T16:04:00Z">
            <w:rPr>
              <w:rFonts w:eastAsia="SimSun" w:cs="SimSun"/>
            </w:rPr>
          </w:rPrChange>
        </w:rPr>
        <w:t>, the AUC</w:t>
      </w:r>
      <w:r w:rsidRPr="00CE623E">
        <w:rPr>
          <w:rFonts w:eastAsia="SimSun" w:cs="SimSun"/>
          <w:color w:val="FF0000"/>
          <w:sz w:val="21"/>
          <w:szCs w:val="21"/>
        </w:rPr>
        <w:t xml:space="preserve"> of the prediction model</w:t>
      </w:r>
      <w:r w:rsidR="00E71766" w:rsidRPr="00E71766">
        <w:rPr>
          <w:rFonts w:eastAsia="SimSun" w:cs="SimSun"/>
          <w:sz w:val="21"/>
          <w:szCs w:val="21"/>
          <w:rPrChange w:id="348" w:author="Microsoft Office User" w:date="2019-06-06T16:04:00Z">
            <w:rPr>
              <w:rFonts w:eastAsia="SimSun" w:cs="SimSun"/>
            </w:rPr>
          </w:rPrChange>
        </w:rPr>
        <w:t xml:space="preserve"> reaches </w:t>
      </w:r>
      <w:r w:rsidRPr="00CE623E">
        <w:rPr>
          <w:rFonts w:eastAsia="SimSun" w:cs="SimSun"/>
          <w:color w:val="FF0000"/>
          <w:sz w:val="21"/>
          <w:szCs w:val="21"/>
        </w:rPr>
        <w:t xml:space="preserve">to </w:t>
      </w:r>
      <w:r w:rsidR="00E71766" w:rsidRPr="00E71766">
        <w:rPr>
          <w:rFonts w:eastAsia="SimSun" w:cs="SimSun"/>
          <w:sz w:val="21"/>
          <w:szCs w:val="21"/>
          <w:rPrChange w:id="349" w:author="Microsoft Office User" w:date="2019-06-06T16:04:00Z">
            <w:rPr>
              <w:rFonts w:eastAsia="SimSun" w:cs="SimSun"/>
            </w:rPr>
          </w:rPrChange>
        </w:rPr>
        <w:t>a maximum of 0.881</w:t>
      </w:r>
      <w:r w:rsidR="000252B8" w:rsidRPr="00CE623E">
        <w:rPr>
          <w:rFonts w:eastAsia="SimSun" w:cs="SimSun"/>
          <w:color w:val="FF0000"/>
          <w:sz w:val="21"/>
          <w:szCs w:val="21"/>
        </w:rPr>
        <w:t xml:space="preserve"> </w:t>
      </w:r>
      <w:r w:rsidRPr="00CE623E">
        <w:rPr>
          <w:rFonts w:eastAsia="SimSun" w:cs="SimSun"/>
          <w:color w:val="FF0000"/>
          <w:sz w:val="21"/>
          <w:szCs w:val="21"/>
        </w:rPr>
        <w:t xml:space="preserve">while </w:t>
      </w:r>
      <w:r w:rsidR="00E71766" w:rsidRPr="00E71766">
        <w:rPr>
          <w:rFonts w:eastAsia="SimSun" w:cs="SimSun"/>
          <w:sz w:val="21"/>
          <w:szCs w:val="21"/>
          <w:rPrChange w:id="350" w:author="Microsoft Office User" w:date="2019-06-06T16:04:00Z">
            <w:rPr>
              <w:rFonts w:eastAsia="SimSun" w:cs="SimSun"/>
            </w:rPr>
          </w:rPrChange>
        </w:rPr>
        <w:t xml:space="preserve">the ACC </w:t>
      </w:r>
      <w:r w:rsidRPr="00CE623E">
        <w:rPr>
          <w:rFonts w:eastAsia="SimSun" w:cs="SimSun"/>
          <w:color w:val="FF0000"/>
          <w:sz w:val="21"/>
          <w:szCs w:val="21"/>
        </w:rPr>
        <w:t>achieved</w:t>
      </w:r>
      <w:ins w:id="351" w:author="Microsoft Office User" w:date="2019-06-06T15:51:00Z">
        <w:r w:rsidR="00E71766" w:rsidRPr="00E71766">
          <w:rPr>
            <w:rFonts w:eastAsia="SimSun" w:cs="SimSun"/>
            <w:sz w:val="21"/>
            <w:szCs w:val="21"/>
            <w:rPrChange w:id="352" w:author="Microsoft Office User" w:date="2019-06-06T16:04:00Z">
              <w:rPr>
                <w:rFonts w:eastAsia="SimSun" w:cs="SimSun"/>
              </w:rPr>
            </w:rPrChange>
          </w:rPr>
          <w:t xml:space="preserve"> </w:t>
        </w:r>
      </w:ins>
      <w:r w:rsidR="00E71766" w:rsidRPr="00E71766">
        <w:rPr>
          <w:rFonts w:eastAsia="SimSun" w:cs="SimSun"/>
          <w:sz w:val="21"/>
          <w:szCs w:val="21"/>
          <w:rPrChange w:id="353" w:author="Microsoft Office User" w:date="2019-06-06T16:04:00Z">
            <w:rPr>
              <w:rFonts w:eastAsia="SimSun" w:cs="SimSun"/>
            </w:rPr>
          </w:rPrChange>
        </w:rPr>
        <w:t>79</w:t>
      </w:r>
      <w:r w:rsidR="00E71766" w:rsidRPr="00E71766">
        <w:rPr>
          <w:rFonts w:cs="SimSun"/>
          <w:sz w:val="21"/>
          <w:szCs w:val="21"/>
          <w:rPrChange w:id="354" w:author="Microsoft Office User" w:date="2019-06-06T16:04:00Z">
            <w:rPr>
              <w:rFonts w:cs="SimSun"/>
            </w:rPr>
          </w:rPrChange>
        </w:rPr>
        <w:t>.</w:t>
      </w:r>
      <w:r w:rsidR="00E71766" w:rsidRPr="00E71766">
        <w:rPr>
          <w:rFonts w:eastAsia="SimSun" w:cs="SimSun"/>
          <w:sz w:val="21"/>
          <w:szCs w:val="21"/>
          <w:rPrChange w:id="355" w:author="Microsoft Office User" w:date="2019-06-06T16:04:00Z">
            <w:rPr>
              <w:rFonts w:eastAsia="SimSun" w:cs="SimSun"/>
            </w:rPr>
          </w:rPrChange>
        </w:rPr>
        <w:t>6</w:t>
      </w:r>
      <w:r w:rsidR="00E71766" w:rsidRPr="00E71766">
        <w:rPr>
          <w:rFonts w:cs="SimSun"/>
          <w:sz w:val="21"/>
          <w:szCs w:val="21"/>
          <w:rPrChange w:id="356" w:author="Microsoft Office User" w:date="2019-06-06T16:04:00Z">
            <w:rPr>
              <w:rFonts w:cs="SimSun"/>
            </w:rPr>
          </w:rPrChange>
        </w:rPr>
        <w:t>%</w:t>
      </w:r>
      <w:r w:rsidR="000252B8" w:rsidRPr="00CE623E">
        <w:rPr>
          <w:rFonts w:cs="SimSun"/>
          <w:color w:val="FF0000"/>
          <w:sz w:val="21"/>
          <w:szCs w:val="21"/>
        </w:rPr>
        <w:t xml:space="preserve"> when </w:t>
      </w:r>
      <w:r w:rsidR="000252B8" w:rsidRPr="00CE623E">
        <w:rPr>
          <w:rFonts w:eastAsia="SimSun" w:cs="SimSun"/>
          <w:color w:val="FF0000"/>
          <w:sz w:val="21"/>
          <w:szCs w:val="21"/>
        </w:rPr>
        <w:t>the feature number 105</w:t>
      </w:r>
      <w:r w:rsidRPr="00CE623E">
        <w:rPr>
          <w:rFonts w:eastAsia="SimSun" w:cs="SimSun"/>
          <w:color w:val="FF0000"/>
          <w:sz w:val="21"/>
          <w:szCs w:val="21"/>
        </w:rPr>
        <w:t>.</w:t>
      </w:r>
      <w:r w:rsidRPr="00CE623E">
        <w:rPr>
          <w:rFonts w:cs="SimSun"/>
          <w:color w:val="FF0000"/>
          <w:sz w:val="21"/>
          <w:szCs w:val="21"/>
        </w:rPr>
        <w:t xml:space="preserve"> </w:t>
      </w:r>
      <w:r w:rsidRPr="00CE623E">
        <w:rPr>
          <w:rFonts w:eastAsia="SimSun" w:cs="SimSun"/>
          <w:color w:val="FF0000"/>
          <w:sz w:val="21"/>
          <w:szCs w:val="21"/>
        </w:rPr>
        <w:t>As the feature number</w:t>
      </w:r>
      <w:r w:rsidR="00E71766" w:rsidRPr="00E71766">
        <w:rPr>
          <w:rFonts w:eastAsia="SimSun" w:cs="SimSun"/>
          <w:sz w:val="21"/>
          <w:szCs w:val="21"/>
          <w:rPrChange w:id="357" w:author="Microsoft Office User" w:date="2019-06-06T16:04:00Z">
            <w:rPr>
              <w:rFonts w:eastAsia="SimSun" w:cs="SimSun"/>
            </w:rPr>
          </w:rPrChange>
        </w:rPr>
        <w:t xml:space="preserve"> reaches </w:t>
      </w:r>
      <w:r w:rsidRPr="00CE623E">
        <w:rPr>
          <w:rFonts w:eastAsia="SimSun" w:cs="SimSun"/>
          <w:color w:val="FF0000"/>
          <w:sz w:val="21"/>
          <w:szCs w:val="21"/>
        </w:rPr>
        <w:t xml:space="preserve">to </w:t>
      </w:r>
      <w:r w:rsidR="00E71766" w:rsidRPr="00E71766">
        <w:rPr>
          <w:rFonts w:eastAsia="SimSun" w:cs="SimSun"/>
          <w:sz w:val="21"/>
          <w:szCs w:val="21"/>
          <w:rPrChange w:id="358" w:author="Microsoft Office User" w:date="2019-06-06T16:04:00Z">
            <w:rPr>
              <w:rFonts w:eastAsia="SimSun" w:cs="SimSun"/>
            </w:rPr>
          </w:rPrChange>
        </w:rPr>
        <w:t>107, the ACC reaches a maximum of</w:t>
      </w:r>
      <w:r w:rsidR="00E71766" w:rsidRPr="00E71766">
        <w:rPr>
          <w:rFonts w:cs="SimSun"/>
          <w:sz w:val="21"/>
          <w:szCs w:val="21"/>
          <w:rPrChange w:id="359" w:author="Microsoft Office User" w:date="2019-06-06T16:04:00Z">
            <w:rPr>
              <w:rFonts w:cs="SimSun"/>
            </w:rPr>
          </w:rPrChange>
        </w:rPr>
        <w:t xml:space="preserve"> </w:t>
      </w:r>
      <w:r w:rsidR="00E71766" w:rsidRPr="00E71766">
        <w:rPr>
          <w:rFonts w:eastAsia="SimSun" w:cs="SimSun"/>
          <w:sz w:val="21"/>
          <w:szCs w:val="21"/>
          <w:rPrChange w:id="360" w:author="Microsoft Office User" w:date="2019-06-06T16:04:00Z">
            <w:rPr>
              <w:rFonts w:eastAsia="SimSun" w:cs="SimSun"/>
            </w:rPr>
          </w:rPrChange>
        </w:rPr>
        <w:t>80</w:t>
      </w:r>
      <w:r w:rsidR="00E71766" w:rsidRPr="00E71766">
        <w:rPr>
          <w:rFonts w:cs="SimSun"/>
          <w:sz w:val="21"/>
          <w:szCs w:val="21"/>
          <w:rPrChange w:id="361" w:author="Microsoft Office User" w:date="2019-06-06T16:04:00Z">
            <w:rPr>
              <w:rFonts w:cs="SimSun"/>
            </w:rPr>
          </w:rPrChange>
        </w:rPr>
        <w:t>.</w:t>
      </w:r>
      <w:r w:rsidR="00E71766" w:rsidRPr="00E71766">
        <w:rPr>
          <w:rFonts w:eastAsia="SimSun" w:cs="SimSun"/>
          <w:sz w:val="21"/>
          <w:szCs w:val="21"/>
          <w:rPrChange w:id="362" w:author="Microsoft Office User" w:date="2019-06-06T16:04:00Z">
            <w:rPr>
              <w:rFonts w:eastAsia="SimSun" w:cs="SimSun"/>
            </w:rPr>
          </w:rPrChange>
        </w:rPr>
        <w:t>6</w:t>
      </w:r>
      <w:r w:rsidR="00E71766" w:rsidRPr="00E71766">
        <w:rPr>
          <w:rFonts w:cs="SimSun"/>
          <w:sz w:val="21"/>
          <w:szCs w:val="21"/>
          <w:rPrChange w:id="363" w:author="Microsoft Office User" w:date="2019-06-06T16:04:00Z">
            <w:rPr>
              <w:rFonts w:cs="SimSun"/>
            </w:rPr>
          </w:rPrChange>
        </w:rPr>
        <w:t>%</w:t>
      </w:r>
      <w:r w:rsidRPr="00CE623E">
        <w:rPr>
          <w:rFonts w:eastAsia="SimSun" w:cs="SimSun"/>
          <w:color w:val="FF0000"/>
          <w:sz w:val="21"/>
          <w:szCs w:val="21"/>
        </w:rPr>
        <w:t xml:space="preserve"> while </w:t>
      </w:r>
      <w:r w:rsidR="00E71766" w:rsidRPr="00E71766">
        <w:rPr>
          <w:rFonts w:eastAsia="SimSun" w:cs="SimSun"/>
          <w:sz w:val="21"/>
          <w:szCs w:val="21"/>
          <w:rPrChange w:id="364" w:author="Microsoft Office User" w:date="2019-06-06T16:04:00Z">
            <w:rPr>
              <w:rFonts w:eastAsia="SimSun" w:cs="SimSun"/>
            </w:rPr>
          </w:rPrChange>
        </w:rPr>
        <w:t>the AUC decreases to 0.875.</w:t>
      </w:r>
      <w:r w:rsidRPr="00CE623E">
        <w:rPr>
          <w:rFonts w:cs="SimSun"/>
          <w:color w:val="FF0000"/>
          <w:sz w:val="21"/>
          <w:szCs w:val="21"/>
        </w:rPr>
        <w:t xml:space="preserve"> Therefore, </w:t>
      </w:r>
      <w:r w:rsidRPr="00CE623E">
        <w:rPr>
          <w:rFonts w:eastAsia="SimSun" w:cs="SimSun"/>
          <w:color w:val="FF0000"/>
          <w:sz w:val="21"/>
          <w:szCs w:val="21"/>
        </w:rPr>
        <w:t>w</w:t>
      </w:r>
      <w:r w:rsidR="00E71766" w:rsidRPr="00E71766">
        <w:rPr>
          <w:rFonts w:eastAsia="SimSun" w:cs="SimSun"/>
          <w:sz w:val="21"/>
          <w:szCs w:val="21"/>
          <w:rPrChange w:id="365" w:author="Microsoft Office User" w:date="2019-06-06T16:04:00Z">
            <w:rPr>
              <w:rFonts w:eastAsia="SimSun" w:cs="SimSun"/>
            </w:rPr>
          </w:rPrChange>
        </w:rPr>
        <w:t xml:space="preserve">e </w:t>
      </w:r>
      <w:r w:rsidRPr="00CE623E">
        <w:rPr>
          <w:rFonts w:eastAsia="SimSun" w:cs="SimSun"/>
          <w:color w:val="FF0000"/>
          <w:sz w:val="21"/>
          <w:szCs w:val="21"/>
        </w:rPr>
        <w:t>determined the</w:t>
      </w:r>
      <w:r w:rsidR="00E71766" w:rsidRPr="00E71766">
        <w:rPr>
          <w:rFonts w:eastAsia="SimSun" w:cs="SimSun"/>
          <w:sz w:val="21"/>
          <w:szCs w:val="21"/>
          <w:rPrChange w:id="366" w:author="Microsoft Office User" w:date="2019-06-06T16:04:00Z">
            <w:rPr>
              <w:rFonts w:eastAsia="SimSun" w:cs="SimSun"/>
            </w:rPr>
          </w:rPrChange>
        </w:rPr>
        <w:t xml:space="preserve"> feature</w:t>
      </w:r>
      <w:r w:rsidRPr="00CE623E">
        <w:rPr>
          <w:rFonts w:eastAsia="SimSun" w:cs="SimSun"/>
          <w:color w:val="FF0000"/>
          <w:sz w:val="21"/>
          <w:szCs w:val="21"/>
        </w:rPr>
        <w:t xml:space="preserve"> subset as the optimal when the feature number is 107, as it gives </w:t>
      </w:r>
      <w:r w:rsidR="000252B8" w:rsidRPr="00CE623E">
        <w:rPr>
          <w:rFonts w:eastAsia="SimSun" w:cs="SimSun"/>
          <w:color w:val="FF0000"/>
          <w:sz w:val="21"/>
          <w:szCs w:val="21"/>
        </w:rPr>
        <w:t>more</w:t>
      </w:r>
      <w:r w:rsidRPr="00CE623E">
        <w:rPr>
          <w:rFonts w:eastAsia="SimSun" w:cs="SimSun"/>
          <w:color w:val="FF0000"/>
          <w:sz w:val="21"/>
          <w:szCs w:val="21"/>
        </w:rPr>
        <w:t xml:space="preserve"> balance between the </w:t>
      </w:r>
      <w:r w:rsidR="00E71766" w:rsidRPr="00E71766">
        <w:rPr>
          <w:rFonts w:eastAsia="SimSun" w:cs="SimSun"/>
          <w:sz w:val="21"/>
          <w:szCs w:val="21"/>
          <w:rPrChange w:id="367" w:author="Microsoft Office User" w:date="2019-06-06T16:04:00Z">
            <w:rPr>
              <w:rFonts w:eastAsia="SimSun" w:cs="SimSun"/>
            </w:rPr>
          </w:rPrChange>
        </w:rPr>
        <w:t xml:space="preserve">ACC </w:t>
      </w:r>
      <w:r w:rsidRPr="00CE623E">
        <w:rPr>
          <w:rFonts w:eastAsia="SimSun" w:cs="SimSun"/>
          <w:color w:val="FF0000"/>
          <w:sz w:val="21"/>
          <w:szCs w:val="21"/>
        </w:rPr>
        <w:t xml:space="preserve">and AUC. </w:t>
      </w:r>
      <w:r w:rsidRPr="00CE623E">
        <w:rPr>
          <w:color w:val="FF0000"/>
          <w:sz w:val="21"/>
          <w:szCs w:val="21"/>
        </w:rPr>
        <w:t xml:space="preserve">Similarly, as for the probabilistic features, we found that </w:t>
      </w:r>
      <w:r w:rsidRPr="00CE623E">
        <w:rPr>
          <w:rFonts w:eastAsia="SimSun" w:cs="SimSun"/>
          <w:color w:val="FF0000"/>
          <w:sz w:val="21"/>
          <w:szCs w:val="21"/>
        </w:rPr>
        <w:t>w</w:t>
      </w:r>
      <w:r w:rsidR="00E71766" w:rsidRPr="00E71766">
        <w:rPr>
          <w:rFonts w:eastAsia="SimSun" w:cs="SimSun"/>
          <w:sz w:val="21"/>
          <w:szCs w:val="21"/>
          <w:rPrChange w:id="368" w:author="Microsoft Office User" w:date="2019-06-06T16:04:00Z">
            <w:rPr>
              <w:rFonts w:eastAsia="SimSun" w:cs="SimSun"/>
            </w:rPr>
          </w:rPrChange>
        </w:rPr>
        <w:t xml:space="preserve">hen the </w:t>
      </w:r>
      <w:r w:rsidRPr="00CE623E">
        <w:rPr>
          <w:rFonts w:eastAsia="SimSun" w:cs="SimSun"/>
          <w:color w:val="FF0000"/>
          <w:sz w:val="21"/>
          <w:szCs w:val="21"/>
        </w:rPr>
        <w:t xml:space="preserve">feature number increases to </w:t>
      </w:r>
      <w:r w:rsidR="00E71766" w:rsidRPr="00E71766">
        <w:rPr>
          <w:rFonts w:eastAsia="SimSun" w:cs="SimSun"/>
          <w:sz w:val="21"/>
          <w:szCs w:val="21"/>
          <w:rPrChange w:id="369" w:author="Microsoft Office User" w:date="2019-06-06T16:04:00Z">
            <w:rPr>
              <w:rFonts w:eastAsia="SimSun" w:cs="SimSun"/>
            </w:rPr>
          </w:rPrChange>
        </w:rPr>
        <w:t>36, the</w:t>
      </w:r>
      <w:r w:rsidRPr="00CE623E">
        <w:rPr>
          <w:rFonts w:eastAsia="SimSun" w:cs="SimSun"/>
          <w:color w:val="FF0000"/>
          <w:sz w:val="21"/>
          <w:szCs w:val="21"/>
        </w:rPr>
        <w:t xml:space="preserve"> </w:t>
      </w:r>
      <w:r w:rsidR="00E71766" w:rsidRPr="00E71766">
        <w:rPr>
          <w:rFonts w:eastAsia="SimSun" w:cs="SimSun"/>
          <w:sz w:val="21"/>
          <w:szCs w:val="21"/>
          <w:rPrChange w:id="370" w:author="Microsoft Office User" w:date="2019-06-06T16:04:00Z">
            <w:rPr>
              <w:rFonts w:eastAsia="SimSun" w:cs="SimSun"/>
            </w:rPr>
          </w:rPrChange>
        </w:rPr>
        <w:t>ACC reaches a maximum of 81</w:t>
      </w:r>
      <w:r w:rsidR="00E71766" w:rsidRPr="00E71766">
        <w:rPr>
          <w:rFonts w:cs="SimSun"/>
          <w:sz w:val="21"/>
          <w:szCs w:val="21"/>
          <w:rPrChange w:id="371" w:author="Microsoft Office User" w:date="2019-06-06T16:04:00Z">
            <w:rPr>
              <w:rFonts w:cs="SimSun"/>
            </w:rPr>
          </w:rPrChange>
        </w:rPr>
        <w:t>.</w:t>
      </w:r>
      <w:r w:rsidR="00E71766" w:rsidRPr="00E71766">
        <w:rPr>
          <w:rFonts w:eastAsia="SimSun" w:cs="SimSun"/>
          <w:sz w:val="21"/>
          <w:szCs w:val="21"/>
          <w:rPrChange w:id="372" w:author="Microsoft Office User" w:date="2019-06-06T16:04:00Z">
            <w:rPr>
              <w:rFonts w:eastAsia="SimSun" w:cs="SimSun"/>
            </w:rPr>
          </w:rPrChange>
        </w:rPr>
        <w:t>6</w:t>
      </w:r>
      <w:r w:rsidR="00E71766" w:rsidRPr="00E71766">
        <w:rPr>
          <w:rFonts w:cs="SimSun"/>
          <w:sz w:val="21"/>
          <w:szCs w:val="21"/>
          <w:rPrChange w:id="373" w:author="Microsoft Office User" w:date="2019-06-06T16:04:00Z">
            <w:rPr>
              <w:rFonts w:cs="SimSun"/>
            </w:rPr>
          </w:rPrChange>
        </w:rPr>
        <w:t>%</w:t>
      </w:r>
      <w:r w:rsidR="00E71766" w:rsidRPr="00E71766">
        <w:rPr>
          <w:rFonts w:eastAsia="SimSun" w:cs="SimSun"/>
          <w:sz w:val="21"/>
          <w:szCs w:val="21"/>
          <w:rPrChange w:id="374" w:author="Microsoft Office User" w:date="2019-06-06T16:04:00Z">
            <w:rPr>
              <w:rFonts w:eastAsia="SimSun" w:cs="SimSun"/>
            </w:rPr>
          </w:rPrChange>
        </w:rPr>
        <w:t xml:space="preserve"> and the corresponding AUC value is 0.878.</w:t>
      </w:r>
      <w:r w:rsidR="00E71766" w:rsidRPr="00E71766">
        <w:rPr>
          <w:rFonts w:cs="SimSun"/>
          <w:sz w:val="21"/>
          <w:szCs w:val="21"/>
          <w:rPrChange w:id="375" w:author="Microsoft Office User" w:date="2019-06-06T16:04:00Z">
            <w:rPr>
              <w:rFonts w:cs="SimSun"/>
            </w:rPr>
          </w:rPrChange>
        </w:rPr>
        <w:t xml:space="preserve"> </w:t>
      </w:r>
      <w:r w:rsidR="00E71766" w:rsidRPr="00E71766">
        <w:rPr>
          <w:rFonts w:eastAsia="SimSun" w:cs="SimSun"/>
          <w:sz w:val="21"/>
          <w:szCs w:val="21"/>
          <w:rPrChange w:id="376" w:author="Microsoft Office User" w:date="2019-06-06T16:04:00Z">
            <w:rPr>
              <w:rFonts w:eastAsia="SimSun" w:cs="SimSun"/>
            </w:rPr>
          </w:rPrChange>
        </w:rPr>
        <w:t xml:space="preserve">When the </w:t>
      </w:r>
      <w:r w:rsidRPr="00CE623E">
        <w:rPr>
          <w:rFonts w:eastAsia="SimSun" w:cs="SimSun"/>
          <w:color w:val="FF0000"/>
          <w:sz w:val="21"/>
          <w:szCs w:val="21"/>
        </w:rPr>
        <w:t xml:space="preserve">feature number </w:t>
      </w:r>
      <w:r w:rsidR="00E71766" w:rsidRPr="00E71766">
        <w:rPr>
          <w:rFonts w:eastAsia="SimSun" w:cs="SimSun"/>
          <w:sz w:val="21"/>
          <w:szCs w:val="21"/>
          <w:rPrChange w:id="377" w:author="Microsoft Office User" w:date="2019-06-06T16:04:00Z">
            <w:rPr>
              <w:rFonts w:eastAsia="SimSun" w:cs="SimSun"/>
            </w:rPr>
          </w:rPrChange>
        </w:rPr>
        <w:t xml:space="preserve">reaches </w:t>
      </w:r>
      <w:r w:rsidRPr="00CE623E">
        <w:rPr>
          <w:rFonts w:eastAsia="SimSun" w:cs="SimSun"/>
          <w:color w:val="FF0000"/>
          <w:sz w:val="21"/>
          <w:szCs w:val="21"/>
        </w:rPr>
        <w:t xml:space="preserve">to </w:t>
      </w:r>
      <w:r w:rsidR="00E71766" w:rsidRPr="00E71766">
        <w:rPr>
          <w:rFonts w:eastAsia="SimSun" w:cs="SimSun"/>
          <w:sz w:val="21"/>
          <w:szCs w:val="21"/>
          <w:rPrChange w:id="378" w:author="Microsoft Office User" w:date="2019-06-06T16:04:00Z">
            <w:rPr>
              <w:rFonts w:eastAsia="SimSun" w:cs="SimSun"/>
            </w:rPr>
          </w:rPrChange>
        </w:rPr>
        <w:t xml:space="preserve">96, the AUC </w:t>
      </w:r>
      <w:r w:rsidRPr="00CE623E">
        <w:rPr>
          <w:rFonts w:eastAsia="SimSun" w:cs="SimSun"/>
          <w:color w:val="FF0000"/>
          <w:sz w:val="21"/>
          <w:szCs w:val="21"/>
        </w:rPr>
        <w:t xml:space="preserve">achieves </w:t>
      </w:r>
      <w:r w:rsidR="00E71766" w:rsidRPr="00E71766">
        <w:rPr>
          <w:rFonts w:eastAsia="SimSun" w:cs="SimSun"/>
          <w:sz w:val="21"/>
          <w:szCs w:val="21"/>
          <w:rPrChange w:id="379" w:author="Microsoft Office User" w:date="2019-06-06T16:04:00Z">
            <w:rPr>
              <w:rFonts w:eastAsia="SimSun" w:cs="SimSun"/>
            </w:rPr>
          </w:rPrChange>
        </w:rPr>
        <w:t>a maximum of 0.887, but the value of ACC drops to 80</w:t>
      </w:r>
      <w:r w:rsidR="00E71766" w:rsidRPr="00E71766">
        <w:rPr>
          <w:rFonts w:cs="SimSun"/>
          <w:sz w:val="21"/>
          <w:szCs w:val="21"/>
          <w:rPrChange w:id="380" w:author="Microsoft Office User" w:date="2019-06-06T16:04:00Z">
            <w:rPr>
              <w:rFonts w:cs="SimSun"/>
            </w:rPr>
          </w:rPrChange>
        </w:rPr>
        <w:t>.</w:t>
      </w:r>
      <w:r w:rsidR="00E71766" w:rsidRPr="00E71766">
        <w:rPr>
          <w:rFonts w:eastAsia="SimSun" w:cs="SimSun"/>
          <w:sz w:val="21"/>
          <w:szCs w:val="21"/>
          <w:rPrChange w:id="381" w:author="Microsoft Office User" w:date="2019-06-06T16:04:00Z">
            <w:rPr>
              <w:rFonts w:eastAsia="SimSun" w:cs="SimSun"/>
            </w:rPr>
          </w:rPrChange>
        </w:rPr>
        <w:t>6</w:t>
      </w:r>
      <w:r w:rsidR="00E71766" w:rsidRPr="00E71766">
        <w:rPr>
          <w:rFonts w:cs="SimSun"/>
          <w:sz w:val="21"/>
          <w:szCs w:val="21"/>
          <w:rPrChange w:id="382" w:author="Microsoft Office User" w:date="2019-06-06T16:04:00Z">
            <w:rPr>
              <w:rFonts w:cs="SimSun"/>
            </w:rPr>
          </w:rPrChange>
        </w:rPr>
        <w:t>%</w:t>
      </w:r>
      <w:r w:rsidR="00E71766" w:rsidRPr="00E71766">
        <w:rPr>
          <w:rFonts w:eastAsia="SimSun" w:cs="SimSun"/>
          <w:sz w:val="21"/>
          <w:szCs w:val="21"/>
          <w:rPrChange w:id="383" w:author="Microsoft Office User" w:date="2019-06-06T16:04:00Z">
            <w:rPr>
              <w:rFonts w:eastAsia="SimSun" w:cs="SimSun"/>
            </w:rPr>
          </w:rPrChange>
        </w:rPr>
        <w:t>.</w:t>
      </w:r>
      <w:r w:rsidR="00E71766" w:rsidRPr="00E71766">
        <w:rPr>
          <w:rFonts w:cs="SimSun"/>
          <w:sz w:val="21"/>
          <w:szCs w:val="21"/>
          <w:rPrChange w:id="384" w:author="Microsoft Office User" w:date="2019-06-06T16:04:00Z">
            <w:rPr>
              <w:rFonts w:cs="SimSun"/>
            </w:rPr>
          </w:rPrChange>
        </w:rPr>
        <w:t xml:space="preserve"> </w:t>
      </w:r>
      <w:r w:rsidRPr="00CE623E">
        <w:rPr>
          <w:rFonts w:eastAsia="SimSun" w:cs="SimSun"/>
          <w:color w:val="FF0000"/>
          <w:sz w:val="21"/>
          <w:szCs w:val="21"/>
        </w:rPr>
        <w:t>Accordingly,</w:t>
      </w:r>
      <w:r w:rsidR="00E71766" w:rsidRPr="00E71766">
        <w:rPr>
          <w:rFonts w:eastAsia="SimSun" w:cs="SimSun"/>
          <w:sz w:val="21"/>
          <w:szCs w:val="21"/>
          <w:rPrChange w:id="385" w:author="Microsoft Office User" w:date="2019-06-06T16:04:00Z">
            <w:rPr>
              <w:rFonts w:eastAsia="SimSun" w:cs="SimSun"/>
            </w:rPr>
          </w:rPrChange>
        </w:rPr>
        <w:t xml:space="preserve"> the 36 feature</w:t>
      </w:r>
      <w:r w:rsidRPr="00CE623E">
        <w:rPr>
          <w:rFonts w:eastAsia="SimSun" w:cs="SimSun"/>
          <w:color w:val="FF0000"/>
          <w:sz w:val="21"/>
          <w:szCs w:val="21"/>
        </w:rPr>
        <w:t xml:space="preserve">s are chosen </w:t>
      </w:r>
      <w:r w:rsidR="00E71766" w:rsidRPr="00E71766">
        <w:rPr>
          <w:rFonts w:eastAsia="SimSun" w:cs="SimSun"/>
          <w:sz w:val="21"/>
          <w:szCs w:val="21"/>
          <w:rPrChange w:id="386" w:author="Microsoft Office User" w:date="2019-06-06T16:04:00Z">
            <w:rPr>
              <w:rFonts w:eastAsia="SimSun" w:cs="SimSun"/>
            </w:rPr>
          </w:rPrChange>
        </w:rPr>
        <w:t xml:space="preserve">as the best feature </w:t>
      </w:r>
      <w:r w:rsidRPr="00CE623E">
        <w:rPr>
          <w:rFonts w:eastAsia="SimSun" w:cs="SimSun"/>
          <w:color w:val="FF0000"/>
          <w:sz w:val="21"/>
          <w:szCs w:val="21"/>
        </w:rPr>
        <w:t xml:space="preserve">subset </w:t>
      </w:r>
      <w:r w:rsidR="00E71766" w:rsidRPr="00E71766">
        <w:rPr>
          <w:rFonts w:eastAsia="SimSun" w:cs="SimSun"/>
          <w:sz w:val="21"/>
          <w:szCs w:val="21"/>
          <w:rPrChange w:id="387" w:author="Microsoft Office User" w:date="2019-06-06T16:04:00Z">
            <w:rPr>
              <w:rFonts w:eastAsia="SimSun" w:cs="SimSun"/>
            </w:rPr>
          </w:rPrChange>
        </w:rPr>
        <w:t xml:space="preserve">for the </w:t>
      </w:r>
      <w:r w:rsidRPr="00CE623E">
        <w:rPr>
          <w:rFonts w:eastAsia="SimSun" w:cs="SimSun"/>
          <w:color w:val="FF0000"/>
          <w:sz w:val="21"/>
          <w:szCs w:val="21"/>
        </w:rPr>
        <w:t xml:space="preserve">probabilistic </w:t>
      </w:r>
      <w:r w:rsidR="00E71766" w:rsidRPr="00E71766">
        <w:rPr>
          <w:rFonts w:eastAsia="SimSun" w:cs="SimSun"/>
          <w:sz w:val="21"/>
          <w:szCs w:val="21"/>
          <w:rPrChange w:id="388" w:author="Microsoft Office User" w:date="2019-06-06T16:04:00Z">
            <w:rPr>
              <w:rFonts w:eastAsia="SimSun" w:cs="SimSun"/>
            </w:rPr>
          </w:rPrChange>
        </w:rPr>
        <w:t>feature</w:t>
      </w:r>
      <w:r w:rsidRPr="00CE623E">
        <w:rPr>
          <w:rFonts w:eastAsia="SimSun" w:cs="SimSun"/>
          <w:color w:val="FF0000"/>
          <w:sz w:val="21"/>
          <w:szCs w:val="21"/>
        </w:rPr>
        <w:t>s</w:t>
      </w:r>
      <w:r w:rsidR="00E71766" w:rsidRPr="00E71766">
        <w:rPr>
          <w:rFonts w:eastAsia="SimSun" w:cs="SimSun"/>
          <w:sz w:val="21"/>
          <w:szCs w:val="21"/>
          <w:rPrChange w:id="389" w:author="Microsoft Office User" w:date="2019-06-06T16:04:00Z">
            <w:rPr>
              <w:rFonts w:eastAsia="SimSun" w:cs="SimSun"/>
            </w:rPr>
          </w:rPrChange>
        </w:rPr>
        <w:t>.</w:t>
      </w:r>
    </w:p>
    <w:p w:rsidR="00512F86" w:rsidRPr="000252B8" w:rsidRDefault="00512F86" w:rsidP="00A941CF">
      <w:pPr>
        <w:pStyle w:val="a6"/>
        <w:spacing w:before="0" w:beforeAutospacing="0" w:after="0" w:afterAutospacing="0" w:line="360" w:lineRule="auto"/>
        <w:rPr>
          <w:rFonts w:ascii="Times New Roman" w:hAnsi="Times New Roman"/>
          <w:color w:val="000000" w:themeColor="text1"/>
          <w:sz w:val="21"/>
        </w:rPr>
      </w:pPr>
    </w:p>
    <w:p w:rsidR="00512F86" w:rsidRPr="00711C39" w:rsidDel="00C41147" w:rsidRDefault="00512F86" w:rsidP="00A941CF">
      <w:pPr>
        <w:pStyle w:val="a6"/>
        <w:spacing w:before="0" w:beforeAutospacing="0" w:after="0" w:afterAutospacing="0" w:line="360" w:lineRule="auto"/>
        <w:rPr>
          <w:del w:id="390" w:author="Microsoft Office User" w:date="2019-06-04T16:58:00Z"/>
          <w:rFonts w:ascii="Times New Roman" w:hAnsi="Times New Roman"/>
          <w:b/>
          <w:color w:val="000000" w:themeColor="text1"/>
          <w:sz w:val="21"/>
        </w:rPr>
      </w:pPr>
    </w:p>
    <w:p w:rsidR="00512F86" w:rsidRPr="00711C39" w:rsidRDefault="00512F86" w:rsidP="00A941CF">
      <w:pPr>
        <w:spacing w:line="360" w:lineRule="auto"/>
        <w:rPr>
          <w:b/>
          <w:color w:val="000000" w:themeColor="text1"/>
          <w:sz w:val="21"/>
          <w:szCs w:val="21"/>
        </w:rPr>
      </w:pPr>
      <w:r w:rsidRPr="00711C39">
        <w:rPr>
          <w:b/>
          <w:color w:val="000000" w:themeColor="text1"/>
          <w:sz w:val="21"/>
          <w:szCs w:val="21"/>
        </w:rPr>
        <w:t xml:space="preserve">Comparison </w:t>
      </w:r>
      <w:r w:rsidR="006119FB" w:rsidRPr="00CE623E">
        <w:rPr>
          <w:b/>
          <w:color w:val="FF0000"/>
          <w:sz w:val="21"/>
          <w:szCs w:val="21"/>
        </w:rPr>
        <w:t xml:space="preserve">of </w:t>
      </w:r>
      <w:r w:rsidRPr="00711C39">
        <w:rPr>
          <w:b/>
          <w:color w:val="000000" w:themeColor="text1"/>
          <w:sz w:val="21"/>
          <w:szCs w:val="21"/>
        </w:rPr>
        <w:t xml:space="preserve">the class </w:t>
      </w:r>
      <w:r w:rsidR="006119FB" w:rsidRPr="00CE623E">
        <w:rPr>
          <w:b/>
          <w:color w:val="FF0000"/>
          <w:sz w:val="21"/>
          <w:szCs w:val="21"/>
        </w:rPr>
        <w:t>features,</w:t>
      </w:r>
      <w:r w:rsidRPr="00CE623E">
        <w:rPr>
          <w:b/>
          <w:color w:val="FF0000"/>
          <w:sz w:val="21"/>
          <w:szCs w:val="21"/>
        </w:rPr>
        <w:t xml:space="preserve"> </w:t>
      </w:r>
      <w:r w:rsidR="00D20E84" w:rsidRPr="00CE623E">
        <w:rPr>
          <w:b/>
          <w:color w:val="FF0000"/>
          <w:sz w:val="21"/>
          <w:szCs w:val="21"/>
        </w:rPr>
        <w:t xml:space="preserve">probabilistic </w:t>
      </w:r>
      <w:r w:rsidR="006119FB" w:rsidRPr="00CE623E">
        <w:rPr>
          <w:b/>
          <w:color w:val="FF0000"/>
          <w:sz w:val="21"/>
          <w:szCs w:val="21"/>
        </w:rPr>
        <w:t xml:space="preserve">features, </w:t>
      </w:r>
      <w:r w:rsidRPr="00711C39">
        <w:rPr>
          <w:b/>
          <w:color w:val="000000" w:themeColor="text1"/>
          <w:sz w:val="21"/>
          <w:szCs w:val="21"/>
        </w:rPr>
        <w:t>and individual feature descriptor</w:t>
      </w:r>
      <w:r w:rsidR="00D20E84" w:rsidRPr="00CE623E">
        <w:rPr>
          <w:b/>
          <w:color w:val="FF0000"/>
          <w:sz w:val="21"/>
          <w:szCs w:val="21"/>
        </w:rPr>
        <w:t>s</w:t>
      </w:r>
      <w:r w:rsidRPr="00711C39">
        <w:rPr>
          <w:b/>
          <w:color w:val="000000" w:themeColor="text1"/>
          <w:sz w:val="21"/>
          <w:szCs w:val="21"/>
        </w:rPr>
        <w:t xml:space="preserve">. </w:t>
      </w:r>
    </w:p>
    <w:p w:rsidR="00980489" w:rsidRPr="000252B8" w:rsidDel="006119FB" w:rsidRDefault="00B26CD2" w:rsidP="00A941CF">
      <w:pPr>
        <w:spacing w:line="360" w:lineRule="auto"/>
        <w:rPr>
          <w:del w:id="391" w:author="Microsoft Office User" w:date="2019-06-04T16:09:00Z"/>
          <w:rFonts w:eastAsia="SimSun" w:cs="SimSun"/>
          <w:color w:val="000000" w:themeColor="text1"/>
          <w:sz w:val="21"/>
          <w:szCs w:val="21"/>
          <w:rPrChange w:id="392" w:author="Microsoft Office User" w:date="2019-06-06T16:04:00Z">
            <w:rPr>
              <w:del w:id="393" w:author="Microsoft Office User" w:date="2019-06-04T16:09:00Z"/>
              <w:rFonts w:cs="SimSun"/>
              <w:color w:val="000000" w:themeColor="text1"/>
              <w:sz w:val="21"/>
              <w:szCs w:val="21"/>
            </w:rPr>
          </w:rPrChange>
        </w:rPr>
      </w:pPr>
      <w:r w:rsidRPr="00CE623E">
        <w:rPr>
          <w:rFonts w:cs="SimSun"/>
          <w:color w:val="FF0000"/>
          <w:sz w:val="21"/>
          <w:szCs w:val="21"/>
        </w:rPr>
        <w:t xml:space="preserve">To </w:t>
      </w:r>
      <w:r w:rsidR="00D20E84" w:rsidRPr="00CE623E">
        <w:rPr>
          <w:rFonts w:cs="SimSun"/>
          <w:color w:val="FF0000"/>
          <w:sz w:val="21"/>
          <w:szCs w:val="21"/>
        </w:rPr>
        <w:t>verify the effectiveness of our feature representation learning algorithm, we compared the features generated bas</w:t>
      </w:r>
      <w:r w:rsidR="00FE6912" w:rsidRPr="00CE623E">
        <w:rPr>
          <w:rFonts w:cs="SimSun"/>
          <w:color w:val="FF0000"/>
          <w:sz w:val="21"/>
          <w:szCs w:val="21"/>
        </w:rPr>
        <w:t xml:space="preserve">ed on the class information and probabilistic information with existing sequence-based feature descriptors. </w:t>
      </w:r>
      <w:r w:rsidR="00FE6912" w:rsidRPr="00CE623E">
        <w:rPr>
          <w:rFonts w:eastAsia="SimSun" w:cs="SimSun"/>
          <w:color w:val="FF0000"/>
          <w:sz w:val="21"/>
          <w:szCs w:val="21"/>
        </w:rPr>
        <w:t>In our feature representation learning framework, we used 29 sequence-based feature encoding approaches. By varying the feature parameters, we yielded a total of 114 different feature descriptors.</w:t>
      </w:r>
      <w:r w:rsidR="00FE6912" w:rsidRPr="00CE623E">
        <w:rPr>
          <w:rFonts w:cs="SimSun"/>
          <w:color w:val="FF0000"/>
          <w:sz w:val="21"/>
          <w:szCs w:val="21"/>
        </w:rPr>
        <w:t xml:space="preserve"> The cross-validation results of all the feature descriptors are presented in Supporting Information. Among the 114 feature descriptors, we chose the top three feature descriptors [ZSC(NT=10), </w:t>
      </w:r>
      <w:r w:rsidR="00FE6912" w:rsidRPr="00CE623E">
        <w:rPr>
          <w:color w:val="FF0000"/>
          <w:sz w:val="21"/>
          <w:szCs w:val="21"/>
        </w:rPr>
        <w:t>CTDC, and AAC(NT=9)</w:t>
      </w:r>
      <w:r w:rsidR="00FE6912" w:rsidRPr="00CE623E">
        <w:rPr>
          <w:rFonts w:cs="SimSun"/>
          <w:color w:val="FF0000"/>
          <w:sz w:val="21"/>
          <w:szCs w:val="21"/>
        </w:rPr>
        <w:t>] to compare with the class features (</w:t>
      </w:r>
      <w:r w:rsidR="00FE6912" w:rsidRPr="00CE623E">
        <w:rPr>
          <w:color w:val="FF0000"/>
          <w:sz w:val="21"/>
          <w:szCs w:val="21"/>
        </w:rPr>
        <w:t>F107_c</w:t>
      </w:r>
      <w:r w:rsidR="00FE6912" w:rsidRPr="00CE623E">
        <w:rPr>
          <w:rFonts w:cs="SimSun"/>
          <w:color w:val="FF0000"/>
          <w:sz w:val="21"/>
          <w:szCs w:val="21"/>
        </w:rPr>
        <w:t>) and the probabilistic features (</w:t>
      </w:r>
      <w:r w:rsidR="00FE6912" w:rsidRPr="00CE623E">
        <w:rPr>
          <w:color w:val="FF0000"/>
          <w:sz w:val="21"/>
          <w:szCs w:val="21"/>
        </w:rPr>
        <w:t>F36_p</w:t>
      </w:r>
      <w:r w:rsidR="00FE6912" w:rsidRPr="00CE623E">
        <w:rPr>
          <w:rFonts w:cs="SimSun"/>
          <w:color w:val="FF0000"/>
          <w:sz w:val="21"/>
          <w:szCs w:val="21"/>
        </w:rPr>
        <w:t>)</w:t>
      </w:r>
      <w:r w:rsidR="00FE6912" w:rsidRPr="00CE623E">
        <w:rPr>
          <w:rFonts w:eastAsia="SimSun" w:cs="SimSun"/>
          <w:color w:val="FF0000"/>
          <w:sz w:val="21"/>
          <w:szCs w:val="21"/>
        </w:rPr>
        <w:t xml:space="preserve">. </w:t>
      </w:r>
      <w:r w:rsidR="00FE6912">
        <w:rPr>
          <w:rFonts w:cs="SimSun"/>
          <w:color w:val="000000" w:themeColor="text1"/>
          <w:sz w:val="21"/>
          <w:szCs w:val="21"/>
        </w:rPr>
        <w:t xml:space="preserve">Table 2 </w:t>
      </w:r>
      <w:r w:rsidR="00FE6912" w:rsidRPr="00CE623E">
        <w:rPr>
          <w:rFonts w:cs="SimSun"/>
          <w:color w:val="FF0000"/>
          <w:sz w:val="21"/>
          <w:szCs w:val="21"/>
        </w:rPr>
        <w:t xml:space="preserve">presents </w:t>
      </w:r>
      <w:r w:rsidR="00FE6912">
        <w:rPr>
          <w:rFonts w:cs="SimSun"/>
          <w:color w:val="000000" w:themeColor="text1"/>
          <w:sz w:val="21"/>
          <w:szCs w:val="21"/>
        </w:rPr>
        <w:t xml:space="preserve">the cross-validation results for </w:t>
      </w:r>
      <w:r w:rsidR="00FE6912" w:rsidRPr="00CE623E">
        <w:rPr>
          <w:rFonts w:cs="SimSun"/>
          <w:color w:val="FF0000"/>
          <w:sz w:val="21"/>
          <w:szCs w:val="21"/>
        </w:rPr>
        <w:t xml:space="preserve">all the compared features. As seen in Table 2, </w:t>
      </w:r>
      <w:r w:rsidR="00FE6912">
        <w:rPr>
          <w:rFonts w:cs="SimSun"/>
          <w:color w:val="000000" w:themeColor="text1"/>
          <w:sz w:val="21"/>
          <w:szCs w:val="21"/>
        </w:rPr>
        <w:t xml:space="preserve">the </w:t>
      </w:r>
      <w:proofErr w:type="spellStart"/>
      <w:r w:rsidR="00FE6912">
        <w:rPr>
          <w:rFonts w:cs="SimSun"/>
          <w:color w:val="000000" w:themeColor="text1"/>
          <w:sz w:val="21"/>
          <w:szCs w:val="21"/>
        </w:rPr>
        <w:t>SEs</w:t>
      </w:r>
      <w:proofErr w:type="spellEnd"/>
      <w:r w:rsidR="00FE6912">
        <w:rPr>
          <w:rFonts w:cs="SimSun"/>
          <w:color w:val="000000" w:themeColor="text1"/>
          <w:sz w:val="21"/>
          <w:szCs w:val="21"/>
        </w:rPr>
        <w:t xml:space="preserve"> of the three individual feature descriptors are 74.0%, 71.6%, and 68.4%,</w:t>
      </w:r>
      <w:r w:rsidR="00FE6912" w:rsidRPr="00CE623E">
        <w:rPr>
          <w:rFonts w:cs="SimSun"/>
          <w:color w:val="FF0000"/>
          <w:sz w:val="21"/>
          <w:szCs w:val="21"/>
        </w:rPr>
        <w:t xml:space="preserve"> while </w:t>
      </w:r>
      <w:r w:rsidR="00FE6912">
        <w:rPr>
          <w:rFonts w:cs="SimSun"/>
          <w:color w:val="000000" w:themeColor="text1"/>
          <w:sz w:val="21"/>
          <w:szCs w:val="21"/>
        </w:rPr>
        <w:t xml:space="preserve">the </w:t>
      </w:r>
      <w:proofErr w:type="spellStart"/>
      <w:r w:rsidR="00FE6912">
        <w:rPr>
          <w:rFonts w:cs="SimSun"/>
          <w:color w:val="000000" w:themeColor="text1"/>
          <w:sz w:val="21"/>
          <w:szCs w:val="21"/>
        </w:rPr>
        <w:t>SEs</w:t>
      </w:r>
      <w:proofErr w:type="spellEnd"/>
      <w:r w:rsidR="00FE6912">
        <w:rPr>
          <w:rFonts w:cs="SimSun"/>
          <w:color w:val="000000" w:themeColor="text1"/>
          <w:sz w:val="21"/>
          <w:szCs w:val="21"/>
        </w:rPr>
        <w:t xml:space="preserve"> of the </w:t>
      </w:r>
      <w:r w:rsidR="00FE6912" w:rsidRPr="00CE623E">
        <w:rPr>
          <w:rFonts w:cs="SimSun"/>
          <w:color w:val="FF0000"/>
          <w:sz w:val="21"/>
          <w:szCs w:val="21"/>
        </w:rPr>
        <w:t xml:space="preserve">class </w:t>
      </w:r>
      <w:r w:rsidR="00FE6912">
        <w:rPr>
          <w:rFonts w:cs="SimSun"/>
          <w:color w:val="000000" w:themeColor="text1"/>
          <w:sz w:val="21"/>
          <w:szCs w:val="21"/>
        </w:rPr>
        <w:t>feature</w:t>
      </w:r>
      <w:r w:rsidR="00FE6912" w:rsidRPr="00CE623E">
        <w:rPr>
          <w:rFonts w:cs="SimSun"/>
          <w:color w:val="FF0000"/>
          <w:sz w:val="21"/>
          <w:szCs w:val="21"/>
        </w:rPr>
        <w:t xml:space="preserve">s (F107_c) and the probabilistic features (F36_p) </w:t>
      </w:r>
      <w:r w:rsidR="00FE6912">
        <w:rPr>
          <w:rFonts w:cs="SimSun"/>
          <w:color w:val="000000" w:themeColor="text1"/>
          <w:sz w:val="21"/>
          <w:szCs w:val="21"/>
        </w:rPr>
        <w:t>descriptors are 76.0% and 76.4%</w:t>
      </w:r>
      <w:r w:rsidR="00FE6912" w:rsidRPr="00CE623E">
        <w:rPr>
          <w:rFonts w:cs="SimSun"/>
          <w:color w:val="FF0000"/>
          <w:sz w:val="21"/>
          <w:szCs w:val="21"/>
        </w:rPr>
        <w:t xml:space="preserve">, respectively. The improvement in SE is significant. In terms of </w:t>
      </w:r>
      <w:r w:rsidR="00FE6912">
        <w:rPr>
          <w:rFonts w:cs="SimSun"/>
          <w:color w:val="000000" w:themeColor="text1"/>
          <w:sz w:val="21"/>
          <w:szCs w:val="21"/>
        </w:rPr>
        <w:t>SP</w:t>
      </w:r>
      <w:r w:rsidR="00FE6912" w:rsidRPr="00CE623E">
        <w:rPr>
          <w:rFonts w:cs="SimSun"/>
          <w:color w:val="FF0000"/>
          <w:sz w:val="21"/>
          <w:szCs w:val="21"/>
        </w:rPr>
        <w:t xml:space="preserve">, the class and probabilistic features </w:t>
      </w:r>
      <w:r w:rsidR="00FE6912">
        <w:rPr>
          <w:rFonts w:cs="SimSun"/>
          <w:color w:val="000000" w:themeColor="text1"/>
          <w:sz w:val="21"/>
          <w:szCs w:val="21"/>
        </w:rPr>
        <w:t xml:space="preserve">are also slightly better than the other three individual feature descriptors. Therefore, </w:t>
      </w:r>
      <w:del w:id="394" w:author="Microsoft Office User" w:date="2019-06-04T16:08:00Z">
        <w:r w:rsidR="00FE6912">
          <w:rPr>
            <w:rFonts w:cs="SimSun"/>
            <w:color w:val="000000" w:themeColor="text1"/>
            <w:sz w:val="21"/>
            <w:szCs w:val="21"/>
          </w:rPr>
          <w:delText xml:space="preserve"> </w:delText>
        </w:r>
      </w:del>
      <w:r w:rsidR="00FE6912">
        <w:rPr>
          <w:rFonts w:cs="SimSun"/>
          <w:color w:val="000000" w:themeColor="text1"/>
          <w:sz w:val="21"/>
          <w:szCs w:val="21"/>
        </w:rPr>
        <w:t>the overall performance</w:t>
      </w:r>
      <w:r w:rsidR="00FE6912" w:rsidRPr="00CE623E">
        <w:rPr>
          <w:rFonts w:cs="SimSun"/>
          <w:color w:val="FF0000"/>
          <w:sz w:val="21"/>
          <w:szCs w:val="21"/>
        </w:rPr>
        <w:t xml:space="preserve"> by the two model-generated features got improved</w:t>
      </w:r>
      <w:r w:rsidR="00FE6912">
        <w:rPr>
          <w:rFonts w:cs="SimSun"/>
          <w:color w:val="000000" w:themeColor="text1"/>
          <w:sz w:val="21"/>
          <w:szCs w:val="21"/>
        </w:rPr>
        <w:t xml:space="preserve">. </w:t>
      </w:r>
    </w:p>
    <w:p w:rsidR="00980489" w:rsidRPr="000252B8" w:rsidDel="006119FB" w:rsidRDefault="00980489" w:rsidP="00A941CF">
      <w:pPr>
        <w:spacing w:line="360" w:lineRule="auto"/>
        <w:rPr>
          <w:del w:id="395" w:author="Microsoft Office User" w:date="2019-06-04T16:09:00Z"/>
          <w:rFonts w:cs="SimSun"/>
          <w:color w:val="000000" w:themeColor="text1"/>
          <w:sz w:val="21"/>
          <w:szCs w:val="21"/>
        </w:rPr>
      </w:pPr>
    </w:p>
    <w:p w:rsidR="00711C39" w:rsidRDefault="00FE6912" w:rsidP="000252B8">
      <w:pPr>
        <w:spacing w:line="360" w:lineRule="auto"/>
        <w:rPr>
          <w:ins w:id="396" w:author="Microsoft Office User" w:date="2019-06-06T16:10:00Z"/>
          <w:rFonts w:cs="SimSun"/>
          <w:color w:val="000000" w:themeColor="text1"/>
          <w:sz w:val="21"/>
          <w:szCs w:val="21"/>
        </w:rPr>
      </w:pPr>
      <w:r>
        <w:rPr>
          <w:rFonts w:cs="SimSun"/>
          <w:color w:val="000000" w:themeColor="text1"/>
          <w:sz w:val="21"/>
          <w:szCs w:val="21"/>
        </w:rPr>
        <w:t xml:space="preserve">Specifically, </w:t>
      </w:r>
      <w:r w:rsidRPr="00CE623E">
        <w:rPr>
          <w:rFonts w:cs="SimSun"/>
          <w:color w:val="FF0000"/>
          <w:sz w:val="21"/>
          <w:szCs w:val="21"/>
        </w:rPr>
        <w:t xml:space="preserve">using </w:t>
      </w:r>
      <w:r>
        <w:rPr>
          <w:rFonts w:cs="SimSun"/>
          <w:color w:val="000000" w:themeColor="text1"/>
          <w:sz w:val="21"/>
          <w:szCs w:val="21"/>
        </w:rPr>
        <w:t>the class information</w:t>
      </w:r>
      <w:r w:rsidRPr="00CE623E">
        <w:rPr>
          <w:rFonts w:cs="SimSun"/>
          <w:color w:val="FF0000"/>
          <w:sz w:val="21"/>
          <w:szCs w:val="21"/>
        </w:rPr>
        <w:t xml:space="preserve">, we boosted the ACC to </w:t>
      </w:r>
      <w:r>
        <w:rPr>
          <w:rFonts w:cs="SimSun"/>
          <w:color w:val="000000" w:themeColor="text1"/>
          <w:sz w:val="21"/>
          <w:szCs w:val="21"/>
        </w:rPr>
        <w:t>80.6%</w:t>
      </w:r>
      <w:r w:rsidRPr="00CE623E">
        <w:rPr>
          <w:rFonts w:cs="SimSun"/>
          <w:color w:val="FF0000"/>
          <w:sz w:val="21"/>
          <w:szCs w:val="21"/>
        </w:rPr>
        <w:t xml:space="preserve"> and</w:t>
      </w:r>
      <w:r>
        <w:rPr>
          <w:rFonts w:cs="SimSun"/>
          <w:color w:val="000000" w:themeColor="text1"/>
          <w:sz w:val="21"/>
          <w:szCs w:val="21"/>
        </w:rPr>
        <w:t xml:space="preserve"> AUC </w:t>
      </w:r>
      <w:r w:rsidRPr="00CE623E">
        <w:rPr>
          <w:rFonts w:cs="SimSun"/>
          <w:color w:val="FF0000"/>
          <w:sz w:val="21"/>
          <w:szCs w:val="21"/>
        </w:rPr>
        <w:t xml:space="preserve">to </w:t>
      </w:r>
      <w:r>
        <w:rPr>
          <w:rFonts w:cs="SimSun"/>
          <w:color w:val="000000" w:themeColor="text1"/>
          <w:sz w:val="21"/>
          <w:szCs w:val="21"/>
        </w:rPr>
        <w:t xml:space="preserve">0.875. </w:t>
      </w:r>
      <w:r w:rsidRPr="00CE623E">
        <w:rPr>
          <w:rFonts w:cs="SimSun"/>
          <w:color w:val="FF0000"/>
          <w:sz w:val="21"/>
          <w:szCs w:val="21"/>
        </w:rPr>
        <w:t>leading the three compared feature descriptors</w:t>
      </w:r>
      <w:r>
        <w:rPr>
          <w:rFonts w:cs="SimSun"/>
          <w:color w:val="000000" w:themeColor="text1"/>
          <w:sz w:val="21"/>
          <w:szCs w:val="21"/>
        </w:rPr>
        <w:t xml:space="preserve"> by 2% - 7.6%</w:t>
      </w:r>
      <w:ins w:id="397" w:author="Microsoft Office User" w:date="2019-06-04T16:11:00Z">
        <w:r>
          <w:rPr>
            <w:rFonts w:cs="SimSun"/>
            <w:color w:val="000000" w:themeColor="text1"/>
            <w:sz w:val="21"/>
            <w:szCs w:val="21"/>
          </w:rPr>
          <w:t xml:space="preserve"> </w:t>
        </w:r>
      </w:ins>
      <w:r w:rsidRPr="00CE623E">
        <w:rPr>
          <w:rFonts w:cs="SimSun"/>
          <w:color w:val="FF0000"/>
          <w:sz w:val="21"/>
          <w:szCs w:val="21"/>
        </w:rPr>
        <w:t>in ACC</w:t>
      </w:r>
      <w:r>
        <w:rPr>
          <w:rFonts w:cs="SimSun"/>
          <w:color w:val="000000" w:themeColor="text1"/>
          <w:sz w:val="21"/>
          <w:szCs w:val="21"/>
        </w:rPr>
        <w:t xml:space="preserve"> and 0.026-0.039</w:t>
      </w:r>
      <w:r w:rsidRPr="00CE623E">
        <w:rPr>
          <w:rFonts w:cs="SimSun"/>
          <w:color w:val="FF0000"/>
          <w:sz w:val="21"/>
          <w:szCs w:val="21"/>
        </w:rPr>
        <w:t xml:space="preserve"> in AUC. Likewise, the probabilistic information is also helpful for the performance improvement. The generated probabilistic features improve </w:t>
      </w:r>
      <w:r>
        <w:rPr>
          <w:rFonts w:cs="SimSun"/>
          <w:color w:val="000000" w:themeColor="text1"/>
          <w:sz w:val="21"/>
          <w:szCs w:val="21"/>
        </w:rPr>
        <w:t>the ACC by 3% - 8.6% and the AUC by 0.029 - 0.042</w:t>
      </w:r>
      <w:r w:rsidRPr="00CE623E">
        <w:rPr>
          <w:rFonts w:cs="SimSun"/>
          <w:color w:val="FF0000"/>
          <w:sz w:val="21"/>
          <w:szCs w:val="21"/>
        </w:rPr>
        <w:t xml:space="preserve"> as compared with the best three exiting feature descriptors. In all, it demonstrates that the class and probabilistic information generated in the feature representation learning scheme can effectively improve the prediction performance.</w:t>
      </w:r>
      <w:r w:rsidR="000252B8" w:rsidRPr="00CE623E">
        <w:rPr>
          <w:rFonts w:cs="SimSun"/>
          <w:color w:val="FF0000"/>
          <w:sz w:val="21"/>
          <w:szCs w:val="21"/>
        </w:rPr>
        <w:t xml:space="preserve"> </w:t>
      </w:r>
    </w:p>
    <w:p w:rsidR="00711C39" w:rsidRDefault="00711C39" w:rsidP="000252B8">
      <w:pPr>
        <w:spacing w:line="360" w:lineRule="auto"/>
        <w:rPr>
          <w:ins w:id="398" w:author="Microsoft Office User" w:date="2019-06-06T16:10:00Z"/>
          <w:rFonts w:cs="SimSun"/>
          <w:color w:val="000000" w:themeColor="text1"/>
          <w:sz w:val="21"/>
          <w:szCs w:val="21"/>
        </w:rPr>
      </w:pPr>
    </w:p>
    <w:p w:rsidR="006119FB" w:rsidRPr="000252B8" w:rsidDel="00154ADF" w:rsidRDefault="000252B8" w:rsidP="00154ADF">
      <w:pPr>
        <w:spacing w:line="360" w:lineRule="auto"/>
        <w:rPr>
          <w:del w:id="399" w:author="Microsoft Office User" w:date="2019-06-06T15:44:00Z"/>
          <w:rFonts w:cs="SimSun"/>
          <w:color w:val="000000" w:themeColor="text1"/>
          <w:sz w:val="21"/>
          <w:szCs w:val="21"/>
        </w:rPr>
      </w:pPr>
      <w:r w:rsidRPr="00CE623E">
        <w:rPr>
          <w:rFonts w:cs="SimSun"/>
          <w:color w:val="FF0000"/>
          <w:sz w:val="21"/>
          <w:szCs w:val="21"/>
        </w:rPr>
        <w:t>To better interpret the feature space distribution, we adopted t-</w:t>
      </w:r>
      <w:r w:rsidR="00711C39" w:rsidRPr="00CE623E">
        <w:rPr>
          <w:rFonts w:cs="SimSun"/>
          <w:color w:val="FF0000"/>
          <w:sz w:val="21"/>
          <w:szCs w:val="21"/>
        </w:rPr>
        <w:t>d</w:t>
      </w:r>
      <w:r w:rsidRPr="00CE623E">
        <w:rPr>
          <w:rFonts w:cs="SimSun"/>
          <w:color w:val="FF0000"/>
          <w:sz w:val="21"/>
          <w:szCs w:val="21"/>
        </w:rPr>
        <w:t>istributed Stochastic Neighborhood Embedding (t-SNE)</w:t>
      </w:r>
      <w:r w:rsidRPr="00CE623E">
        <w:rPr>
          <w:rFonts w:cs="SimSun" w:hint="eastAsia"/>
          <w:color w:val="FF0000"/>
          <w:sz w:val="21"/>
          <w:szCs w:val="21"/>
        </w:rPr>
        <w:t xml:space="preserve"> </w:t>
      </w:r>
      <w:ins w:id="400" w:author="Microsoft Office User" w:date="2019-06-06T16:08:00Z">
        <w:r w:rsidR="00E71766" w:rsidRPr="005F0818">
          <w:rPr>
            <w:rFonts w:cs="SimSun"/>
            <w:color w:val="000000" w:themeColor="text1"/>
            <w:sz w:val="21"/>
            <w:szCs w:val="21"/>
          </w:rPr>
          <w:fldChar w:fldCharType="begin"/>
        </w:r>
      </w:ins>
      <w:r w:rsidR="00BA5E43">
        <w:rPr>
          <w:rFonts w:cs="SimSun"/>
          <w:color w:val="000000" w:themeColor="text1"/>
          <w:sz w:val="21"/>
          <w:szCs w:val="21"/>
        </w:rPr>
        <w:instrText xml:space="preserve"> ADDIN EN.CITE &lt;EndNote&gt;&lt;Cite&gt;&lt;Author&gt;Maaten&lt;/Author&gt;&lt;Year&gt;2008&lt;/Year&gt;&lt;RecNum&gt;68&lt;/RecNum&gt;&lt;DisplayText&gt;[31]&lt;/DisplayText&gt;&lt;record&gt;&lt;rec-number&gt;68&lt;/rec-number&gt;&lt;foreign-keys&gt;&lt;key app="EN" db-id="ztedf00tj5ptexe09ss5zdvoszprssws9dr0"&gt;68&lt;/key&gt;&lt;/foreign-keys&gt;&lt;ref-type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ins w:id="401" w:author="Microsoft Office User" w:date="2019-06-06T16:08:00Z">
        <w:r w:rsidR="00E71766" w:rsidRPr="005F0818">
          <w:rPr>
            <w:rFonts w:cs="SimSun"/>
            <w:color w:val="000000" w:themeColor="text1"/>
            <w:sz w:val="21"/>
            <w:szCs w:val="21"/>
          </w:rPr>
          <w:fldChar w:fldCharType="separate"/>
        </w:r>
      </w:ins>
      <w:r w:rsidR="00BA5E43">
        <w:rPr>
          <w:rFonts w:cs="SimSun"/>
          <w:noProof/>
          <w:color w:val="000000" w:themeColor="text1"/>
          <w:sz w:val="21"/>
          <w:szCs w:val="21"/>
        </w:rPr>
        <w:t>[</w:t>
      </w:r>
      <w:hyperlink w:anchor="_ENREF_31" w:tooltip="Maaten, 2008 #68" w:history="1">
        <w:r w:rsidR="00CB4E63">
          <w:rPr>
            <w:rFonts w:cs="SimSun"/>
            <w:noProof/>
            <w:color w:val="000000" w:themeColor="text1"/>
            <w:sz w:val="21"/>
            <w:szCs w:val="21"/>
          </w:rPr>
          <w:t>31</w:t>
        </w:r>
      </w:hyperlink>
      <w:r w:rsidR="00BA5E43">
        <w:rPr>
          <w:rFonts w:cs="SimSun"/>
          <w:noProof/>
          <w:color w:val="000000" w:themeColor="text1"/>
          <w:sz w:val="21"/>
          <w:szCs w:val="21"/>
        </w:rPr>
        <w:t>]</w:t>
      </w:r>
      <w:ins w:id="402" w:author="Microsoft Office User" w:date="2019-06-06T16:08:00Z">
        <w:r w:rsidR="00E71766" w:rsidRPr="005F0818">
          <w:rPr>
            <w:rFonts w:cs="SimSun"/>
            <w:color w:val="000000" w:themeColor="text1"/>
            <w:sz w:val="21"/>
            <w:szCs w:val="21"/>
          </w:rPr>
          <w:fldChar w:fldCharType="end"/>
        </w:r>
      </w:ins>
      <w:r w:rsidR="00711C39" w:rsidRPr="00CE623E">
        <w:rPr>
          <w:rFonts w:cs="SimSun"/>
          <w:color w:val="FF0000"/>
          <w:sz w:val="21"/>
          <w:szCs w:val="21"/>
        </w:rPr>
        <w:t xml:space="preserve"> to visualize and compare the feature space distribution of the two model-generated features and existing feature descriptors. The distribution is shown in Figure 2. It can be seen that either the probabilistic features or the class features can more clearly separate the positives from the negatives in space distribution </w:t>
      </w:r>
      <w:r w:rsidR="00711C39" w:rsidRPr="00CE623E">
        <w:rPr>
          <w:rFonts w:cs="SimSun"/>
          <w:color w:val="FF0000"/>
          <w:sz w:val="21"/>
          <w:szCs w:val="21"/>
        </w:rPr>
        <w:lastRenderedPageBreak/>
        <w:t xml:space="preserve">than existing features. This demonstrates that the model-generated information is more effective to capture the difference between the positives and negatives. </w:t>
      </w:r>
    </w:p>
    <w:p w:rsidR="00980489" w:rsidRPr="000252B8" w:rsidDel="006119FB" w:rsidRDefault="00980489" w:rsidP="00A941CF">
      <w:pPr>
        <w:spacing w:line="360" w:lineRule="auto"/>
        <w:rPr>
          <w:del w:id="403" w:author="Microsoft Office User" w:date="2019-06-04T16:14:00Z"/>
          <w:rFonts w:cs="SimSun"/>
          <w:color w:val="000000" w:themeColor="text1"/>
          <w:sz w:val="21"/>
          <w:szCs w:val="21"/>
        </w:rPr>
      </w:pPr>
    </w:p>
    <w:p w:rsidR="00980489" w:rsidRPr="000252B8" w:rsidDel="006119FB" w:rsidRDefault="00980489" w:rsidP="00A941CF">
      <w:pPr>
        <w:spacing w:line="360" w:lineRule="auto"/>
        <w:rPr>
          <w:del w:id="404" w:author="Microsoft Office User" w:date="2019-06-04T16:14:00Z"/>
          <w:rFonts w:cs="SimSun"/>
          <w:color w:val="000000" w:themeColor="text1"/>
          <w:sz w:val="21"/>
          <w:szCs w:val="21"/>
        </w:rPr>
      </w:pPr>
    </w:p>
    <w:p w:rsidR="00154ADF" w:rsidRPr="000252B8" w:rsidRDefault="00E71766" w:rsidP="00711C39">
      <w:pPr>
        <w:spacing w:line="360" w:lineRule="auto"/>
        <w:rPr>
          <w:ins w:id="405" w:author="Microsoft Office User" w:date="2019-06-06T15:44:00Z"/>
          <w:rFonts w:cs="SimSun"/>
          <w:color w:val="000000" w:themeColor="text1"/>
          <w:sz w:val="21"/>
          <w:szCs w:val="21"/>
        </w:rPr>
      </w:pPr>
      <w:r w:rsidRPr="00E71766">
        <w:rPr>
          <w:rFonts w:cs="SimSun"/>
          <w:color w:val="000000" w:themeColor="text1"/>
          <w:sz w:val="21"/>
          <w:szCs w:val="21"/>
          <w:rPrChange w:id="406" w:author="Microsoft Office User" w:date="2019-06-06T16:04:00Z">
            <w:rPr/>
          </w:rPrChange>
        </w:rPr>
        <w:t>In addition, we</w:t>
      </w:r>
      <w:r w:rsidR="00FE6912" w:rsidRPr="00CE623E">
        <w:rPr>
          <w:rFonts w:cs="SimSun"/>
          <w:color w:val="FF0000"/>
          <w:sz w:val="21"/>
          <w:szCs w:val="21"/>
        </w:rPr>
        <w:t xml:space="preserve"> further </w:t>
      </w:r>
      <w:r w:rsidRPr="00E71766">
        <w:rPr>
          <w:rFonts w:cs="SimSun"/>
          <w:color w:val="000000" w:themeColor="text1"/>
          <w:sz w:val="21"/>
          <w:szCs w:val="21"/>
          <w:rPrChange w:id="407" w:author="Microsoft Office User" w:date="2019-06-06T16:04:00Z">
            <w:rPr/>
          </w:rPrChange>
        </w:rPr>
        <w:t xml:space="preserve">studied the classification contribution of the two feature descriptors, respectively. Table 3 </w:t>
      </w:r>
      <w:r w:rsidR="00FE6912" w:rsidRPr="00CE623E">
        <w:rPr>
          <w:rFonts w:cs="SimSun"/>
          <w:color w:val="FF0000"/>
          <w:sz w:val="21"/>
          <w:szCs w:val="21"/>
        </w:rPr>
        <w:t xml:space="preserve">presents </w:t>
      </w:r>
      <w:r w:rsidRPr="00E71766">
        <w:rPr>
          <w:rFonts w:cs="SimSun"/>
          <w:color w:val="000000" w:themeColor="text1"/>
          <w:sz w:val="21"/>
          <w:szCs w:val="21"/>
          <w:rPrChange w:id="408" w:author="Microsoft Office User" w:date="2019-06-06T16:04:00Z">
            <w:rPr/>
          </w:rPrChange>
        </w:rPr>
        <w:t xml:space="preserve">the top ten important features that affect the predictive performance of the </w:t>
      </w:r>
      <w:r w:rsidR="00FE6912" w:rsidRPr="00CE623E">
        <w:rPr>
          <w:rFonts w:cs="SimSun"/>
          <w:color w:val="FF0000"/>
          <w:sz w:val="21"/>
          <w:szCs w:val="21"/>
        </w:rPr>
        <w:t>class and probabilistic</w:t>
      </w:r>
      <w:r w:rsidRPr="00E71766">
        <w:rPr>
          <w:rFonts w:cs="SimSun"/>
          <w:color w:val="000000" w:themeColor="text1"/>
          <w:sz w:val="21"/>
          <w:szCs w:val="21"/>
          <w:rPrChange w:id="409" w:author="Microsoft Office User" w:date="2019-06-06T16:04:00Z">
            <w:rPr/>
          </w:rPrChange>
        </w:rPr>
        <w:t xml:space="preserve"> feature descriptors. As shown in Table 3, the rankings </w:t>
      </w:r>
      <w:r w:rsidR="00FE6912" w:rsidRPr="00CE623E">
        <w:rPr>
          <w:rFonts w:cs="SimSun"/>
          <w:color w:val="FF0000"/>
          <w:sz w:val="21"/>
          <w:szCs w:val="21"/>
        </w:rPr>
        <w:t xml:space="preserve">for the top ten </w:t>
      </w:r>
      <w:r w:rsidRPr="00E71766">
        <w:rPr>
          <w:rFonts w:cs="SimSun"/>
          <w:color w:val="000000" w:themeColor="text1"/>
          <w:sz w:val="21"/>
          <w:szCs w:val="21"/>
          <w:rPrChange w:id="410" w:author="Microsoft Office User" w:date="2019-06-06T16:04:00Z">
            <w:rPr/>
          </w:rPrChange>
        </w:rPr>
        <w:t xml:space="preserve">features </w:t>
      </w:r>
      <w:r w:rsidR="00FE6912" w:rsidRPr="00CE623E">
        <w:rPr>
          <w:rFonts w:cs="SimSun"/>
          <w:color w:val="FF0000"/>
          <w:sz w:val="21"/>
          <w:szCs w:val="21"/>
        </w:rPr>
        <w:t xml:space="preserve">between </w:t>
      </w:r>
      <w:r w:rsidRPr="00E71766">
        <w:rPr>
          <w:rFonts w:cs="SimSun"/>
          <w:color w:val="000000" w:themeColor="text1"/>
          <w:sz w:val="21"/>
          <w:szCs w:val="21"/>
          <w:rPrChange w:id="411" w:author="Microsoft Office User" w:date="2019-06-06T16:04:00Z">
            <w:rPr/>
          </w:rPrChange>
        </w:rPr>
        <w:t>the two feature descriptors are different.</w:t>
      </w:r>
      <w:r w:rsidR="00FE6912" w:rsidRPr="00CE623E">
        <w:rPr>
          <w:rFonts w:cs="SimSun"/>
          <w:color w:val="FF0000"/>
          <w:sz w:val="21"/>
          <w:szCs w:val="21"/>
        </w:rPr>
        <w:t xml:space="preserve"> This indicates that using different information, the features showed different importance for the classification. </w:t>
      </w:r>
    </w:p>
    <w:p w:rsidR="00980489" w:rsidRPr="000252B8" w:rsidDel="00154ADF" w:rsidRDefault="00980489" w:rsidP="00A941CF">
      <w:pPr>
        <w:spacing w:line="360" w:lineRule="auto"/>
        <w:rPr>
          <w:del w:id="412" w:author="Microsoft Office User" w:date="2019-06-06T15:45:00Z"/>
          <w:rFonts w:cs="SimSun"/>
          <w:color w:val="000000" w:themeColor="text1"/>
          <w:sz w:val="21"/>
          <w:szCs w:val="21"/>
        </w:rPr>
      </w:pPr>
    </w:p>
    <w:p w:rsidR="00000000" w:rsidRDefault="00EE002A">
      <w:pPr>
        <w:spacing w:line="360" w:lineRule="auto"/>
        <w:rPr>
          <w:sz w:val="21"/>
          <w:rPrChange w:id="413" w:author="Microsoft Office User" w:date="2019-06-06T16:04:00Z">
            <w:rPr/>
          </w:rPrChange>
        </w:rPr>
        <w:pPrChange w:id="414" w:author="Microsoft Office User" w:date="2019-06-06T15:45:00Z">
          <w:pPr>
            <w:pStyle w:val="a6"/>
            <w:autoSpaceDE w:val="0"/>
            <w:spacing w:before="0" w:beforeAutospacing="0" w:after="0" w:afterAutospacing="0" w:line="360" w:lineRule="auto"/>
          </w:pPr>
        </w:pPrChange>
      </w:pPr>
    </w:p>
    <w:p w:rsidR="003D0D90" w:rsidRPr="00CE623E" w:rsidRDefault="006119FB" w:rsidP="00A941CF">
      <w:pPr>
        <w:spacing w:line="360" w:lineRule="auto"/>
        <w:rPr>
          <w:b/>
          <w:color w:val="FF0000"/>
          <w:sz w:val="21"/>
          <w:szCs w:val="21"/>
        </w:rPr>
      </w:pPr>
      <w:r w:rsidRPr="00CE623E">
        <w:rPr>
          <w:b/>
          <w:color w:val="FF0000"/>
          <w:sz w:val="21"/>
          <w:szCs w:val="21"/>
        </w:rPr>
        <w:t xml:space="preserve">Fusing multi-view features </w:t>
      </w:r>
      <w:r w:rsidR="00907131" w:rsidRPr="00CE623E">
        <w:rPr>
          <w:b/>
          <w:color w:val="FF0000"/>
          <w:sz w:val="21"/>
          <w:szCs w:val="21"/>
        </w:rPr>
        <w:t>improves the predictive performance</w:t>
      </w:r>
    </w:p>
    <w:p w:rsidR="00C41147" w:rsidRPr="00CE623E" w:rsidRDefault="00512D3E" w:rsidP="00C41147">
      <w:pPr>
        <w:spacing w:line="360" w:lineRule="auto"/>
        <w:rPr>
          <w:rFonts w:cs="SimSun"/>
          <w:color w:val="FF0000"/>
          <w:sz w:val="21"/>
          <w:szCs w:val="21"/>
        </w:rPr>
      </w:pPr>
      <w:r w:rsidRPr="00CE623E">
        <w:rPr>
          <w:rFonts w:cs="SimSun"/>
          <w:color w:val="FF0000"/>
          <w:sz w:val="21"/>
          <w:szCs w:val="21"/>
        </w:rPr>
        <w:t xml:space="preserve">To train the predictive model, </w:t>
      </w:r>
      <w:r w:rsidR="00C41147" w:rsidRPr="00CE623E">
        <w:rPr>
          <w:rFonts w:cs="SimSun"/>
          <w:color w:val="FF0000"/>
          <w:sz w:val="21"/>
          <w:szCs w:val="21"/>
        </w:rPr>
        <w:t>we fused three features from different perspectives: (1) the class feature vector - F107</w:t>
      </w:r>
      <w:r w:rsidRPr="00CE623E">
        <w:rPr>
          <w:rFonts w:cs="SimSun"/>
          <w:color w:val="FF0000"/>
          <w:sz w:val="21"/>
          <w:szCs w:val="21"/>
        </w:rPr>
        <w:t>_c</w:t>
      </w:r>
      <w:r w:rsidR="00C41147" w:rsidRPr="00CE623E">
        <w:rPr>
          <w:rFonts w:cs="SimSun"/>
          <w:color w:val="FF0000"/>
          <w:sz w:val="21"/>
          <w:szCs w:val="21"/>
        </w:rPr>
        <w:t>, (2) the probabilistic feature vector – F36</w:t>
      </w:r>
      <w:r w:rsidRPr="00CE623E">
        <w:rPr>
          <w:rFonts w:cs="SimSun"/>
          <w:color w:val="FF0000"/>
          <w:sz w:val="21"/>
          <w:szCs w:val="21"/>
        </w:rPr>
        <w:t>_p</w:t>
      </w:r>
      <w:r w:rsidR="00C41147" w:rsidRPr="00CE623E">
        <w:rPr>
          <w:rFonts w:cs="SimSun"/>
          <w:color w:val="FF0000"/>
          <w:sz w:val="21"/>
          <w:szCs w:val="21"/>
        </w:rPr>
        <w:t>, and (3) the best individual sequence-based feature descriptor - ZSC (NT = 10). After combing the three features, we obtained a new feature vector of 193 dimensions, which we further did the feature optimization on by using MRMD and the SFS method. Figure 3A depict</w:t>
      </w:r>
      <w:r w:rsidRPr="00CE623E">
        <w:rPr>
          <w:rFonts w:cs="SimSun"/>
          <w:color w:val="FF0000"/>
          <w:sz w:val="21"/>
          <w:szCs w:val="21"/>
        </w:rPr>
        <w:t>s</w:t>
      </w:r>
      <w:r w:rsidR="00DF4292" w:rsidRPr="00CE623E">
        <w:rPr>
          <w:rFonts w:cs="SimSun"/>
          <w:color w:val="FF0000"/>
          <w:sz w:val="21"/>
          <w:szCs w:val="21"/>
        </w:rPr>
        <w:t xml:space="preserve"> </w:t>
      </w:r>
      <w:r w:rsidR="00DF4292" w:rsidRPr="00CE623E">
        <w:rPr>
          <w:color w:val="FF0000"/>
          <w:sz w:val="21"/>
          <w:szCs w:val="21"/>
        </w:rPr>
        <w:t>SFS curve regarding</w:t>
      </w:r>
      <w:r w:rsidR="00C41147" w:rsidRPr="00CE623E">
        <w:rPr>
          <w:rFonts w:cs="SimSun"/>
          <w:color w:val="FF0000"/>
          <w:sz w:val="21"/>
          <w:szCs w:val="21"/>
        </w:rPr>
        <w:t xml:space="preserve"> the feature selection results of the multi-view features.</w:t>
      </w:r>
      <w:r w:rsidR="00DF4292" w:rsidRPr="00CE623E">
        <w:rPr>
          <w:rFonts w:cs="SimSun"/>
          <w:color w:val="FF0000"/>
          <w:sz w:val="21"/>
          <w:szCs w:val="21"/>
        </w:rPr>
        <w:t xml:space="preserve"> </w:t>
      </w:r>
      <w:r w:rsidR="00FE6912" w:rsidRPr="00CE623E">
        <w:rPr>
          <w:color w:val="FF0000"/>
          <w:sz w:val="21"/>
          <w:szCs w:val="21"/>
        </w:rPr>
        <w:t>It can be seen that as the number of features increases, the performance is steadily improved. When the feature number is increased to 174, the ACC and AUC are 82.4% and 0.882, respectively, achieving the best overall performance. Detailed results of feature selection using the SFS method can be found in Supporting Information.</w:t>
      </w:r>
    </w:p>
    <w:p w:rsidR="00C41147" w:rsidRPr="00CE623E" w:rsidRDefault="00C41147" w:rsidP="00A941CF">
      <w:pPr>
        <w:spacing w:line="360" w:lineRule="auto"/>
        <w:rPr>
          <w:color w:val="FF0000"/>
          <w:sz w:val="21"/>
          <w:szCs w:val="21"/>
        </w:rPr>
      </w:pPr>
    </w:p>
    <w:p w:rsidR="00805EAF" w:rsidRDefault="00FE6912">
      <w:pPr>
        <w:spacing w:line="360" w:lineRule="auto"/>
        <w:rPr>
          <w:color w:val="000000" w:themeColor="text1"/>
          <w:sz w:val="21"/>
          <w:rPrChange w:id="415" w:author="Microsoft Office User" w:date="2019-06-06T16:04:00Z">
            <w:rPr/>
          </w:rPrChange>
        </w:rPr>
      </w:pPr>
      <w:r w:rsidRPr="00CE623E">
        <w:rPr>
          <w:color w:val="FF0000"/>
          <w:sz w:val="21"/>
          <w:szCs w:val="21"/>
        </w:rPr>
        <w:t xml:space="preserve">Next, we investigated whether different views of features can be complementary to the performance improvement. We compared the multi-view features (denoted as </w:t>
      </w:r>
      <w:proofErr w:type="spellStart"/>
      <w:r w:rsidRPr="00CE623E">
        <w:rPr>
          <w:color w:val="FF0000"/>
          <w:sz w:val="21"/>
          <w:szCs w:val="21"/>
        </w:rPr>
        <w:t>F_fuse</w:t>
      </w:r>
      <w:proofErr w:type="spellEnd"/>
      <w:r w:rsidRPr="00CE623E">
        <w:rPr>
          <w:color w:val="FF0000"/>
          <w:sz w:val="21"/>
          <w:szCs w:val="21"/>
        </w:rPr>
        <w:t xml:space="preserve">) with three single-view features [ZSC(NT=10), F107_c, and F36_p]. The comparison results are illustrated in Figure 3B. We can observe that </w:t>
      </w:r>
      <w:r w:rsidRPr="00FE6912">
        <w:rPr>
          <w:color w:val="000000" w:themeColor="text1"/>
          <w:sz w:val="21"/>
          <w:szCs w:val="21"/>
        </w:rPr>
        <w:t>the</w:t>
      </w:r>
      <w:r w:rsidRPr="00CE623E">
        <w:rPr>
          <w:color w:val="FF0000"/>
          <w:sz w:val="21"/>
          <w:szCs w:val="21"/>
        </w:rPr>
        <w:t xml:space="preserve"> </w:t>
      </w:r>
      <w:proofErr w:type="spellStart"/>
      <w:r w:rsidRPr="00CE623E">
        <w:rPr>
          <w:color w:val="FF0000"/>
          <w:sz w:val="21"/>
          <w:szCs w:val="21"/>
        </w:rPr>
        <w:t>F_fuse</w:t>
      </w:r>
      <w:proofErr w:type="spellEnd"/>
      <w:r w:rsidRPr="00CE623E">
        <w:rPr>
          <w:color w:val="FF0000"/>
          <w:sz w:val="21"/>
          <w:szCs w:val="21"/>
        </w:rPr>
        <w:t xml:space="preserve"> improves the performances of single-view </w:t>
      </w:r>
      <w:r w:rsidRPr="00FE6912">
        <w:rPr>
          <w:color w:val="000000" w:themeColor="text1"/>
          <w:sz w:val="21"/>
          <w:szCs w:val="21"/>
        </w:rPr>
        <w:t>feature descriptors in</w:t>
      </w:r>
      <w:r w:rsidRPr="00CE623E">
        <w:rPr>
          <w:color w:val="FF0000"/>
          <w:sz w:val="21"/>
          <w:szCs w:val="21"/>
        </w:rPr>
        <w:t xml:space="preserve"> terms of all the </w:t>
      </w:r>
      <w:r w:rsidRPr="00FE6912">
        <w:rPr>
          <w:color w:val="000000" w:themeColor="text1"/>
          <w:sz w:val="21"/>
          <w:szCs w:val="21"/>
        </w:rPr>
        <w:t xml:space="preserve">four </w:t>
      </w:r>
      <w:r w:rsidRPr="00CE623E">
        <w:rPr>
          <w:color w:val="FF0000"/>
          <w:sz w:val="21"/>
          <w:szCs w:val="21"/>
        </w:rPr>
        <w:t>metrics</w:t>
      </w:r>
      <w:r w:rsidRPr="00FE6912">
        <w:rPr>
          <w:color w:val="000000" w:themeColor="text1"/>
          <w:sz w:val="21"/>
          <w:szCs w:val="21"/>
        </w:rPr>
        <w:t xml:space="preserve"> (ACC, </w:t>
      </w:r>
      <w:r w:rsidRPr="00CE623E">
        <w:rPr>
          <w:color w:val="FF0000"/>
          <w:sz w:val="21"/>
          <w:szCs w:val="21"/>
        </w:rPr>
        <w:t xml:space="preserve">AUC, MCC, </w:t>
      </w:r>
      <w:r w:rsidRPr="00FE6912">
        <w:rPr>
          <w:color w:val="000000" w:themeColor="text1"/>
          <w:sz w:val="21"/>
          <w:szCs w:val="21"/>
        </w:rPr>
        <w:t>SE, and SP)</w:t>
      </w:r>
      <w:r w:rsidR="00711C39" w:rsidRPr="00CE623E">
        <w:rPr>
          <w:color w:val="FF0000"/>
          <w:sz w:val="21"/>
          <w:szCs w:val="21"/>
        </w:rPr>
        <w:t>, demonstrating that the different-view information are complementary to each other to improve the predictive performance.</w:t>
      </w:r>
      <w:r w:rsidR="003D0D90" w:rsidRPr="00CE623E">
        <w:rPr>
          <w:rFonts w:hint="eastAsia"/>
          <w:color w:val="FF0000"/>
          <w:sz w:val="21"/>
          <w:szCs w:val="21"/>
        </w:rPr>
        <w:t xml:space="preserve"> </w:t>
      </w:r>
    </w:p>
    <w:p w:rsidR="00DF4292" w:rsidRPr="000252B8" w:rsidRDefault="00DF4292" w:rsidP="00A941CF">
      <w:pPr>
        <w:pStyle w:val="a6"/>
        <w:autoSpaceDE w:val="0"/>
        <w:spacing w:before="0" w:beforeAutospacing="0" w:after="0" w:afterAutospacing="0" w:line="360" w:lineRule="auto"/>
        <w:rPr>
          <w:ins w:id="416" w:author="Microsoft Office User" w:date="2019-06-04T17:17:00Z"/>
          <w:rFonts w:ascii="Times New Roman" w:hAnsi="Times New Roman"/>
          <w:b/>
          <w:color w:val="000000" w:themeColor="text1"/>
          <w:sz w:val="21"/>
        </w:rPr>
      </w:pPr>
    </w:p>
    <w:p w:rsidR="00512F86" w:rsidRPr="00711C39" w:rsidRDefault="00512F86" w:rsidP="00A941CF">
      <w:pPr>
        <w:pStyle w:val="a6"/>
        <w:autoSpaceDE w:val="0"/>
        <w:spacing w:before="0" w:beforeAutospacing="0" w:after="0" w:afterAutospacing="0" w:line="360" w:lineRule="auto"/>
        <w:rPr>
          <w:rFonts w:ascii="Times New Roman" w:hAnsi="Times New Roman"/>
          <w:b/>
          <w:color w:val="000000" w:themeColor="text1"/>
          <w:sz w:val="21"/>
        </w:rPr>
      </w:pPr>
      <w:r w:rsidRPr="000252B8">
        <w:rPr>
          <w:rFonts w:ascii="Times New Roman" w:hAnsi="Times New Roman"/>
          <w:b/>
          <w:color w:val="000000" w:themeColor="text1"/>
          <w:sz w:val="21"/>
        </w:rPr>
        <w:t xml:space="preserve">Comparison of the proposed predictor and </w:t>
      </w:r>
      <w:r w:rsidR="00CF07FE" w:rsidRPr="00A403D0">
        <w:rPr>
          <w:rFonts w:ascii="Times New Roman" w:hAnsi="Times New Roman"/>
          <w:b/>
          <w:color w:val="FF0000"/>
          <w:sz w:val="21"/>
        </w:rPr>
        <w:t>existing</w:t>
      </w:r>
      <w:r w:rsidR="00CF07FE" w:rsidRPr="00A403D0" w:rsidDel="00CF07FE">
        <w:rPr>
          <w:rFonts w:ascii="Times New Roman" w:hAnsi="Times New Roman"/>
          <w:b/>
          <w:color w:val="FF0000"/>
          <w:sz w:val="21"/>
        </w:rPr>
        <w:t xml:space="preserve"> </w:t>
      </w:r>
      <w:r w:rsidRPr="000252B8">
        <w:rPr>
          <w:rFonts w:ascii="Times New Roman" w:hAnsi="Times New Roman"/>
          <w:b/>
          <w:color w:val="000000" w:themeColor="text1"/>
          <w:sz w:val="21"/>
        </w:rPr>
        <w:t>predictors</w:t>
      </w:r>
      <w:r w:rsidR="00CF07FE" w:rsidRPr="00A403D0">
        <w:rPr>
          <w:rFonts w:ascii="Times New Roman" w:hAnsi="Times New Roman"/>
          <w:b/>
          <w:color w:val="FF0000"/>
          <w:sz w:val="21"/>
        </w:rPr>
        <w:t xml:space="preserve"> on cross-validation test</w:t>
      </w:r>
    </w:p>
    <w:p w:rsidR="00512F86" w:rsidRPr="00F601A7" w:rsidRDefault="00512F86" w:rsidP="00A941CF">
      <w:pPr>
        <w:pStyle w:val="a6"/>
        <w:autoSpaceDE w:val="0"/>
        <w:spacing w:before="0" w:beforeAutospacing="0" w:after="0" w:afterAutospacing="0" w:line="360" w:lineRule="auto"/>
        <w:rPr>
          <w:rFonts w:ascii="Times New Roman" w:hAnsi="Times New Roman"/>
          <w:color w:val="000000" w:themeColor="text1"/>
          <w:sz w:val="21"/>
        </w:rPr>
      </w:pPr>
      <w:r w:rsidRPr="00711C39">
        <w:rPr>
          <w:rFonts w:ascii="Times New Roman" w:hAnsi="Times New Roman"/>
          <w:color w:val="000000" w:themeColor="text1"/>
          <w:sz w:val="21"/>
        </w:rPr>
        <w:t xml:space="preserve">To evaluate the predictive performance of the proposed ACPred-Fuse, we compared its performance with </w:t>
      </w:r>
      <w:r w:rsidR="00CE7ABE" w:rsidRPr="00A403D0">
        <w:rPr>
          <w:rFonts w:ascii="Times New Roman" w:hAnsi="Times New Roman" w:hint="eastAsia"/>
          <w:color w:val="FF0000"/>
          <w:sz w:val="21"/>
        </w:rPr>
        <w:t>five</w:t>
      </w:r>
      <w:r w:rsidRPr="00711C39">
        <w:rPr>
          <w:rFonts w:ascii="Times New Roman" w:hAnsi="Times New Roman"/>
          <w:color w:val="000000" w:themeColor="text1"/>
          <w:sz w:val="21"/>
        </w:rPr>
        <w:t xml:space="preserve"> state-of-the-art predictors, including AntiCP, Hajisharifi</w:t>
      </w:r>
      <w:r w:rsidR="00BA5CEA" w:rsidRPr="00F601A7">
        <w:rPr>
          <w:rFonts w:ascii="Times New Roman" w:hAnsi="Times New Roman"/>
          <w:color w:val="000000" w:themeColor="text1"/>
          <w:sz w:val="21"/>
        </w:rPr>
        <w:t>’</w:t>
      </w:r>
      <w:r w:rsidR="00BA5CEA" w:rsidRPr="00F601A7">
        <w:rPr>
          <w:rFonts w:ascii="Times New Roman" w:hAnsi="Times New Roman" w:hint="eastAsia"/>
          <w:color w:val="000000" w:themeColor="text1"/>
          <w:sz w:val="21"/>
        </w:rPr>
        <w:t>s method</w:t>
      </w:r>
      <w:r w:rsidRPr="00F601A7">
        <w:rPr>
          <w:rFonts w:ascii="Times New Roman" w:hAnsi="Times New Roman"/>
          <w:color w:val="000000" w:themeColor="text1"/>
          <w:sz w:val="21"/>
        </w:rPr>
        <w:t xml:space="preserve">, iACP, ACPred-FL, and PEPred-Suite. </w:t>
      </w:r>
      <w:r w:rsidR="00CE7ABE" w:rsidRPr="00A403D0">
        <w:rPr>
          <w:rFonts w:ascii="Times New Roman" w:hAnsi="Times New Roman"/>
          <w:color w:val="FF0000"/>
          <w:sz w:val="21"/>
        </w:rPr>
        <w:t xml:space="preserve">It is worth noting that we employed two prediction models of </w:t>
      </w:r>
      <w:r w:rsidRPr="00F601A7">
        <w:rPr>
          <w:rFonts w:ascii="Times New Roman" w:hAnsi="Times New Roman"/>
          <w:color w:val="000000" w:themeColor="text1"/>
          <w:sz w:val="21"/>
        </w:rPr>
        <w:t xml:space="preserve">AntiCP </w:t>
      </w:r>
      <w:r w:rsidR="00CE7ABE" w:rsidRPr="00A403D0">
        <w:rPr>
          <w:rFonts w:ascii="Times New Roman" w:hAnsi="Times New Roman"/>
          <w:color w:val="FF0000"/>
          <w:sz w:val="21"/>
        </w:rPr>
        <w:t>for comparison</w:t>
      </w:r>
      <w:r w:rsidRPr="00F601A7">
        <w:rPr>
          <w:rFonts w:ascii="Times New Roman" w:hAnsi="Times New Roman"/>
          <w:color w:val="000000" w:themeColor="text1"/>
          <w:sz w:val="21"/>
        </w:rPr>
        <w:t xml:space="preserve">. One is </w:t>
      </w:r>
      <w:r w:rsidR="00CE7ABE" w:rsidRPr="00A403D0">
        <w:rPr>
          <w:rFonts w:ascii="Times New Roman" w:hAnsi="Times New Roman"/>
          <w:color w:val="FF0000"/>
          <w:sz w:val="21"/>
        </w:rPr>
        <w:t>called</w:t>
      </w:r>
      <w:ins w:id="417" w:author="Microsoft Office User" w:date="2019-06-05T08:45:00Z">
        <w:r w:rsidR="00CE7ABE" w:rsidRPr="00F601A7">
          <w:rPr>
            <w:rFonts w:ascii="Times New Roman" w:hAnsi="Times New Roman"/>
            <w:color w:val="000000" w:themeColor="text1"/>
            <w:sz w:val="21"/>
          </w:rPr>
          <w:t xml:space="preserve"> </w:t>
        </w:r>
      </w:ins>
      <w:r w:rsidRPr="00F601A7">
        <w:rPr>
          <w:rFonts w:ascii="Times New Roman" w:hAnsi="Times New Roman"/>
          <w:color w:val="000000" w:themeColor="text1"/>
          <w:sz w:val="21"/>
        </w:rPr>
        <w:t>AntiCP_ACC trained with amino acid composition</w:t>
      </w:r>
      <w:r w:rsidRPr="00A403D0">
        <w:rPr>
          <w:rFonts w:ascii="Times New Roman" w:hAnsi="Times New Roman"/>
          <w:color w:val="FF0000"/>
          <w:sz w:val="21"/>
        </w:rPr>
        <w:t xml:space="preserve"> </w:t>
      </w:r>
      <w:r w:rsidR="00FE6912" w:rsidRPr="00A403D0">
        <w:rPr>
          <w:rFonts w:ascii="Times New Roman" w:hAnsi="Times New Roman"/>
          <w:color w:val="FF0000"/>
          <w:sz w:val="21"/>
        </w:rPr>
        <w:t xml:space="preserve">while </w:t>
      </w:r>
      <w:r w:rsidR="00FE6912">
        <w:rPr>
          <w:rFonts w:ascii="Times New Roman" w:hAnsi="Times New Roman"/>
          <w:color w:val="000000" w:themeColor="text1"/>
          <w:sz w:val="21"/>
        </w:rPr>
        <w:t xml:space="preserve">the other is </w:t>
      </w:r>
      <w:r w:rsidR="00FE6912" w:rsidRPr="00A403D0">
        <w:rPr>
          <w:rFonts w:ascii="Times New Roman" w:hAnsi="Times New Roman"/>
          <w:color w:val="FF0000"/>
          <w:sz w:val="21"/>
        </w:rPr>
        <w:t xml:space="preserve">namely </w:t>
      </w:r>
      <w:r w:rsidR="00FE6912">
        <w:rPr>
          <w:rFonts w:ascii="Times New Roman" w:hAnsi="Times New Roman"/>
          <w:color w:val="000000" w:themeColor="text1"/>
          <w:sz w:val="21"/>
        </w:rPr>
        <w:t xml:space="preserve">AntiCP_DC trained with dipeptide composition. For fair comparison, they were trained with the same </w:t>
      </w:r>
      <w:r w:rsidR="00FE6912" w:rsidRPr="00A403D0">
        <w:rPr>
          <w:rFonts w:ascii="Times New Roman" w:hAnsi="Times New Roman"/>
          <w:color w:val="FF0000"/>
          <w:sz w:val="21"/>
        </w:rPr>
        <w:t xml:space="preserve">training </w:t>
      </w:r>
      <w:r w:rsidR="00FE6912">
        <w:rPr>
          <w:rFonts w:ascii="Times New Roman" w:hAnsi="Times New Roman"/>
          <w:color w:val="000000" w:themeColor="text1"/>
          <w:sz w:val="21"/>
        </w:rPr>
        <w:t xml:space="preserve">dataset </w:t>
      </w:r>
      <w:r w:rsidR="00FE6912" w:rsidRPr="00A403D0">
        <w:rPr>
          <w:rFonts w:ascii="Times New Roman" w:hAnsi="Times New Roman"/>
          <w:color w:val="FF0000"/>
          <w:sz w:val="21"/>
        </w:rPr>
        <w:t>used in this study</w:t>
      </w:r>
      <w:r w:rsidR="00FE6912">
        <w:rPr>
          <w:rFonts w:ascii="Times New Roman" w:hAnsi="Times New Roman"/>
          <w:color w:val="000000" w:themeColor="text1"/>
          <w:sz w:val="21"/>
        </w:rPr>
        <w:t>, and the performances were evaluated by 10-fold cross-validation.</w:t>
      </w:r>
      <w:r w:rsidR="00FE6912" w:rsidRPr="00A403D0">
        <w:rPr>
          <w:rFonts w:ascii="Times New Roman" w:hAnsi="Times New Roman"/>
          <w:color w:val="FF0000"/>
          <w:sz w:val="21"/>
        </w:rPr>
        <w:t xml:space="preserve"> The cross-validation results are presented in Table </w:t>
      </w:r>
      <w:r w:rsidR="00F601A7" w:rsidRPr="00A403D0">
        <w:rPr>
          <w:rFonts w:ascii="Times New Roman" w:hAnsi="Times New Roman"/>
          <w:color w:val="FF0000"/>
          <w:sz w:val="21"/>
        </w:rPr>
        <w:t>4</w:t>
      </w:r>
      <w:r w:rsidR="00CE7ABE" w:rsidRPr="00A403D0">
        <w:rPr>
          <w:rFonts w:ascii="Times New Roman" w:hAnsi="Times New Roman"/>
          <w:color w:val="FF0000"/>
          <w:sz w:val="21"/>
        </w:rPr>
        <w:t>.</w:t>
      </w:r>
    </w:p>
    <w:p w:rsidR="00512F86" w:rsidRPr="000252B8" w:rsidRDefault="00512F86" w:rsidP="00A941CF">
      <w:pPr>
        <w:pStyle w:val="a6"/>
        <w:autoSpaceDE w:val="0"/>
        <w:spacing w:line="360" w:lineRule="auto"/>
        <w:rPr>
          <w:rFonts w:ascii="Times New Roman" w:hAnsi="Times New Roman"/>
          <w:color w:val="000000" w:themeColor="text1"/>
          <w:sz w:val="21"/>
        </w:rPr>
      </w:pPr>
      <w:r w:rsidRPr="00F601A7">
        <w:rPr>
          <w:rFonts w:ascii="Times New Roman" w:hAnsi="Times New Roman"/>
          <w:color w:val="000000" w:themeColor="text1"/>
          <w:sz w:val="21"/>
        </w:rPr>
        <w:lastRenderedPageBreak/>
        <w:t xml:space="preserve">As </w:t>
      </w:r>
      <w:r w:rsidR="00CE7ABE" w:rsidRPr="00A403D0">
        <w:rPr>
          <w:rFonts w:ascii="Times New Roman" w:hAnsi="Times New Roman"/>
          <w:color w:val="FF0000"/>
          <w:sz w:val="21"/>
        </w:rPr>
        <w:t xml:space="preserve">shown </w:t>
      </w:r>
      <w:r w:rsidRPr="00F601A7">
        <w:rPr>
          <w:rFonts w:ascii="Times New Roman" w:hAnsi="Times New Roman"/>
          <w:color w:val="000000" w:themeColor="text1"/>
          <w:sz w:val="21"/>
        </w:rPr>
        <w:t xml:space="preserve">in Table </w:t>
      </w:r>
      <w:r w:rsidR="00F601A7" w:rsidRPr="00A403D0">
        <w:rPr>
          <w:rFonts w:ascii="Times New Roman" w:hAnsi="Times New Roman"/>
          <w:color w:val="FF0000"/>
          <w:sz w:val="21"/>
        </w:rPr>
        <w:t>4 and Figure 4A</w:t>
      </w:r>
      <w:r w:rsidRPr="00F601A7">
        <w:rPr>
          <w:rFonts w:ascii="Times New Roman" w:hAnsi="Times New Roman"/>
          <w:color w:val="000000" w:themeColor="text1"/>
          <w:sz w:val="21"/>
        </w:rPr>
        <w:t>, we observed that the performance of our proposed ACPred-Fuse is significantly better than other predictors</w:t>
      </w:r>
      <w:r w:rsidR="009D7EE1" w:rsidRPr="00A403D0">
        <w:rPr>
          <w:rFonts w:ascii="Times New Roman" w:hAnsi="Times New Roman"/>
          <w:color w:val="FF0000"/>
          <w:sz w:val="21"/>
        </w:rPr>
        <w:t xml:space="preserve"> in four out of five metrics (SE, MCC, AUC, and ACC)</w:t>
      </w:r>
      <w:r w:rsidRPr="00A403D0">
        <w:rPr>
          <w:rFonts w:ascii="Times New Roman" w:hAnsi="Times New Roman"/>
          <w:color w:val="FF0000"/>
          <w:sz w:val="21"/>
        </w:rPr>
        <w:t xml:space="preserve">. </w:t>
      </w:r>
      <w:r w:rsidR="009D7EE1" w:rsidRPr="00A403D0">
        <w:rPr>
          <w:rFonts w:ascii="Times New Roman" w:hAnsi="Times New Roman"/>
          <w:color w:val="FF0000"/>
          <w:sz w:val="21"/>
        </w:rPr>
        <w:t>Specially</w:t>
      </w:r>
      <w:r w:rsidR="0019697A" w:rsidRPr="00F601A7">
        <w:rPr>
          <w:rFonts w:ascii="Times New Roman" w:hAnsi="Times New Roman"/>
          <w:color w:val="000000" w:themeColor="text1"/>
          <w:sz w:val="21"/>
        </w:rPr>
        <w:t>, the SE and ACC of our predictor are 77.2% and 82.4%, respectively, which are 4.6%</w:t>
      </w:r>
      <w:ins w:id="418" w:author="Microsoft Office User" w:date="2019-06-04T17:44:00Z">
        <w:r w:rsidR="00CF07FE" w:rsidRPr="00F601A7">
          <w:rPr>
            <w:rFonts w:ascii="Times New Roman" w:hAnsi="Times New Roman"/>
            <w:color w:val="000000" w:themeColor="text1"/>
            <w:sz w:val="21"/>
          </w:rPr>
          <w:t xml:space="preserve"> </w:t>
        </w:r>
      </w:ins>
      <w:r w:rsidR="0019697A" w:rsidRPr="00F601A7">
        <w:rPr>
          <w:rFonts w:ascii="Times New Roman" w:hAnsi="Times New Roman"/>
          <w:color w:val="000000" w:themeColor="text1"/>
          <w:sz w:val="21"/>
        </w:rPr>
        <w:t>-</w:t>
      </w:r>
      <w:ins w:id="419" w:author="Microsoft Office User" w:date="2019-06-04T17:44:00Z">
        <w:r w:rsidR="00CF07FE" w:rsidRPr="00F601A7">
          <w:rPr>
            <w:rFonts w:ascii="Times New Roman" w:hAnsi="Times New Roman"/>
            <w:color w:val="000000" w:themeColor="text1"/>
            <w:sz w:val="21"/>
          </w:rPr>
          <w:t xml:space="preserve"> </w:t>
        </w:r>
      </w:ins>
      <w:r w:rsidR="0019697A" w:rsidRPr="00F601A7">
        <w:rPr>
          <w:rFonts w:ascii="Times New Roman" w:hAnsi="Times New Roman"/>
          <w:color w:val="000000" w:themeColor="text1"/>
          <w:sz w:val="21"/>
        </w:rPr>
        <w:t>20% and 2%</w:t>
      </w:r>
      <w:ins w:id="420" w:author="Microsoft Office User" w:date="2019-06-04T17:44:00Z">
        <w:r w:rsidR="00CF07FE" w:rsidRPr="00F601A7">
          <w:rPr>
            <w:rFonts w:ascii="Times New Roman" w:hAnsi="Times New Roman"/>
            <w:color w:val="000000" w:themeColor="text1"/>
            <w:sz w:val="21"/>
          </w:rPr>
          <w:t xml:space="preserve"> </w:t>
        </w:r>
      </w:ins>
      <w:r w:rsidR="0019697A" w:rsidRPr="00F601A7">
        <w:rPr>
          <w:rFonts w:ascii="Times New Roman" w:hAnsi="Times New Roman"/>
          <w:color w:val="000000" w:themeColor="text1"/>
          <w:sz w:val="21"/>
        </w:rPr>
        <w:t>-</w:t>
      </w:r>
      <w:ins w:id="421" w:author="Microsoft Office User" w:date="2019-06-04T17:44:00Z">
        <w:r w:rsidR="00CF07FE" w:rsidRPr="00F601A7">
          <w:rPr>
            <w:rFonts w:ascii="Times New Roman" w:hAnsi="Times New Roman"/>
            <w:color w:val="000000" w:themeColor="text1"/>
            <w:sz w:val="21"/>
          </w:rPr>
          <w:t xml:space="preserve"> </w:t>
        </w:r>
      </w:ins>
      <w:r w:rsidR="0019697A" w:rsidRPr="00F601A7">
        <w:rPr>
          <w:rFonts w:ascii="Times New Roman" w:hAnsi="Times New Roman"/>
          <w:color w:val="000000" w:themeColor="text1"/>
          <w:sz w:val="21"/>
        </w:rPr>
        <w:t>11.8% higher than other predictors.</w:t>
      </w:r>
      <w:r w:rsidR="0019697A" w:rsidRPr="00F601A7">
        <w:rPr>
          <w:rFonts w:ascii="Times New Roman" w:hAnsi="Times New Roman" w:hint="eastAsia"/>
          <w:color w:val="000000" w:themeColor="text1"/>
          <w:sz w:val="21"/>
        </w:rPr>
        <w:t xml:space="preserve"> </w:t>
      </w:r>
      <w:r w:rsidR="0019697A" w:rsidRPr="00F601A7">
        <w:rPr>
          <w:rFonts w:ascii="Times New Roman" w:hAnsi="Times New Roman"/>
          <w:color w:val="000000" w:themeColor="text1"/>
          <w:sz w:val="21"/>
        </w:rPr>
        <w:t xml:space="preserve">Although our SP is not the highest, it </w:t>
      </w:r>
      <w:r w:rsidR="00907131" w:rsidRPr="00A403D0">
        <w:rPr>
          <w:rFonts w:ascii="Times New Roman" w:hAnsi="Times New Roman"/>
          <w:color w:val="FF0000"/>
          <w:sz w:val="21"/>
        </w:rPr>
        <w:t xml:space="preserve">is </w:t>
      </w:r>
      <w:r w:rsidR="009D7EE1" w:rsidRPr="00A403D0">
        <w:rPr>
          <w:rFonts w:ascii="Times New Roman" w:hAnsi="Times New Roman"/>
          <w:color w:val="FF0000"/>
          <w:sz w:val="21"/>
        </w:rPr>
        <w:t>slightly worse</w:t>
      </w:r>
      <w:r w:rsidR="0019697A" w:rsidRPr="00A403D0">
        <w:rPr>
          <w:rFonts w:ascii="Times New Roman" w:hAnsi="Times New Roman"/>
          <w:color w:val="FF0000"/>
          <w:sz w:val="21"/>
        </w:rPr>
        <w:t xml:space="preserve"> </w:t>
      </w:r>
      <w:r w:rsidR="009D7EE1" w:rsidRPr="00A403D0">
        <w:rPr>
          <w:rFonts w:ascii="Times New Roman" w:hAnsi="Times New Roman"/>
          <w:color w:val="FF0000"/>
          <w:sz w:val="21"/>
        </w:rPr>
        <w:t xml:space="preserve">than </w:t>
      </w:r>
      <w:r w:rsidR="0019697A" w:rsidRPr="00F601A7">
        <w:rPr>
          <w:rFonts w:ascii="Times New Roman" w:hAnsi="Times New Roman"/>
          <w:color w:val="000000" w:themeColor="text1"/>
          <w:sz w:val="21"/>
        </w:rPr>
        <w:t>the best SP</w:t>
      </w:r>
      <w:ins w:id="422" w:author="Microsoft Office User" w:date="2019-06-05T08:55:00Z">
        <w:r w:rsidR="009D7EE1" w:rsidRPr="00F601A7">
          <w:rPr>
            <w:rFonts w:ascii="Times New Roman" w:hAnsi="Times New Roman"/>
            <w:color w:val="000000" w:themeColor="text1"/>
            <w:sz w:val="21"/>
          </w:rPr>
          <w:t xml:space="preserve"> </w:t>
        </w:r>
      </w:ins>
      <w:r w:rsidR="009D7EE1" w:rsidRPr="00A403D0">
        <w:rPr>
          <w:rFonts w:ascii="Times New Roman" w:hAnsi="Times New Roman"/>
          <w:color w:val="FF0000"/>
          <w:sz w:val="21"/>
        </w:rPr>
        <w:t xml:space="preserve">of PEPred-Suite, </w:t>
      </w:r>
      <w:r w:rsidR="0019697A" w:rsidRPr="00A403D0">
        <w:rPr>
          <w:rFonts w:ascii="Times New Roman" w:hAnsi="Times New Roman"/>
          <w:color w:val="FF0000"/>
          <w:sz w:val="21"/>
        </w:rPr>
        <w:t>only</w:t>
      </w:r>
      <w:r w:rsidR="009D7EE1" w:rsidRPr="00A403D0">
        <w:rPr>
          <w:rFonts w:ascii="Times New Roman" w:hAnsi="Times New Roman"/>
          <w:color w:val="FF0000"/>
          <w:sz w:val="21"/>
        </w:rPr>
        <w:t xml:space="preserve"> by</w:t>
      </w:r>
      <w:r w:rsidR="0019697A" w:rsidRPr="00F601A7">
        <w:rPr>
          <w:rFonts w:ascii="Times New Roman" w:hAnsi="Times New Roman"/>
          <w:color w:val="000000" w:themeColor="text1"/>
          <w:sz w:val="21"/>
        </w:rPr>
        <w:t xml:space="preserve"> 0.4% lower.</w:t>
      </w:r>
      <w:r w:rsidR="00550028" w:rsidRPr="00F601A7">
        <w:rPr>
          <w:rFonts w:ascii="Times New Roman" w:hAnsi="Times New Roman" w:hint="eastAsia"/>
          <w:color w:val="000000" w:themeColor="text1"/>
          <w:sz w:val="21"/>
        </w:rPr>
        <w:t xml:space="preserve"> </w:t>
      </w:r>
      <w:r w:rsidR="00907131" w:rsidRPr="00A403D0">
        <w:rPr>
          <w:rFonts w:ascii="Times New Roman" w:hAnsi="Times New Roman"/>
          <w:color w:val="FF0000"/>
          <w:sz w:val="21"/>
        </w:rPr>
        <w:t>Additionally</w:t>
      </w:r>
      <w:r w:rsidR="0019697A" w:rsidRPr="00A403D0">
        <w:rPr>
          <w:rFonts w:ascii="Times New Roman" w:hAnsi="Times New Roman"/>
          <w:color w:val="FF0000"/>
          <w:sz w:val="21"/>
        </w:rPr>
        <w:t xml:space="preserve">, </w:t>
      </w:r>
      <w:r w:rsidR="009D7EE1" w:rsidRPr="00A403D0">
        <w:rPr>
          <w:rFonts w:ascii="Times New Roman" w:hAnsi="Times New Roman"/>
          <w:color w:val="FF0000"/>
          <w:sz w:val="21"/>
        </w:rPr>
        <w:t xml:space="preserve">we </w:t>
      </w:r>
      <w:r w:rsidR="0019697A" w:rsidRPr="00F601A7">
        <w:rPr>
          <w:rFonts w:ascii="Times New Roman" w:hAnsi="Times New Roman"/>
          <w:color w:val="000000" w:themeColor="text1"/>
          <w:sz w:val="21"/>
        </w:rPr>
        <w:t>use</w:t>
      </w:r>
      <w:r w:rsidR="00907131" w:rsidRPr="00A403D0">
        <w:rPr>
          <w:rFonts w:ascii="Times New Roman" w:hAnsi="Times New Roman"/>
          <w:color w:val="FF0000"/>
          <w:sz w:val="21"/>
        </w:rPr>
        <w:t>d</w:t>
      </w:r>
      <w:r w:rsidR="0019697A" w:rsidRPr="00F601A7">
        <w:rPr>
          <w:rFonts w:ascii="Times New Roman" w:hAnsi="Times New Roman"/>
          <w:color w:val="000000" w:themeColor="text1"/>
          <w:sz w:val="21"/>
        </w:rPr>
        <w:t xml:space="preserve"> the </w:t>
      </w:r>
      <w:r w:rsidR="00FE6912" w:rsidRPr="00A403D0">
        <w:rPr>
          <w:rFonts w:ascii="Times New Roman" w:hAnsi="Times New Roman"/>
          <w:color w:val="FF0000"/>
          <w:sz w:val="21"/>
        </w:rPr>
        <w:t xml:space="preserve">ROC </w:t>
      </w:r>
      <w:r w:rsidR="00FE6912">
        <w:rPr>
          <w:rFonts w:ascii="Times New Roman" w:hAnsi="Times New Roman"/>
          <w:color w:val="000000" w:themeColor="text1"/>
          <w:sz w:val="21"/>
        </w:rPr>
        <w:t xml:space="preserve">curve to compare </w:t>
      </w:r>
      <w:r w:rsidR="00FE6912" w:rsidRPr="00A403D0">
        <w:rPr>
          <w:rFonts w:ascii="Times New Roman" w:hAnsi="Times New Roman"/>
          <w:color w:val="FF0000"/>
          <w:sz w:val="21"/>
        </w:rPr>
        <w:t xml:space="preserve">the performance of </w:t>
      </w:r>
      <w:r w:rsidR="00FE6912">
        <w:rPr>
          <w:rFonts w:ascii="Times New Roman" w:hAnsi="Times New Roman"/>
          <w:color w:val="000000" w:themeColor="text1"/>
          <w:sz w:val="21"/>
        </w:rPr>
        <w:t xml:space="preserve">ACPred-Fuse with other state-of-the-art predictors. As seen in Figure </w:t>
      </w:r>
      <w:r w:rsidR="00F601A7" w:rsidRPr="00A403D0">
        <w:rPr>
          <w:rFonts w:ascii="Times New Roman" w:hAnsi="Times New Roman"/>
          <w:color w:val="FF0000"/>
          <w:sz w:val="21"/>
        </w:rPr>
        <w:t>4B</w:t>
      </w:r>
      <w:r w:rsidR="0019697A" w:rsidRPr="00F601A7">
        <w:rPr>
          <w:rFonts w:ascii="Times New Roman" w:hAnsi="Times New Roman"/>
          <w:color w:val="000000" w:themeColor="text1"/>
          <w:sz w:val="21"/>
        </w:rPr>
        <w:t xml:space="preserve">, ACPred-Fuse is </w:t>
      </w:r>
      <w:del w:id="423" w:author="Microsoft Office User" w:date="2019-06-04T16:20:00Z">
        <w:r w:rsidR="0019697A" w:rsidRPr="00F601A7" w:rsidDel="00907131">
          <w:rPr>
            <w:rFonts w:ascii="Times New Roman" w:hAnsi="Times New Roman"/>
            <w:color w:val="000000" w:themeColor="text1"/>
            <w:sz w:val="21"/>
          </w:rPr>
          <w:delText xml:space="preserve"> </w:delText>
        </w:r>
      </w:del>
      <w:r w:rsidR="0019697A" w:rsidRPr="00F601A7">
        <w:rPr>
          <w:rFonts w:ascii="Times New Roman" w:hAnsi="Times New Roman"/>
          <w:color w:val="000000" w:themeColor="text1"/>
          <w:sz w:val="21"/>
        </w:rPr>
        <w:t>superior to other predictors in AUC, which is 0.022</w:t>
      </w:r>
      <w:r w:rsidR="00BA5CEA" w:rsidRPr="00F601A7">
        <w:rPr>
          <w:rFonts w:ascii="Times New Roman" w:hAnsi="Times New Roman" w:hint="eastAsia"/>
          <w:color w:val="000000" w:themeColor="text1"/>
          <w:sz w:val="21"/>
        </w:rPr>
        <w:t xml:space="preserve"> </w:t>
      </w:r>
      <w:r w:rsidR="0019697A" w:rsidRPr="00F601A7">
        <w:rPr>
          <w:rFonts w:ascii="Times New Roman" w:hAnsi="Times New Roman"/>
          <w:color w:val="000000" w:themeColor="text1"/>
          <w:sz w:val="21"/>
        </w:rPr>
        <w:t>-</w:t>
      </w:r>
      <w:r w:rsidR="00BA5CEA" w:rsidRPr="00F601A7">
        <w:rPr>
          <w:rFonts w:ascii="Times New Roman" w:hAnsi="Times New Roman" w:hint="eastAsia"/>
          <w:color w:val="000000" w:themeColor="text1"/>
          <w:sz w:val="21"/>
        </w:rPr>
        <w:t xml:space="preserve"> </w:t>
      </w:r>
      <w:r w:rsidR="0019697A" w:rsidRPr="00F601A7">
        <w:rPr>
          <w:rFonts w:ascii="Times New Roman" w:hAnsi="Times New Roman"/>
          <w:color w:val="000000" w:themeColor="text1"/>
          <w:sz w:val="21"/>
        </w:rPr>
        <w:t>0.073 higher than existing predictors.</w:t>
      </w:r>
      <w:r w:rsidR="0019697A" w:rsidRPr="00A403D0">
        <w:rPr>
          <w:rFonts w:ascii="Times New Roman" w:hAnsi="Times New Roman" w:hint="eastAsia"/>
          <w:color w:val="FF0000"/>
          <w:sz w:val="21"/>
        </w:rPr>
        <w:t xml:space="preserve"> </w:t>
      </w:r>
      <w:r w:rsidR="009D7EE1" w:rsidRPr="00A403D0">
        <w:rPr>
          <w:rFonts w:ascii="Times New Roman" w:hAnsi="Times New Roman"/>
          <w:color w:val="FF0000"/>
          <w:sz w:val="21"/>
        </w:rPr>
        <w:t xml:space="preserve">Furthermore, to analyze how reliable the </w:t>
      </w:r>
      <w:r w:rsidR="00FE6912" w:rsidRPr="00A403D0">
        <w:rPr>
          <w:rFonts w:ascii="Times New Roman" w:hAnsi="Times New Roman"/>
          <w:color w:val="FF0000"/>
          <w:sz w:val="21"/>
        </w:rPr>
        <w:t xml:space="preserve">compassion is, we computed the statistical significance between the proposed ACPred-Fuse and other predictors in terms of AUC. It can be seen also from Table </w:t>
      </w:r>
      <w:r w:rsidR="00F601A7" w:rsidRPr="00A403D0">
        <w:rPr>
          <w:rFonts w:ascii="Times New Roman" w:hAnsi="Times New Roman"/>
          <w:color w:val="FF0000"/>
          <w:sz w:val="21"/>
        </w:rPr>
        <w:t>4</w:t>
      </w:r>
      <w:r w:rsidR="009D7EE1" w:rsidRPr="00A403D0">
        <w:rPr>
          <w:rFonts w:ascii="Times New Roman" w:hAnsi="Times New Roman"/>
          <w:color w:val="FF0000"/>
          <w:sz w:val="21"/>
        </w:rPr>
        <w:t xml:space="preserve"> that our predictor is significantly better as compared</w:t>
      </w:r>
      <w:r w:rsidR="00FE6912" w:rsidRPr="00A403D0">
        <w:rPr>
          <w:rFonts w:ascii="Times New Roman" w:hAnsi="Times New Roman"/>
          <w:color w:val="FF0000"/>
          <w:sz w:val="21"/>
        </w:rPr>
        <w:t xml:space="preserve"> with other predictors. These results indicate that ACPred-Fuse is capable of identifying ACPs more precisely than existing predictors.</w:t>
      </w:r>
    </w:p>
    <w:p w:rsidR="00512F86" w:rsidRPr="000252B8" w:rsidRDefault="00FE6912" w:rsidP="00A941CF">
      <w:pPr>
        <w:pStyle w:val="a6"/>
        <w:autoSpaceDE w:val="0"/>
        <w:spacing w:before="0" w:beforeAutospacing="0" w:after="0" w:afterAutospacing="0" w:line="360" w:lineRule="auto"/>
        <w:rPr>
          <w:rFonts w:ascii="Times New Roman" w:hAnsi="Times New Roman"/>
          <w:b/>
          <w:color w:val="000000" w:themeColor="text1"/>
          <w:sz w:val="21"/>
        </w:rPr>
      </w:pPr>
      <w:r>
        <w:rPr>
          <w:rFonts w:ascii="Times New Roman" w:hAnsi="Times New Roman"/>
          <w:b/>
          <w:color w:val="000000" w:themeColor="text1"/>
          <w:sz w:val="21"/>
        </w:rPr>
        <w:t>Comparison of the proposed predictor and existing predictors on independent test.</w:t>
      </w:r>
    </w:p>
    <w:p w:rsidR="00512F86" w:rsidRPr="00A403D0" w:rsidRDefault="00FE6912" w:rsidP="00A941CF">
      <w:pPr>
        <w:pStyle w:val="a6"/>
        <w:autoSpaceDE w:val="0"/>
        <w:spacing w:before="0" w:beforeAutospacing="0" w:after="0" w:afterAutospacing="0" w:line="360" w:lineRule="auto"/>
        <w:rPr>
          <w:rFonts w:ascii="Times New Roman" w:hAnsi="Times New Roman"/>
          <w:color w:val="FF0000"/>
          <w:sz w:val="21"/>
        </w:rPr>
      </w:pPr>
      <w:r w:rsidRPr="00A403D0">
        <w:rPr>
          <w:rFonts w:ascii="Times New Roman" w:hAnsi="Times New Roman"/>
          <w:color w:val="FF0000"/>
          <w:sz w:val="21"/>
        </w:rPr>
        <w:t xml:space="preserve">To validate the robustness of ACPred-Fuse, we further tested and compared their performances using an independent test set (containing 82 ACPs and 2628 non-ACPs). To make the comparison fair, we used the same training dataset for model training. </w:t>
      </w:r>
      <w:r w:rsidR="00512F86" w:rsidRPr="00A403D0">
        <w:rPr>
          <w:rFonts w:ascii="Times New Roman" w:hAnsi="Times New Roman"/>
          <w:color w:val="FF0000"/>
          <w:sz w:val="21"/>
        </w:rPr>
        <w:t xml:space="preserve">Figure </w:t>
      </w:r>
      <w:r w:rsidR="00F601A7" w:rsidRPr="00A403D0">
        <w:rPr>
          <w:rFonts w:ascii="Times New Roman" w:hAnsi="Times New Roman"/>
          <w:color w:val="FF0000"/>
          <w:sz w:val="21"/>
        </w:rPr>
        <w:t>4</w:t>
      </w:r>
      <w:r w:rsidR="00512F86" w:rsidRPr="00A403D0">
        <w:rPr>
          <w:rFonts w:ascii="Times New Roman" w:hAnsi="Times New Roman"/>
          <w:color w:val="FF0000"/>
          <w:sz w:val="21"/>
        </w:rPr>
        <w:t>C illustrates the performance</w:t>
      </w:r>
      <w:r w:rsidR="009D7EE1" w:rsidRPr="00A403D0">
        <w:rPr>
          <w:rFonts w:ascii="Times New Roman" w:hAnsi="Times New Roman"/>
          <w:color w:val="FF0000"/>
          <w:sz w:val="21"/>
        </w:rPr>
        <w:t>s</w:t>
      </w:r>
      <w:r w:rsidR="00512F86" w:rsidRPr="00A403D0">
        <w:rPr>
          <w:rFonts w:ascii="Times New Roman" w:hAnsi="Times New Roman"/>
          <w:color w:val="FF0000"/>
          <w:sz w:val="21"/>
        </w:rPr>
        <w:t xml:space="preserve"> of ACPred-Fuse and the </w:t>
      </w:r>
      <w:r w:rsidR="009D7EE1" w:rsidRPr="00A403D0">
        <w:rPr>
          <w:rFonts w:ascii="Times New Roman" w:hAnsi="Times New Roman"/>
          <w:color w:val="FF0000"/>
          <w:sz w:val="21"/>
        </w:rPr>
        <w:t xml:space="preserve">six </w:t>
      </w:r>
      <w:r w:rsidR="00512F86" w:rsidRPr="00A403D0">
        <w:rPr>
          <w:rFonts w:ascii="Times New Roman" w:hAnsi="Times New Roman"/>
          <w:color w:val="FF0000"/>
          <w:sz w:val="21"/>
        </w:rPr>
        <w:t xml:space="preserve">prediction models, while Figure </w:t>
      </w:r>
      <w:r w:rsidR="00F601A7" w:rsidRPr="00A403D0">
        <w:rPr>
          <w:rFonts w:ascii="Times New Roman" w:hAnsi="Times New Roman"/>
          <w:color w:val="FF0000"/>
          <w:sz w:val="21"/>
        </w:rPr>
        <w:t>4</w:t>
      </w:r>
      <w:r w:rsidR="00512F86" w:rsidRPr="00A403D0">
        <w:rPr>
          <w:rFonts w:ascii="Times New Roman" w:hAnsi="Times New Roman"/>
          <w:color w:val="FF0000"/>
          <w:sz w:val="21"/>
        </w:rPr>
        <w:t xml:space="preserve">D shows their corresponding </w:t>
      </w:r>
      <w:r w:rsidR="009D7EE1" w:rsidRPr="00A403D0">
        <w:rPr>
          <w:rFonts w:ascii="Times New Roman" w:hAnsi="Times New Roman"/>
          <w:color w:val="FF0000"/>
          <w:sz w:val="21"/>
        </w:rPr>
        <w:t xml:space="preserve">ROC </w:t>
      </w:r>
      <w:r w:rsidR="00512F86" w:rsidRPr="00A403D0">
        <w:rPr>
          <w:rFonts w:ascii="Times New Roman" w:hAnsi="Times New Roman"/>
          <w:color w:val="FF0000"/>
          <w:sz w:val="21"/>
        </w:rPr>
        <w:t xml:space="preserve">curves. </w:t>
      </w:r>
      <w:r w:rsidR="00F601A7" w:rsidRPr="00A403D0">
        <w:rPr>
          <w:rFonts w:ascii="Times New Roman" w:hAnsi="Times New Roman"/>
          <w:color w:val="FF0000"/>
          <w:sz w:val="21"/>
        </w:rPr>
        <w:t xml:space="preserve">Table 5 lists their detailed independent test results. </w:t>
      </w:r>
      <w:r w:rsidR="00512F86" w:rsidRPr="00A403D0">
        <w:rPr>
          <w:rFonts w:ascii="Times New Roman" w:hAnsi="Times New Roman"/>
          <w:color w:val="FF0000"/>
          <w:sz w:val="21"/>
        </w:rPr>
        <w:t xml:space="preserve">As seen from </w:t>
      </w:r>
      <w:r w:rsidR="00F601A7" w:rsidRPr="00A403D0">
        <w:rPr>
          <w:rFonts w:ascii="Times New Roman" w:hAnsi="Times New Roman"/>
          <w:color w:val="FF0000"/>
          <w:sz w:val="21"/>
        </w:rPr>
        <w:t>Table 5</w:t>
      </w:r>
      <w:bookmarkStart w:id="424" w:name="_GoBack"/>
      <w:bookmarkEnd w:id="424"/>
      <w:r w:rsidR="00F601A7" w:rsidRPr="00A403D0">
        <w:rPr>
          <w:rFonts w:ascii="Times New Roman" w:hAnsi="Times New Roman"/>
          <w:color w:val="FF0000"/>
          <w:sz w:val="21"/>
        </w:rPr>
        <w:t xml:space="preserve">, </w:t>
      </w:r>
      <w:r w:rsidR="00512F86" w:rsidRPr="00A403D0">
        <w:rPr>
          <w:rFonts w:ascii="Times New Roman" w:hAnsi="Times New Roman"/>
          <w:color w:val="FF0000"/>
          <w:sz w:val="21"/>
        </w:rPr>
        <w:t xml:space="preserve">Figures </w:t>
      </w:r>
      <w:r w:rsidR="00F601A7" w:rsidRPr="00A403D0">
        <w:rPr>
          <w:rFonts w:ascii="Times New Roman" w:hAnsi="Times New Roman"/>
          <w:color w:val="FF0000"/>
          <w:sz w:val="21"/>
        </w:rPr>
        <w:t xml:space="preserve">4C </w:t>
      </w:r>
      <w:r w:rsidR="00512F86" w:rsidRPr="00A403D0">
        <w:rPr>
          <w:rFonts w:ascii="Times New Roman" w:hAnsi="Times New Roman"/>
          <w:color w:val="FF0000"/>
          <w:sz w:val="21"/>
        </w:rPr>
        <w:t xml:space="preserve">and </w:t>
      </w:r>
      <w:r w:rsidR="00F601A7" w:rsidRPr="00A403D0">
        <w:rPr>
          <w:rFonts w:ascii="Times New Roman" w:hAnsi="Times New Roman"/>
          <w:color w:val="FF0000"/>
          <w:sz w:val="21"/>
        </w:rPr>
        <w:t>4D</w:t>
      </w:r>
      <w:r w:rsidR="00512F86" w:rsidRPr="00A403D0">
        <w:rPr>
          <w:rFonts w:ascii="Times New Roman" w:hAnsi="Times New Roman"/>
          <w:color w:val="FF0000"/>
          <w:sz w:val="21"/>
        </w:rPr>
        <w:t xml:space="preserve">, we observed similar results with that </w:t>
      </w:r>
      <w:r w:rsidR="00755B12" w:rsidRPr="00A403D0">
        <w:rPr>
          <w:rFonts w:ascii="Times New Roman" w:hAnsi="Times New Roman"/>
          <w:color w:val="FF0000"/>
          <w:sz w:val="21"/>
        </w:rPr>
        <w:t>under cross-validation test</w:t>
      </w:r>
      <w:r w:rsidR="00512F86" w:rsidRPr="00A403D0">
        <w:rPr>
          <w:rFonts w:ascii="Times New Roman" w:hAnsi="Times New Roman"/>
          <w:color w:val="FF0000"/>
          <w:sz w:val="21"/>
        </w:rPr>
        <w:t xml:space="preserve">. </w:t>
      </w:r>
      <w:r w:rsidR="00755B12" w:rsidRPr="00A403D0">
        <w:rPr>
          <w:rFonts w:ascii="Times New Roman" w:hAnsi="Times New Roman" w:hint="eastAsia"/>
          <w:color w:val="FF0000"/>
          <w:sz w:val="21"/>
        </w:rPr>
        <w:t>That</w:t>
      </w:r>
      <w:r w:rsidR="00755B12" w:rsidRPr="00A403D0">
        <w:rPr>
          <w:rFonts w:ascii="Times New Roman" w:hAnsi="Times New Roman"/>
          <w:color w:val="FF0000"/>
          <w:sz w:val="21"/>
        </w:rPr>
        <w:t xml:space="preserve"> is, our </w:t>
      </w:r>
      <w:r w:rsidR="00201136" w:rsidRPr="00A403D0">
        <w:rPr>
          <w:rFonts w:ascii="Times New Roman" w:hAnsi="Times New Roman"/>
          <w:color w:val="FF0000"/>
          <w:sz w:val="21"/>
        </w:rPr>
        <w:t>predictor</w:t>
      </w:r>
      <w:r w:rsidR="00755B12" w:rsidRPr="00A403D0">
        <w:rPr>
          <w:rFonts w:ascii="Times New Roman" w:hAnsi="Times New Roman"/>
          <w:color w:val="FF0000"/>
          <w:sz w:val="21"/>
        </w:rPr>
        <w:t xml:space="preserve"> significantly outperforms the compared existing predictors for the</w:t>
      </w:r>
      <w:r w:rsidR="00201136" w:rsidRPr="00A403D0">
        <w:rPr>
          <w:rFonts w:ascii="Times New Roman" w:hAnsi="Times New Roman"/>
          <w:color w:val="FF0000"/>
          <w:sz w:val="21"/>
        </w:rPr>
        <w:t xml:space="preserve"> independent test</w:t>
      </w:r>
      <w:r w:rsidR="00755B12" w:rsidRPr="00A403D0">
        <w:rPr>
          <w:rFonts w:ascii="Times New Roman" w:hAnsi="Times New Roman"/>
          <w:color w:val="FF0000"/>
          <w:sz w:val="21"/>
        </w:rPr>
        <w:t>, with only one exception, which is that the proposed ACPred-Fuse is competitive with PEPred-Suite</w:t>
      </w:r>
      <w:r w:rsidR="00320AEE" w:rsidRPr="00A403D0">
        <w:rPr>
          <w:rFonts w:ascii="Times New Roman" w:hAnsi="Times New Roman"/>
          <w:color w:val="FF0000"/>
          <w:sz w:val="21"/>
        </w:rPr>
        <w:t>. Overall, the independent test results</w:t>
      </w:r>
      <w:r w:rsidR="00201136" w:rsidRPr="00A403D0">
        <w:rPr>
          <w:rFonts w:ascii="Times New Roman" w:hAnsi="Times New Roman"/>
          <w:color w:val="FF0000"/>
          <w:sz w:val="21"/>
        </w:rPr>
        <w:t xml:space="preserve"> </w:t>
      </w:r>
      <w:r w:rsidR="00755B12" w:rsidRPr="00A403D0">
        <w:rPr>
          <w:rFonts w:ascii="Times New Roman" w:hAnsi="Times New Roman" w:hint="eastAsia"/>
          <w:color w:val="FF0000"/>
          <w:sz w:val="21"/>
        </w:rPr>
        <w:t>confirm</w:t>
      </w:r>
      <w:r w:rsidR="00755B12" w:rsidRPr="00A403D0">
        <w:rPr>
          <w:rFonts w:ascii="Times New Roman" w:hAnsi="Times New Roman"/>
          <w:color w:val="FF0000"/>
          <w:sz w:val="21"/>
        </w:rPr>
        <w:t xml:space="preserve"> </w:t>
      </w:r>
      <w:r w:rsidR="00201136" w:rsidRPr="00A403D0">
        <w:rPr>
          <w:rFonts w:ascii="Times New Roman" w:hAnsi="Times New Roman"/>
          <w:color w:val="FF0000"/>
          <w:sz w:val="21"/>
        </w:rPr>
        <w:t>that our predict</w:t>
      </w:r>
      <w:r w:rsidR="00320AEE" w:rsidRPr="00A403D0">
        <w:rPr>
          <w:rFonts w:ascii="Times New Roman" w:hAnsi="Times New Roman"/>
          <w:color w:val="FF0000"/>
          <w:sz w:val="21"/>
        </w:rPr>
        <w:t>or</w:t>
      </w:r>
      <w:r w:rsidR="00201136" w:rsidRPr="00A403D0">
        <w:rPr>
          <w:rFonts w:ascii="Times New Roman" w:hAnsi="Times New Roman"/>
          <w:color w:val="FF0000"/>
          <w:sz w:val="21"/>
        </w:rPr>
        <w:t xml:space="preserve"> </w:t>
      </w:r>
      <w:r w:rsidR="00320AEE" w:rsidRPr="00A403D0">
        <w:rPr>
          <w:rFonts w:ascii="Times New Roman" w:hAnsi="Times New Roman"/>
          <w:color w:val="FF0000"/>
          <w:sz w:val="21"/>
        </w:rPr>
        <w:t>can better discriminate</w:t>
      </w:r>
      <w:r w:rsidR="00201136" w:rsidRPr="00A403D0">
        <w:rPr>
          <w:rFonts w:ascii="Times New Roman" w:hAnsi="Times New Roman"/>
          <w:color w:val="FF0000"/>
          <w:sz w:val="21"/>
        </w:rPr>
        <w:t xml:space="preserve"> real ACP</w:t>
      </w:r>
      <w:r w:rsidR="00F5589D" w:rsidRPr="00A403D0">
        <w:rPr>
          <w:rFonts w:ascii="Times New Roman" w:hAnsi="Times New Roman" w:hint="eastAsia"/>
          <w:color w:val="FF0000"/>
          <w:sz w:val="21"/>
        </w:rPr>
        <w:t>s</w:t>
      </w:r>
      <w:r w:rsidR="00320AEE" w:rsidRPr="00A403D0">
        <w:rPr>
          <w:rFonts w:ascii="Times New Roman" w:hAnsi="Times New Roman"/>
          <w:color w:val="FF0000"/>
          <w:sz w:val="21"/>
        </w:rPr>
        <w:t xml:space="preserve"> from non-ACPs than existing predictors</w:t>
      </w:r>
      <w:r w:rsidR="00201136" w:rsidRPr="00A403D0">
        <w:rPr>
          <w:rFonts w:ascii="Times New Roman" w:hAnsi="Times New Roman"/>
          <w:color w:val="FF0000"/>
          <w:sz w:val="21"/>
        </w:rPr>
        <w:t>.</w:t>
      </w:r>
      <w:r w:rsidR="00320AEE" w:rsidRPr="00A403D0">
        <w:rPr>
          <w:rFonts w:ascii="Times New Roman" w:hAnsi="Times New Roman"/>
          <w:color w:val="FF0000"/>
          <w:sz w:val="21"/>
        </w:rPr>
        <w:t xml:space="preserve"> However, we have to say that the </w:t>
      </w:r>
      <w:r w:rsidR="004C53B5" w:rsidRPr="00A403D0">
        <w:rPr>
          <w:rFonts w:ascii="Times New Roman" w:hAnsi="Times New Roman"/>
          <w:color w:val="FF0000"/>
          <w:sz w:val="21"/>
        </w:rPr>
        <w:t>above independent</w:t>
      </w:r>
      <w:r w:rsidR="00320AEE" w:rsidRPr="00A403D0">
        <w:rPr>
          <w:rFonts w:ascii="Times New Roman" w:hAnsi="Times New Roman"/>
          <w:color w:val="FF0000"/>
          <w:sz w:val="21"/>
        </w:rPr>
        <w:t xml:space="preserve"> results </w:t>
      </w:r>
      <w:r w:rsidR="004C53B5" w:rsidRPr="00A403D0">
        <w:rPr>
          <w:rFonts w:ascii="Times New Roman" w:hAnsi="Times New Roman"/>
          <w:color w:val="FF0000"/>
          <w:sz w:val="21"/>
        </w:rPr>
        <w:t>might not 100% reflect their predictive performance in real applications</w:t>
      </w:r>
      <w:r w:rsidR="00320AEE" w:rsidRPr="00A403D0">
        <w:rPr>
          <w:rFonts w:ascii="Times New Roman" w:hAnsi="Times New Roman"/>
          <w:color w:val="FF0000"/>
          <w:sz w:val="21"/>
        </w:rPr>
        <w:t xml:space="preserve"> </w:t>
      </w:r>
      <w:r w:rsidR="004C53B5" w:rsidRPr="00A403D0">
        <w:rPr>
          <w:rFonts w:ascii="Times New Roman" w:hAnsi="Times New Roman"/>
          <w:color w:val="FF0000"/>
          <w:sz w:val="21"/>
        </w:rPr>
        <w:t xml:space="preserve">mainly </w:t>
      </w:r>
      <w:r w:rsidR="00320AEE" w:rsidRPr="00A403D0">
        <w:rPr>
          <w:rFonts w:ascii="Times New Roman" w:hAnsi="Times New Roman"/>
          <w:color w:val="FF0000"/>
          <w:sz w:val="21"/>
        </w:rPr>
        <w:t>due to the limit of the positive number, which is relatively small for a reliable independent test. It can be anticipated that with the increment of experimentally validated ACPs, the evaluation and comparison would be more precise.</w:t>
      </w:r>
    </w:p>
    <w:p w:rsidR="00512F86" w:rsidRPr="000252B8" w:rsidRDefault="00FE6912" w:rsidP="00A941CF">
      <w:pPr>
        <w:autoSpaceDE w:val="0"/>
        <w:spacing w:line="360" w:lineRule="auto"/>
        <w:rPr>
          <w:color w:val="000000" w:themeColor="text1"/>
          <w:sz w:val="21"/>
          <w:szCs w:val="21"/>
        </w:rPr>
      </w:pPr>
      <w:r>
        <w:rPr>
          <w:color w:val="000000" w:themeColor="text1"/>
          <w:sz w:val="21"/>
          <w:szCs w:val="21"/>
        </w:rPr>
        <w:t xml:space="preserve"> </w:t>
      </w:r>
    </w:p>
    <w:p w:rsidR="00512F86" w:rsidRPr="000252B8" w:rsidRDefault="00FE6912" w:rsidP="00A941CF">
      <w:pPr>
        <w:autoSpaceDE w:val="0"/>
        <w:spacing w:line="360" w:lineRule="auto"/>
        <w:rPr>
          <w:color w:val="000000" w:themeColor="text1"/>
          <w:sz w:val="21"/>
          <w:szCs w:val="21"/>
        </w:rPr>
      </w:pPr>
      <w:r>
        <w:rPr>
          <w:rFonts w:eastAsia="Arial"/>
          <w:b/>
          <w:bCs/>
          <w:color w:val="000000" w:themeColor="text1"/>
          <w:sz w:val="21"/>
          <w:szCs w:val="21"/>
        </w:rPr>
        <w:t>Conclusion</w:t>
      </w:r>
    </w:p>
    <w:p w:rsidR="00512F86" w:rsidRPr="00F601A7" w:rsidRDefault="00FE6912" w:rsidP="00A941CF">
      <w:pPr>
        <w:pStyle w:val="a6"/>
        <w:autoSpaceDE w:val="0"/>
        <w:spacing w:before="0" w:beforeAutospacing="0" w:after="0" w:afterAutospacing="0" w:line="360" w:lineRule="auto"/>
        <w:rPr>
          <w:rFonts w:ascii="Times New Roman" w:hAnsi="Times New Roman"/>
          <w:color w:val="000000" w:themeColor="text1"/>
          <w:sz w:val="21"/>
        </w:rPr>
      </w:pPr>
      <w:r>
        <w:rPr>
          <w:rFonts w:ascii="Times New Roman" w:hAnsi="Times New Roman"/>
          <w:color w:val="000000" w:themeColor="text1"/>
          <w:sz w:val="21"/>
        </w:rPr>
        <w:t xml:space="preserve">In this work, we have developed a new predictor called ACPred-Fuse that establishes an effective predictive model to identify ACPs. In this predictor, we have proposed a more informative feature representation scheme by integrating and learning from multi-view </w:t>
      </w:r>
      <w:r w:rsidRPr="00A403D0">
        <w:rPr>
          <w:rFonts w:ascii="Times New Roman" w:hAnsi="Times New Roman"/>
          <w:color w:val="FF0000"/>
          <w:sz w:val="21"/>
        </w:rPr>
        <w:t>features. We have compared the proposed multi-view features with existing feature descriptors and single-view features. Our comparison results showed that the multi-view features can more effectively distinguish ACPs from non-ACPs than existing feature descriptors and single-view features, demonstrating the information from multiple views is complementary to each other, contributing to the performance improvement</w:t>
      </w:r>
      <w:r>
        <w:rPr>
          <w:rFonts w:ascii="Times New Roman" w:hAnsi="Times New Roman"/>
          <w:color w:val="000000" w:themeColor="text1"/>
          <w:sz w:val="21"/>
        </w:rPr>
        <w:t xml:space="preserve">. To validate the performance of our ACPred-Fuse, we have evaluated and compared it with the state-of-art predictors using both cross validation test and independent test. Benchmarking comparison results demonstrate that the proposed predictor is more effective and promising for </w:t>
      </w:r>
      <w:r>
        <w:rPr>
          <w:rFonts w:ascii="Times New Roman" w:hAnsi="Times New Roman"/>
          <w:color w:val="000000" w:themeColor="text1"/>
          <w:sz w:val="21"/>
        </w:rPr>
        <w:lastRenderedPageBreak/>
        <w:t xml:space="preserve">identifying ACPs. Moreover, </w:t>
      </w:r>
      <w:r w:rsidRPr="00A403D0">
        <w:rPr>
          <w:rFonts w:ascii="Times New Roman" w:hAnsi="Times New Roman"/>
          <w:color w:val="FF0000"/>
          <w:sz w:val="21"/>
        </w:rPr>
        <w:t>we have also established a user-friendly web server for the convenient use of our predictor</w:t>
      </w:r>
      <w:r>
        <w:rPr>
          <w:rFonts w:ascii="Times New Roman" w:hAnsi="Times New Roman"/>
          <w:color w:val="000000" w:themeColor="text1"/>
          <w:sz w:val="21"/>
        </w:rPr>
        <w:t xml:space="preserve"> by a wider research community. We anticipate that ACPred-Fuse will be a useful tool for discovering new potential ACPs in a high-throughput and cost-effective manner. </w:t>
      </w:r>
      <w:r w:rsidRPr="00A403D0">
        <w:rPr>
          <w:rFonts w:ascii="Times New Roman" w:hAnsi="Times New Roman"/>
          <w:color w:val="FF0000"/>
          <w:sz w:val="21"/>
        </w:rPr>
        <w:t xml:space="preserve">In future work, we will try other methods, such as </w:t>
      </w:r>
      <w:r>
        <w:rPr>
          <w:rFonts w:ascii="Times New Roman" w:hAnsi="Times New Roman"/>
          <w:color w:val="000000" w:themeColor="text1"/>
          <w:sz w:val="21"/>
        </w:rPr>
        <w:t xml:space="preserve">deep learning </w:t>
      </w:r>
      <w:r w:rsidR="00E71766" w:rsidRPr="000252B8">
        <w:rPr>
          <w:rFonts w:ascii="Times New Roman" w:hAnsi="Times New Roman"/>
          <w:color w:val="000000" w:themeColor="text1"/>
          <w:sz w:val="21"/>
        </w:rPr>
        <w:fldChar w:fldCharType="begin">
          <w:fldData xml:space="preserve">PEVuZE5vdGU+PENpdGU+PEF1dGhvcj5aaGFuZzwvQXV0aG9yPjxZZWFyPjIwMTg8L1llYXI+PFJl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==
</w:fldData>
        </w:fldChar>
      </w:r>
      <w:r w:rsidR="00BA5E43">
        <w:rPr>
          <w:rFonts w:ascii="Times New Roman" w:hAnsi="Times New Roman"/>
          <w:color w:val="000000" w:themeColor="text1"/>
          <w:sz w:val="21"/>
        </w:rPr>
        <w:instrText xml:space="preserve"> ADDIN EN.CITE </w:instrText>
      </w:r>
      <w:r w:rsidR="00E71766">
        <w:rPr>
          <w:rFonts w:ascii="Times New Roman" w:hAnsi="Times New Roman"/>
          <w:color w:val="000000" w:themeColor="text1"/>
          <w:sz w:val="21"/>
        </w:rPr>
        <w:fldChar w:fldCharType="begin">
          <w:fldData xml:space="preserve">PEVuZE5vdGU+PENpdGU+PEF1dGhvcj5aaGFuZzwvQXV0aG9yPjxZZWFyPjIwMTg8L1llYXI+PFJl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==
</w:fldData>
        </w:fldChar>
      </w:r>
      <w:r w:rsidR="00BA5E43">
        <w:rPr>
          <w:rFonts w:ascii="Times New Roman" w:hAnsi="Times New Roman"/>
          <w:color w:val="000000" w:themeColor="text1"/>
          <w:sz w:val="21"/>
        </w:rPr>
        <w:instrText xml:space="preserve"> ADDIN EN.CITE.DATA </w:instrText>
      </w:r>
      <w:r w:rsidR="00E71766">
        <w:rPr>
          <w:rFonts w:ascii="Times New Roman" w:hAnsi="Times New Roman"/>
          <w:color w:val="000000" w:themeColor="text1"/>
          <w:sz w:val="21"/>
        </w:rPr>
      </w:r>
      <w:r w:rsidR="00E71766">
        <w:rPr>
          <w:rFonts w:ascii="Times New Roman" w:hAnsi="Times New Roman"/>
          <w:color w:val="000000" w:themeColor="text1"/>
          <w:sz w:val="21"/>
        </w:rPr>
        <w:fldChar w:fldCharType="end"/>
      </w:r>
      <w:r w:rsidR="00E71766" w:rsidRPr="000252B8">
        <w:rPr>
          <w:rFonts w:ascii="Times New Roman" w:hAnsi="Times New Roman"/>
          <w:color w:val="000000" w:themeColor="text1"/>
          <w:sz w:val="21"/>
          <w:rPrChange w:id="425" w:author="Microsoft Office User" w:date="2019-06-06T16:04:00Z">
            <w:rPr>
              <w:rFonts w:ascii="Times New Roman" w:hAnsi="Times New Roman"/>
              <w:color w:val="000000" w:themeColor="text1"/>
              <w:sz w:val="21"/>
            </w:rPr>
          </w:rPrChange>
        </w:rPr>
      </w:r>
      <w:r w:rsidR="00E71766" w:rsidRPr="000252B8">
        <w:rPr>
          <w:rFonts w:ascii="Times New Roman" w:hAnsi="Times New Roman"/>
          <w:color w:val="000000" w:themeColor="text1"/>
          <w:sz w:val="21"/>
          <w:rPrChange w:id="426" w:author="Microsoft Office User" w:date="2019-06-06T16:04:00Z">
            <w:rPr>
              <w:rFonts w:ascii="Times New Roman" w:hAnsi="Times New Roman"/>
              <w:color w:val="000000" w:themeColor="text1"/>
              <w:sz w:val="21"/>
            </w:rPr>
          </w:rPrChange>
        </w:rPr>
        <w:fldChar w:fldCharType="separate"/>
      </w:r>
      <w:r w:rsidR="00BA5E43">
        <w:rPr>
          <w:rFonts w:ascii="Times New Roman" w:hAnsi="Times New Roman"/>
          <w:noProof/>
          <w:color w:val="000000" w:themeColor="text1"/>
          <w:sz w:val="21"/>
        </w:rPr>
        <w:t>[</w:t>
      </w:r>
      <w:hyperlink w:anchor="_ENREF_32" w:tooltip="Zhang, 2018 #665" w:history="1">
        <w:r w:rsidR="00CB4E63">
          <w:rPr>
            <w:rFonts w:ascii="Times New Roman" w:hAnsi="Times New Roman"/>
            <w:noProof/>
            <w:color w:val="000000" w:themeColor="text1"/>
            <w:sz w:val="21"/>
          </w:rPr>
          <w:t>32-34</w:t>
        </w:r>
      </w:hyperlink>
      <w:r w:rsidR="00BA5E43">
        <w:rPr>
          <w:rFonts w:ascii="Times New Roman" w:hAnsi="Times New Roman"/>
          <w:noProof/>
          <w:color w:val="000000" w:themeColor="text1"/>
          <w:sz w:val="21"/>
        </w:rPr>
        <w:t>]</w:t>
      </w:r>
      <w:r w:rsidR="00E71766" w:rsidRPr="000252B8">
        <w:rPr>
          <w:rFonts w:ascii="Times New Roman" w:hAnsi="Times New Roman"/>
          <w:color w:val="000000" w:themeColor="text1"/>
          <w:sz w:val="21"/>
        </w:rPr>
        <w:fldChar w:fldCharType="end"/>
      </w:r>
      <w:r w:rsidR="00FC6AAF" w:rsidRPr="000252B8">
        <w:rPr>
          <w:rFonts w:ascii="Times New Roman" w:hAnsi="Times New Roman"/>
          <w:color w:val="000000" w:themeColor="text1"/>
          <w:sz w:val="21"/>
        </w:rPr>
        <w:t xml:space="preserve"> </w:t>
      </w:r>
      <w:r w:rsidR="00EF6B5F" w:rsidRPr="000252B8">
        <w:rPr>
          <w:rFonts w:ascii="Times New Roman" w:hAnsi="Times New Roman" w:hint="eastAsia"/>
          <w:color w:val="000000" w:themeColor="text1"/>
          <w:sz w:val="21"/>
        </w:rPr>
        <w:t xml:space="preserve">and parallel computation techniques </w:t>
      </w:r>
      <w:r w:rsidR="00E71766" w:rsidRPr="000252B8">
        <w:rPr>
          <w:rFonts w:ascii="Times New Roman" w:hAnsi="Times New Roman"/>
          <w:color w:val="000000" w:themeColor="text1"/>
          <w:sz w:val="21"/>
        </w:rPr>
        <w:fldChar w:fldCharType="begin">
          <w:fldData xml:space="preserve">PEVuZE5vdGU+PENpdGU+PEF1dGhvcj5ab3U8L0F1dGhvcj48WWVhcj4yMDE0PC9ZZWFyPjxSZWNO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</w:fldData>
        </w:fldChar>
      </w:r>
      <w:r w:rsidR="00BA5E43">
        <w:rPr>
          <w:rFonts w:ascii="Times New Roman" w:hAnsi="Times New Roman"/>
          <w:color w:val="000000" w:themeColor="text1"/>
          <w:sz w:val="21"/>
        </w:rPr>
        <w:instrText xml:space="preserve"> ADDIN EN.CITE </w:instrText>
      </w:r>
      <w:r w:rsidR="00E71766">
        <w:rPr>
          <w:rFonts w:ascii="Times New Roman" w:hAnsi="Times New Roman"/>
          <w:color w:val="000000" w:themeColor="text1"/>
          <w:sz w:val="21"/>
        </w:rPr>
        <w:fldChar w:fldCharType="begin">
          <w:fldData xml:space="preserve">PEVuZE5vdGU+PENpdGU+PEF1dGhvcj5ab3U8L0F1dGhvcj48WWVhcj4yMDE0PC9ZZWFyPjxSZWNO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</w:fldData>
        </w:fldChar>
      </w:r>
      <w:r w:rsidR="00BA5E43">
        <w:rPr>
          <w:rFonts w:ascii="Times New Roman" w:hAnsi="Times New Roman"/>
          <w:color w:val="000000" w:themeColor="text1"/>
          <w:sz w:val="21"/>
        </w:rPr>
        <w:instrText xml:space="preserve"> ADDIN EN.CITE.DATA </w:instrText>
      </w:r>
      <w:r w:rsidR="00E71766">
        <w:rPr>
          <w:rFonts w:ascii="Times New Roman" w:hAnsi="Times New Roman"/>
          <w:color w:val="000000" w:themeColor="text1"/>
          <w:sz w:val="21"/>
        </w:rPr>
      </w:r>
      <w:r w:rsidR="00E71766">
        <w:rPr>
          <w:rFonts w:ascii="Times New Roman" w:hAnsi="Times New Roman"/>
          <w:color w:val="000000" w:themeColor="text1"/>
          <w:sz w:val="21"/>
        </w:rPr>
        <w:fldChar w:fldCharType="end"/>
      </w:r>
      <w:r w:rsidR="00E71766" w:rsidRPr="000252B8">
        <w:rPr>
          <w:rFonts w:ascii="Times New Roman" w:hAnsi="Times New Roman"/>
          <w:color w:val="000000" w:themeColor="text1"/>
          <w:sz w:val="21"/>
          <w:rPrChange w:id="427" w:author="Microsoft Office User" w:date="2019-06-06T16:04:00Z">
            <w:rPr>
              <w:rFonts w:ascii="Times New Roman" w:hAnsi="Times New Roman"/>
              <w:color w:val="000000" w:themeColor="text1"/>
              <w:sz w:val="21"/>
            </w:rPr>
          </w:rPrChange>
        </w:rPr>
      </w:r>
      <w:r w:rsidR="00E71766" w:rsidRPr="000252B8">
        <w:rPr>
          <w:rFonts w:ascii="Times New Roman" w:hAnsi="Times New Roman"/>
          <w:color w:val="000000" w:themeColor="text1"/>
          <w:sz w:val="21"/>
          <w:rPrChange w:id="428" w:author="Microsoft Office User" w:date="2019-06-06T16:04:00Z">
            <w:rPr>
              <w:rFonts w:ascii="Times New Roman" w:hAnsi="Times New Roman"/>
              <w:color w:val="000000" w:themeColor="text1"/>
              <w:sz w:val="21"/>
            </w:rPr>
          </w:rPrChange>
        </w:rPr>
        <w:fldChar w:fldCharType="separate"/>
      </w:r>
      <w:r w:rsidR="00BA5E43">
        <w:rPr>
          <w:rFonts w:ascii="Times New Roman" w:hAnsi="Times New Roman"/>
          <w:noProof/>
          <w:color w:val="000000" w:themeColor="text1"/>
          <w:sz w:val="21"/>
        </w:rPr>
        <w:t>[</w:t>
      </w:r>
      <w:hyperlink w:anchor="_ENREF_35" w:tooltip="Zou, 2014 #356" w:history="1">
        <w:r w:rsidR="00CB4E63">
          <w:rPr>
            <w:rFonts w:ascii="Times New Roman" w:hAnsi="Times New Roman"/>
            <w:noProof/>
            <w:color w:val="000000" w:themeColor="text1"/>
            <w:sz w:val="21"/>
          </w:rPr>
          <w:t>35-38</w:t>
        </w:r>
      </w:hyperlink>
      <w:r w:rsidR="00BA5E43">
        <w:rPr>
          <w:rFonts w:ascii="Times New Roman" w:hAnsi="Times New Roman"/>
          <w:noProof/>
          <w:color w:val="000000" w:themeColor="text1"/>
          <w:sz w:val="21"/>
        </w:rPr>
        <w:t>]</w:t>
      </w:r>
      <w:r w:rsidR="00E71766" w:rsidRPr="000252B8">
        <w:rPr>
          <w:rFonts w:ascii="Times New Roman" w:hAnsi="Times New Roman"/>
          <w:color w:val="000000" w:themeColor="text1"/>
          <w:sz w:val="21"/>
        </w:rPr>
        <w:fldChar w:fldCharType="end"/>
      </w:r>
      <w:r w:rsidR="003900F7" w:rsidRPr="00A403D0">
        <w:rPr>
          <w:rFonts w:ascii="Times New Roman" w:hAnsi="Times New Roman"/>
          <w:color w:val="FF0000"/>
          <w:sz w:val="21"/>
        </w:rPr>
        <w:t>,</w:t>
      </w:r>
      <w:r w:rsidR="00EF6B5F" w:rsidRPr="00A403D0">
        <w:rPr>
          <w:rFonts w:ascii="Times New Roman" w:hAnsi="Times New Roman" w:hint="eastAsia"/>
          <w:color w:val="FF0000"/>
          <w:sz w:val="21"/>
        </w:rPr>
        <w:t xml:space="preserve"> </w:t>
      </w:r>
      <w:r w:rsidR="003900F7" w:rsidRPr="00A403D0">
        <w:rPr>
          <w:rFonts w:ascii="Times New Roman" w:hAnsi="Times New Roman"/>
          <w:color w:val="FF0000"/>
          <w:sz w:val="21"/>
        </w:rPr>
        <w:t xml:space="preserve">for </w:t>
      </w:r>
      <w:r w:rsidR="004C53B5" w:rsidRPr="00A403D0">
        <w:rPr>
          <w:rFonts w:ascii="Times New Roman" w:hAnsi="Times New Roman"/>
          <w:color w:val="FF0000"/>
          <w:sz w:val="21"/>
        </w:rPr>
        <w:t xml:space="preserve">more </w:t>
      </w:r>
      <w:r w:rsidR="003900F7" w:rsidRPr="00A403D0">
        <w:rPr>
          <w:rFonts w:ascii="Times New Roman" w:hAnsi="Times New Roman"/>
          <w:color w:val="FF0000"/>
          <w:sz w:val="21"/>
        </w:rPr>
        <w:t>precise</w:t>
      </w:r>
      <w:r w:rsidR="004C53B5" w:rsidRPr="00A403D0">
        <w:rPr>
          <w:rFonts w:ascii="Times New Roman" w:hAnsi="Times New Roman"/>
          <w:color w:val="FF0000"/>
          <w:sz w:val="21"/>
        </w:rPr>
        <w:t xml:space="preserve"> </w:t>
      </w:r>
      <w:r w:rsidR="003900F7" w:rsidRPr="00A403D0">
        <w:rPr>
          <w:rFonts w:ascii="Times New Roman" w:hAnsi="Times New Roman"/>
          <w:color w:val="FF0000"/>
          <w:sz w:val="21"/>
        </w:rPr>
        <w:t>and efficient prediction</w:t>
      </w:r>
      <w:r w:rsidR="00EF6B5F" w:rsidRPr="00A403D0">
        <w:rPr>
          <w:rFonts w:ascii="Times New Roman" w:hAnsi="Times New Roman" w:hint="eastAsia"/>
          <w:color w:val="FF0000"/>
          <w:sz w:val="21"/>
        </w:rPr>
        <w:t>.</w:t>
      </w:r>
    </w:p>
    <w:p w:rsidR="00512F86" w:rsidRPr="00F601A7" w:rsidRDefault="00512F86" w:rsidP="00A941CF">
      <w:pPr>
        <w:pStyle w:val="a6"/>
        <w:autoSpaceDE w:val="0"/>
        <w:spacing w:before="0" w:beforeAutospacing="0" w:after="0" w:afterAutospacing="0" w:line="360" w:lineRule="auto"/>
        <w:rPr>
          <w:rFonts w:ascii="Times New Roman" w:eastAsia="Arial" w:hAnsi="Times New Roman"/>
          <w:b/>
          <w:bCs/>
          <w:color w:val="000000" w:themeColor="text1"/>
          <w:sz w:val="21"/>
        </w:rPr>
      </w:pPr>
    </w:p>
    <w:p w:rsidR="00512F86" w:rsidRPr="000252B8" w:rsidRDefault="00FE6912" w:rsidP="00A941CF">
      <w:pPr>
        <w:pStyle w:val="a6"/>
        <w:autoSpaceDE w:val="0"/>
        <w:spacing w:before="0" w:beforeAutospacing="0" w:after="0" w:afterAutospacing="0" w:line="360" w:lineRule="auto"/>
        <w:rPr>
          <w:rFonts w:eastAsia="Arial"/>
          <w:b/>
          <w:bCs/>
          <w:color w:val="000000" w:themeColor="text1"/>
          <w:sz w:val="21"/>
        </w:rPr>
      </w:pPr>
      <w:r>
        <w:rPr>
          <w:rFonts w:ascii="Times New Roman" w:eastAsia="Arial" w:hAnsi="Times New Roman"/>
          <w:b/>
          <w:bCs/>
          <w:color w:val="000000" w:themeColor="text1"/>
          <w:sz w:val="21"/>
        </w:rPr>
        <w:t>Acknowledgemen</w:t>
      </w:r>
      <w:r>
        <w:rPr>
          <w:rFonts w:eastAsia="Arial"/>
          <w:b/>
          <w:bCs/>
          <w:color w:val="000000" w:themeColor="text1"/>
          <w:sz w:val="21"/>
        </w:rPr>
        <w:t>t</w:t>
      </w:r>
    </w:p>
    <w:p w:rsidR="00512F86" w:rsidRPr="00711C39" w:rsidRDefault="00FE6912" w:rsidP="00A941CF">
      <w:pPr>
        <w:spacing w:line="360" w:lineRule="auto"/>
        <w:rPr>
          <w:rFonts w:eastAsia="SimSun"/>
          <w:color w:val="000000" w:themeColor="text1"/>
          <w:sz w:val="21"/>
          <w:szCs w:val="21"/>
        </w:rPr>
      </w:pPr>
      <w:r>
        <w:rPr>
          <w:color w:val="000000" w:themeColor="text1"/>
          <w:sz w:val="21"/>
          <w:szCs w:val="21"/>
        </w:rPr>
        <w:t xml:space="preserve">The work was supported by the National Natural Science Foundation of China (Nos. 61701340 and </w:t>
      </w:r>
      <w:r w:rsidR="00E71766" w:rsidRPr="00E71766">
        <w:rPr>
          <w:sz w:val="21"/>
          <w:szCs w:val="21"/>
          <w:rPrChange w:id="429" w:author="Microsoft Office User" w:date="2019-06-06T16:04:00Z">
            <w:rPr>
              <w:szCs w:val="21"/>
            </w:rPr>
          </w:rPrChange>
        </w:rPr>
        <w:t>61702361</w:t>
      </w:r>
      <w:r w:rsidR="00512F86" w:rsidRPr="000252B8">
        <w:rPr>
          <w:color w:val="000000" w:themeColor="text1"/>
          <w:sz w:val="21"/>
          <w:szCs w:val="21"/>
        </w:rPr>
        <w:t>), the Natural Science Foundation of Tianjin city (No</w:t>
      </w:r>
      <w:r w:rsidR="009378F2" w:rsidRPr="000252B8">
        <w:rPr>
          <w:color w:val="000000" w:themeColor="text1"/>
          <w:sz w:val="21"/>
          <w:szCs w:val="21"/>
        </w:rPr>
        <w:t>s</w:t>
      </w:r>
      <w:r w:rsidR="00512F86" w:rsidRPr="000252B8">
        <w:rPr>
          <w:color w:val="000000" w:themeColor="text1"/>
          <w:sz w:val="21"/>
          <w:szCs w:val="21"/>
        </w:rPr>
        <w:t>. 18JCQNJC00500</w:t>
      </w:r>
      <w:r w:rsidR="009378F2" w:rsidRPr="000252B8">
        <w:rPr>
          <w:color w:val="000000" w:themeColor="text1"/>
          <w:sz w:val="21"/>
          <w:szCs w:val="21"/>
        </w:rPr>
        <w:t xml:space="preserve"> and </w:t>
      </w:r>
      <w:r w:rsidR="00E71766" w:rsidRPr="00E71766">
        <w:rPr>
          <w:sz w:val="21"/>
          <w:szCs w:val="21"/>
          <w:rPrChange w:id="430" w:author="Microsoft Office User" w:date="2019-06-06T16:04:00Z">
            <w:rPr>
              <w:szCs w:val="21"/>
            </w:rPr>
          </w:rPrChange>
        </w:rPr>
        <w:t>18JCQNJC00800</w:t>
      </w:r>
      <w:r w:rsidR="00512F86" w:rsidRPr="000252B8">
        <w:rPr>
          <w:color w:val="000000" w:themeColor="text1"/>
          <w:sz w:val="21"/>
          <w:szCs w:val="21"/>
        </w:rPr>
        <w:t>), and the National Key R&amp;D Program of China (</w:t>
      </w:r>
      <w:r w:rsidR="00512F86" w:rsidRPr="00711C39">
        <w:rPr>
          <w:rFonts w:eastAsia="SimSun"/>
          <w:color w:val="000000" w:themeColor="text1"/>
          <w:sz w:val="21"/>
          <w:szCs w:val="21"/>
        </w:rPr>
        <w:t>2018YFC0910405</w:t>
      </w:r>
      <w:r w:rsidR="00512F86" w:rsidRPr="00711C39">
        <w:rPr>
          <w:color w:val="000000" w:themeColor="text1"/>
          <w:sz w:val="21"/>
          <w:szCs w:val="21"/>
        </w:rPr>
        <w:t xml:space="preserve">). </w:t>
      </w:r>
    </w:p>
    <w:p w:rsidR="006B47D1" w:rsidRPr="008D20CA" w:rsidRDefault="006B47D1">
      <w:pPr>
        <w:rPr>
          <w:color w:val="000000" w:themeColor="text1"/>
          <w:sz w:val="21"/>
          <w:szCs w:val="21"/>
        </w:rPr>
      </w:pPr>
    </w:p>
    <w:p w:rsidR="006B47D1" w:rsidRPr="008D20CA" w:rsidRDefault="00944F6F">
      <w:pPr>
        <w:rPr>
          <w:b/>
          <w:bCs/>
          <w:color w:val="000000" w:themeColor="text1"/>
          <w:sz w:val="21"/>
          <w:szCs w:val="21"/>
        </w:rPr>
      </w:pPr>
      <w:r w:rsidRPr="008D20CA">
        <w:rPr>
          <w:rFonts w:eastAsia="TimesNewRomanPSMT"/>
          <w:b/>
          <w:bCs/>
          <w:color w:val="000000" w:themeColor="text1"/>
          <w:sz w:val="21"/>
          <w:szCs w:val="21"/>
        </w:rPr>
        <w:t>References</w:t>
      </w:r>
    </w:p>
    <w:p w:rsidR="002005E4" w:rsidRPr="008D20CA" w:rsidRDefault="002005E4">
      <w:pPr>
        <w:rPr>
          <w:b/>
          <w:bCs/>
          <w:color w:val="000000" w:themeColor="text1"/>
          <w:sz w:val="21"/>
          <w:szCs w:val="21"/>
        </w:rPr>
      </w:pPr>
    </w:p>
    <w:p w:rsidR="00CB4E63" w:rsidRPr="00CB4E63" w:rsidRDefault="00E71766" w:rsidP="00CB4E63">
      <w:pPr>
        <w:pStyle w:val="EndNoteBibliography"/>
        <w:rPr>
          <w:noProof/>
        </w:rPr>
      </w:pPr>
      <w:r w:rsidRPr="00E71766">
        <w:rPr>
          <w:color w:val="000000" w:themeColor="text1"/>
          <w:sz w:val="21"/>
        </w:rPr>
        <w:fldChar w:fldCharType="begin"/>
      </w:r>
      <w:r w:rsidR="002005E4" w:rsidRPr="008D20CA">
        <w:rPr>
          <w:color w:val="000000" w:themeColor="text1"/>
          <w:sz w:val="21"/>
        </w:rPr>
        <w:instrText xml:space="preserve"> ADDIN EN.REFLIST </w:instrText>
      </w:r>
      <w:r w:rsidRPr="00E71766">
        <w:rPr>
          <w:color w:val="000000" w:themeColor="text1"/>
          <w:sz w:val="21"/>
        </w:rPr>
        <w:fldChar w:fldCharType="separate"/>
      </w:r>
      <w:bookmarkStart w:id="431" w:name="_ENREF_1"/>
      <w:r w:rsidR="00CB4E63" w:rsidRPr="00CB4E63">
        <w:rPr>
          <w:noProof/>
        </w:rPr>
        <w:t>1.</w:t>
      </w:r>
      <w:r w:rsidR="00CB4E63" w:rsidRPr="00CB4E63">
        <w:rPr>
          <w:noProof/>
        </w:rPr>
        <w:tab/>
        <w:t>Ferlay J, Shin HR, Bray F et al. Estimates of worldwide burden of cancer in 2008: GLOBOCAN 2008, International journal of cancer 2010;127:2893-2917.</w:t>
      </w:r>
      <w:bookmarkEnd w:id="431"/>
    </w:p>
    <w:p w:rsidR="00CB4E63" w:rsidRPr="00CB4E63" w:rsidRDefault="00CB4E63" w:rsidP="00CB4E63">
      <w:pPr>
        <w:pStyle w:val="EndNoteBibliography"/>
        <w:rPr>
          <w:noProof/>
        </w:rPr>
      </w:pPr>
      <w:bookmarkStart w:id="432" w:name="_ENREF_2"/>
      <w:r w:rsidRPr="00CB4E63">
        <w:rPr>
          <w:noProof/>
        </w:rPr>
        <w:t>2.</w:t>
      </w:r>
      <w:r w:rsidRPr="00CB4E63">
        <w:rPr>
          <w:noProof/>
        </w:rPr>
        <w:tab/>
        <w:t>Liu H, Luo LB, Cheng ZZ et al. Group-sparse Modeling Drug-kinase Networks for Predicting Combinatorial Drug Sensitivity in Cancer Cells, Current Bioinformatics 2018;13:437-443.</w:t>
      </w:r>
      <w:bookmarkEnd w:id="432"/>
    </w:p>
    <w:p w:rsidR="00CB4E63" w:rsidRPr="00CB4E63" w:rsidRDefault="00CB4E63" w:rsidP="00CB4E63">
      <w:pPr>
        <w:pStyle w:val="EndNoteBibliography"/>
        <w:rPr>
          <w:noProof/>
        </w:rPr>
      </w:pPr>
      <w:bookmarkStart w:id="433" w:name="_ENREF_3"/>
      <w:r w:rsidRPr="00CB4E63">
        <w:rPr>
          <w:noProof/>
        </w:rPr>
        <w:t>3.</w:t>
      </w:r>
      <w:r w:rsidRPr="00CB4E63">
        <w:rPr>
          <w:noProof/>
        </w:rPr>
        <w:tab/>
        <w:t>Liao Z, Li D, Wang X et al. Cancer diagnosis from isomiR expression with machine learning method, Current Bioinformatics 2018;13:57-63.</w:t>
      </w:r>
      <w:bookmarkEnd w:id="433"/>
    </w:p>
    <w:p w:rsidR="00CB4E63" w:rsidRPr="00CB4E63" w:rsidRDefault="00CB4E63" w:rsidP="00CB4E63">
      <w:pPr>
        <w:pStyle w:val="EndNoteBibliography"/>
        <w:rPr>
          <w:noProof/>
        </w:rPr>
      </w:pPr>
      <w:bookmarkStart w:id="434" w:name="_ENREF_4"/>
      <w:r w:rsidRPr="00CB4E63">
        <w:rPr>
          <w:noProof/>
        </w:rPr>
        <w:t>4.</w:t>
      </w:r>
      <w:r w:rsidRPr="00CB4E63">
        <w:rPr>
          <w:noProof/>
        </w:rPr>
        <w:tab/>
        <w:t>Holohan C, Van Schaeybroeck S, Longley DB et al. Cancer drug resistance: an evolving paradigm, Nature Reviews Cancer 2013;13:714.</w:t>
      </w:r>
      <w:bookmarkEnd w:id="434"/>
    </w:p>
    <w:p w:rsidR="00CB4E63" w:rsidRPr="00CB4E63" w:rsidRDefault="00CB4E63" w:rsidP="00CB4E63">
      <w:pPr>
        <w:pStyle w:val="EndNoteBibliography"/>
        <w:rPr>
          <w:noProof/>
        </w:rPr>
      </w:pPr>
      <w:bookmarkStart w:id="435" w:name="_ENREF_5"/>
      <w:r w:rsidRPr="00CB4E63">
        <w:rPr>
          <w:noProof/>
        </w:rPr>
        <w:t>5.</w:t>
      </w:r>
      <w:r w:rsidRPr="00CB4E63">
        <w:rPr>
          <w:noProof/>
        </w:rPr>
        <w:tab/>
        <w:t>Gaspar D, Veiga AS, Castanho MA. From antimicrobial to anticancer peptides. A review, Frontiers in microbiology 2013;4:294.</w:t>
      </w:r>
      <w:bookmarkEnd w:id="435"/>
    </w:p>
    <w:p w:rsidR="00CB4E63" w:rsidRPr="00CB4E63" w:rsidRDefault="00CB4E63" w:rsidP="00CB4E63">
      <w:pPr>
        <w:pStyle w:val="EndNoteBibliography"/>
        <w:rPr>
          <w:noProof/>
        </w:rPr>
      </w:pPr>
      <w:bookmarkStart w:id="436" w:name="_ENREF_6"/>
      <w:r w:rsidRPr="00CB4E63">
        <w:rPr>
          <w:noProof/>
        </w:rPr>
        <w:t>6.</w:t>
      </w:r>
      <w:r w:rsidRPr="00CB4E63">
        <w:rPr>
          <w:noProof/>
        </w:rPr>
        <w:tab/>
        <w:t>Huang Y, Feng Q, Yan Q et al. Alpha-helical cationic anticancer peptides: a promising candidate for novel anticancer drugs, Mini reviews in medicinal chemistry 2015;15:73-81.</w:t>
      </w:r>
      <w:bookmarkEnd w:id="436"/>
    </w:p>
    <w:p w:rsidR="00CB4E63" w:rsidRPr="00CB4E63" w:rsidRDefault="00CB4E63" w:rsidP="00CB4E63">
      <w:pPr>
        <w:pStyle w:val="EndNoteBibliography"/>
        <w:rPr>
          <w:noProof/>
        </w:rPr>
      </w:pPr>
      <w:bookmarkStart w:id="437" w:name="_ENREF_7"/>
      <w:r w:rsidRPr="00CB4E63">
        <w:rPr>
          <w:noProof/>
        </w:rPr>
        <w:t>7.</w:t>
      </w:r>
      <w:r w:rsidRPr="00CB4E63">
        <w:rPr>
          <w:noProof/>
        </w:rPr>
        <w:tab/>
        <w:t>Mader JS, Hoskin DW. Cationic antimicrobial peptides as novel cytotoxic agents for cancer treatment, Expert opinion on investigational drugs 2006;15:933-946.</w:t>
      </w:r>
      <w:bookmarkEnd w:id="437"/>
    </w:p>
    <w:p w:rsidR="00CB4E63" w:rsidRPr="00CB4E63" w:rsidRDefault="00CB4E63" w:rsidP="00CB4E63">
      <w:pPr>
        <w:pStyle w:val="EndNoteBibliography"/>
        <w:rPr>
          <w:noProof/>
        </w:rPr>
      </w:pPr>
      <w:bookmarkStart w:id="438" w:name="_ENREF_8"/>
      <w:r w:rsidRPr="00CB4E63">
        <w:rPr>
          <w:noProof/>
        </w:rPr>
        <w:t>8.</w:t>
      </w:r>
      <w:r w:rsidRPr="00CB4E63">
        <w:rPr>
          <w:noProof/>
        </w:rPr>
        <w:tab/>
        <w:t>Hoskin DW, Ramamoorthy A. Studies on anticancer activities of antimicrobial peptides, Biochimica et Biophysica Acta (BBA)-Biomembranes 2008;1778:357-375.</w:t>
      </w:r>
      <w:bookmarkEnd w:id="438"/>
    </w:p>
    <w:p w:rsidR="00CB4E63" w:rsidRPr="00CB4E63" w:rsidRDefault="00CB4E63" w:rsidP="00CB4E63">
      <w:pPr>
        <w:pStyle w:val="EndNoteBibliography"/>
        <w:rPr>
          <w:noProof/>
        </w:rPr>
      </w:pPr>
      <w:bookmarkStart w:id="439" w:name="_ENREF_9"/>
      <w:r w:rsidRPr="00CB4E63">
        <w:rPr>
          <w:noProof/>
        </w:rPr>
        <w:t>9.</w:t>
      </w:r>
      <w:r w:rsidRPr="00CB4E63">
        <w:rPr>
          <w:noProof/>
        </w:rPr>
        <w:tab/>
        <w:t>Chen W, Ding H, Feng P et al. iACP: a sequence-based tool for identifying anticancer peptides, Oncotarget 2016;7:16895.</w:t>
      </w:r>
      <w:bookmarkEnd w:id="439"/>
    </w:p>
    <w:p w:rsidR="00CB4E63" w:rsidRPr="00CB4E63" w:rsidRDefault="00CB4E63" w:rsidP="00CB4E63">
      <w:pPr>
        <w:pStyle w:val="EndNoteBibliography"/>
        <w:rPr>
          <w:noProof/>
        </w:rPr>
      </w:pPr>
      <w:bookmarkStart w:id="440" w:name="_ENREF_10"/>
      <w:r w:rsidRPr="00CB4E63">
        <w:rPr>
          <w:noProof/>
        </w:rPr>
        <w:t>10.</w:t>
      </w:r>
      <w:r w:rsidRPr="00CB4E63">
        <w:rPr>
          <w:noProof/>
        </w:rPr>
        <w:tab/>
        <w:t>Tyagi A, Kapoor P, Kumar R et al. In silico models for designing and discovering novel anticancer peptides, Scientific reports 2013;3:2984.</w:t>
      </w:r>
      <w:bookmarkEnd w:id="440"/>
    </w:p>
    <w:p w:rsidR="00CB4E63" w:rsidRPr="00CB4E63" w:rsidRDefault="00CB4E63" w:rsidP="00CB4E63">
      <w:pPr>
        <w:pStyle w:val="EndNoteBibliography"/>
        <w:rPr>
          <w:noProof/>
        </w:rPr>
      </w:pPr>
      <w:bookmarkStart w:id="441" w:name="_ENREF_11"/>
      <w:r w:rsidRPr="00CB4E63">
        <w:rPr>
          <w:noProof/>
        </w:rPr>
        <w:t>11.</w:t>
      </w:r>
      <w:r w:rsidRPr="00CB4E63">
        <w:rPr>
          <w:noProof/>
        </w:rPr>
        <w:tab/>
        <w:t>Zhang J, Ju Y, Lu H et al. Accurate Identification of Cancerlectins through Hybrid Machine Learning Technology, International Journal Of Genomics 2016;2016:7604641.</w:t>
      </w:r>
      <w:bookmarkEnd w:id="441"/>
    </w:p>
    <w:p w:rsidR="00CB4E63" w:rsidRPr="00CB4E63" w:rsidRDefault="00CB4E63" w:rsidP="00CB4E63">
      <w:pPr>
        <w:pStyle w:val="EndNoteBibliography"/>
        <w:rPr>
          <w:noProof/>
        </w:rPr>
      </w:pPr>
      <w:bookmarkStart w:id="442" w:name="_ENREF_12"/>
      <w:r w:rsidRPr="00CB4E63">
        <w:rPr>
          <w:noProof/>
        </w:rPr>
        <w:t>12.</w:t>
      </w:r>
      <w:r w:rsidRPr="00CB4E63">
        <w:rPr>
          <w:noProof/>
        </w:rPr>
        <w:tab/>
        <w:t>Vijayakumar S, Lakshmi P. ACPP: a web server for prediction and design of anti-cancer peptides, International Journal of Peptide Research and Therapeutics 2015;21:99-106.</w:t>
      </w:r>
      <w:bookmarkEnd w:id="442"/>
    </w:p>
    <w:p w:rsidR="00CB4E63" w:rsidRPr="00CB4E63" w:rsidRDefault="00CB4E63" w:rsidP="00CB4E63">
      <w:pPr>
        <w:pStyle w:val="EndNoteBibliography"/>
        <w:rPr>
          <w:noProof/>
        </w:rPr>
      </w:pPr>
      <w:bookmarkStart w:id="443" w:name="_ENREF_13"/>
      <w:r w:rsidRPr="00CB4E63">
        <w:rPr>
          <w:noProof/>
        </w:rPr>
        <w:t>13.</w:t>
      </w:r>
      <w:r w:rsidRPr="00CB4E63">
        <w:rPr>
          <w:noProof/>
        </w:rPr>
        <w:tab/>
        <w:t>Wei L, Zhou C, Chen H et al. ACPred-FL: a sequence-based predictor based on effective feature representation to improve the prediction of anti-cancer peptides, Bioinformatics 2018.</w:t>
      </w:r>
      <w:bookmarkEnd w:id="443"/>
    </w:p>
    <w:p w:rsidR="00CB4E63" w:rsidRPr="00CB4E63" w:rsidRDefault="00CB4E63" w:rsidP="00CB4E63">
      <w:pPr>
        <w:pStyle w:val="EndNoteBibliography"/>
        <w:rPr>
          <w:noProof/>
        </w:rPr>
      </w:pPr>
      <w:bookmarkStart w:id="444" w:name="_ENREF_14"/>
      <w:r w:rsidRPr="00CB4E63">
        <w:rPr>
          <w:noProof/>
        </w:rPr>
        <w:t>14.</w:t>
      </w:r>
      <w:r w:rsidRPr="00CB4E63">
        <w:rPr>
          <w:noProof/>
        </w:rPr>
        <w:tab/>
        <w:t>Wei L, Zhou C, Su R et al. PEPred-Suite: improved and robust prediction of therapeutic peptides using adaptive feature representation learning, Bioinformatics 2019.</w:t>
      </w:r>
      <w:bookmarkEnd w:id="444"/>
    </w:p>
    <w:p w:rsidR="00CB4E63" w:rsidRPr="00CB4E63" w:rsidRDefault="00CB4E63" w:rsidP="00CB4E63">
      <w:pPr>
        <w:pStyle w:val="EndNoteBibliography"/>
        <w:rPr>
          <w:noProof/>
        </w:rPr>
      </w:pPr>
      <w:bookmarkStart w:id="445" w:name="_ENREF_15"/>
      <w:r w:rsidRPr="00CB4E63">
        <w:rPr>
          <w:noProof/>
        </w:rPr>
        <w:t>15.</w:t>
      </w:r>
      <w:r w:rsidRPr="00CB4E63">
        <w:rPr>
          <w:noProof/>
        </w:rPr>
        <w:tab/>
        <w:t>Manavalan B, Basith S, Shin TH et al. MLACP: machine-learning-based prediction of anticancer peptides, Oncotarget 2017;8:77121.</w:t>
      </w:r>
      <w:bookmarkEnd w:id="445"/>
    </w:p>
    <w:p w:rsidR="00CB4E63" w:rsidRPr="00CB4E63" w:rsidRDefault="00CB4E63" w:rsidP="00CB4E63">
      <w:pPr>
        <w:pStyle w:val="EndNoteBibliography"/>
        <w:rPr>
          <w:rFonts w:hint="eastAsia"/>
          <w:noProof/>
        </w:rPr>
      </w:pPr>
      <w:bookmarkStart w:id="446" w:name="_ENREF_16"/>
      <w:r w:rsidRPr="00CB4E63">
        <w:rPr>
          <w:rFonts w:hint="eastAsia"/>
          <w:noProof/>
        </w:rPr>
        <w:t>16.</w:t>
      </w:r>
      <w:r w:rsidRPr="00CB4E63">
        <w:rPr>
          <w:rFonts w:hint="eastAsia"/>
          <w:noProof/>
        </w:rPr>
        <w:tab/>
        <w:t>Hajisharifi Z, Piryaiee M, Beigi MM et al. Predicting anticancer peptides with Chou</w:t>
      </w:r>
      <w:r w:rsidRPr="00CB4E63">
        <w:rPr>
          <w:rFonts w:hint="eastAsia"/>
          <w:noProof/>
        </w:rPr>
        <w:t>′</w:t>
      </w:r>
      <w:r w:rsidRPr="00CB4E63">
        <w:rPr>
          <w:rFonts w:hint="eastAsia"/>
          <w:noProof/>
        </w:rPr>
        <w:t xml:space="preserve"> s pseudo amino acid composition and investigating their mutagenicity via Ames test, Journal of Theoretical Biology 2014;341:34-40.</w:t>
      </w:r>
      <w:bookmarkEnd w:id="446"/>
    </w:p>
    <w:p w:rsidR="00CB4E63" w:rsidRPr="00CB4E63" w:rsidRDefault="00CB4E63" w:rsidP="00CB4E63">
      <w:pPr>
        <w:pStyle w:val="EndNoteBibliography"/>
        <w:rPr>
          <w:noProof/>
        </w:rPr>
      </w:pPr>
      <w:bookmarkStart w:id="447" w:name="_ENREF_17"/>
      <w:r w:rsidRPr="00CB4E63">
        <w:rPr>
          <w:noProof/>
        </w:rPr>
        <w:t>17.</w:t>
      </w:r>
      <w:r w:rsidRPr="00CB4E63">
        <w:rPr>
          <w:noProof/>
        </w:rPr>
        <w:tab/>
        <w:t>Wei L, Zhou C, Chen H et al. ACPred-FL: a sequence-based predictor based on effective feature representation to improve the prediction of anti-cancer peptides, Bioinformatics 2018;34:4007-4016.</w:t>
      </w:r>
      <w:bookmarkEnd w:id="447"/>
    </w:p>
    <w:p w:rsidR="00CB4E63" w:rsidRPr="00CB4E63" w:rsidRDefault="00CB4E63" w:rsidP="00CB4E63">
      <w:pPr>
        <w:pStyle w:val="EndNoteBibliography"/>
        <w:rPr>
          <w:noProof/>
        </w:rPr>
      </w:pPr>
      <w:bookmarkStart w:id="448" w:name="_ENREF_18"/>
      <w:r w:rsidRPr="00CB4E63">
        <w:rPr>
          <w:noProof/>
        </w:rPr>
        <w:lastRenderedPageBreak/>
        <w:t>18.</w:t>
      </w:r>
      <w:r w:rsidRPr="00CB4E63">
        <w:rPr>
          <w:noProof/>
        </w:rPr>
        <w:tab/>
        <w:t>Tyagi A, Tuknait A, Anand P et al. CancerPPD: a database of anticancer peptides and proteins, Nucleic acids research 2014;43:D837-D843.</w:t>
      </w:r>
      <w:bookmarkEnd w:id="448"/>
    </w:p>
    <w:p w:rsidR="00CB4E63" w:rsidRPr="00CB4E63" w:rsidRDefault="00CB4E63" w:rsidP="00CB4E63">
      <w:pPr>
        <w:pStyle w:val="EndNoteBibliography"/>
        <w:rPr>
          <w:noProof/>
        </w:rPr>
      </w:pPr>
      <w:bookmarkStart w:id="449" w:name="_ENREF_19"/>
      <w:r w:rsidRPr="00CB4E63">
        <w:rPr>
          <w:noProof/>
        </w:rPr>
        <w:t>19.</w:t>
      </w:r>
      <w:r w:rsidRPr="00CB4E63">
        <w:rPr>
          <w:noProof/>
        </w:rPr>
        <w:tab/>
        <w:t>Li W, Godzik A. Cd-hit: a fast program for clustering and comparing large sets of protein or nucleotide sequences, Bioinformatics 2006;22:1658-1659.</w:t>
      </w:r>
      <w:bookmarkEnd w:id="449"/>
    </w:p>
    <w:p w:rsidR="00CB4E63" w:rsidRPr="00CB4E63" w:rsidRDefault="00CB4E63" w:rsidP="00CB4E63">
      <w:pPr>
        <w:pStyle w:val="EndNoteBibliography"/>
        <w:rPr>
          <w:noProof/>
        </w:rPr>
      </w:pPr>
      <w:bookmarkStart w:id="450" w:name="_ENREF_20"/>
      <w:r w:rsidRPr="00CB4E63">
        <w:rPr>
          <w:noProof/>
        </w:rPr>
        <w:t>20.</w:t>
      </w:r>
      <w:r w:rsidRPr="00CB4E63">
        <w:rPr>
          <w:noProof/>
        </w:rPr>
        <w:tab/>
        <w:t>Bairoch A, Apweiler R. The SWISS-PROT protein sequence database and its supplement TrEMBL in 2000, Nucleic acids research 2000;28:45-48.</w:t>
      </w:r>
      <w:bookmarkEnd w:id="450"/>
    </w:p>
    <w:p w:rsidR="00CB4E63" w:rsidRPr="00CB4E63" w:rsidRDefault="00CB4E63" w:rsidP="00CB4E63">
      <w:pPr>
        <w:pStyle w:val="EndNoteBibliography"/>
        <w:rPr>
          <w:noProof/>
        </w:rPr>
      </w:pPr>
      <w:bookmarkStart w:id="451" w:name="_ENREF_21"/>
      <w:r w:rsidRPr="00CB4E63">
        <w:rPr>
          <w:noProof/>
        </w:rPr>
        <w:t>21.</w:t>
      </w:r>
      <w:r w:rsidRPr="00CB4E63">
        <w:rPr>
          <w:noProof/>
        </w:rPr>
        <w:tab/>
        <w:t>Qiang X, Zhou C, Ye X et al. CPPred-FL: a sequence-based predictor for large-scale identification of cell-penetrating peptides by feature representation learningQiang et al. A predictor for CPP identification, Briefings in bioinformatics.</w:t>
      </w:r>
      <w:bookmarkEnd w:id="451"/>
    </w:p>
    <w:p w:rsidR="00CB4E63" w:rsidRPr="00CB4E63" w:rsidRDefault="00CB4E63" w:rsidP="00CB4E63">
      <w:pPr>
        <w:pStyle w:val="EndNoteBibliography"/>
        <w:rPr>
          <w:noProof/>
        </w:rPr>
      </w:pPr>
      <w:bookmarkStart w:id="452" w:name="_ENREF_22"/>
      <w:r w:rsidRPr="00CB4E63">
        <w:rPr>
          <w:noProof/>
        </w:rPr>
        <w:t>22.</w:t>
      </w:r>
      <w:r w:rsidRPr="00CB4E63">
        <w:rPr>
          <w:noProof/>
        </w:rPr>
        <w:tab/>
        <w:t>Breiman L. Random forests, Machine learning 2001;45:5-32.</w:t>
      </w:r>
      <w:bookmarkEnd w:id="452"/>
    </w:p>
    <w:p w:rsidR="00CB4E63" w:rsidRPr="00CB4E63" w:rsidRDefault="00CB4E63" w:rsidP="00CB4E63">
      <w:pPr>
        <w:pStyle w:val="EndNoteBibliography"/>
        <w:rPr>
          <w:noProof/>
        </w:rPr>
      </w:pPr>
      <w:bookmarkStart w:id="453" w:name="_ENREF_23"/>
      <w:r w:rsidRPr="00CB4E63">
        <w:rPr>
          <w:noProof/>
        </w:rPr>
        <w:t>23.</w:t>
      </w:r>
      <w:r w:rsidRPr="00CB4E63">
        <w:rPr>
          <w:noProof/>
        </w:rPr>
        <w:tab/>
        <w:t>Zou Q, Zeng J, Cao L et al. A novel features ranking metric with application to scalable visual and bioinformatics data classification, Neurocomputing 2016;173:346-354.</w:t>
      </w:r>
      <w:bookmarkEnd w:id="453"/>
    </w:p>
    <w:p w:rsidR="00CB4E63" w:rsidRPr="00CB4E63" w:rsidRDefault="00CB4E63" w:rsidP="00CB4E63">
      <w:pPr>
        <w:pStyle w:val="EndNoteBibliography"/>
        <w:rPr>
          <w:noProof/>
        </w:rPr>
      </w:pPr>
      <w:bookmarkStart w:id="454" w:name="_ENREF_24"/>
      <w:r w:rsidRPr="00CB4E63">
        <w:rPr>
          <w:noProof/>
        </w:rPr>
        <w:t>24.</w:t>
      </w:r>
      <w:r w:rsidRPr="00CB4E63">
        <w:rPr>
          <w:noProof/>
        </w:rPr>
        <w:tab/>
        <w:t>Zou Q, Wan S, Ju Y et al. Pretata: predicting TATA binding proteins with novel features and dimensionality reduction strategy, Bmc Systems Biology 2016;10:114.</w:t>
      </w:r>
      <w:bookmarkEnd w:id="454"/>
    </w:p>
    <w:p w:rsidR="00CB4E63" w:rsidRPr="00CB4E63" w:rsidRDefault="00CB4E63" w:rsidP="00CB4E63">
      <w:pPr>
        <w:pStyle w:val="EndNoteBibliography"/>
        <w:rPr>
          <w:noProof/>
        </w:rPr>
      </w:pPr>
      <w:bookmarkStart w:id="455" w:name="_ENREF_25"/>
      <w:r w:rsidRPr="00CB4E63">
        <w:rPr>
          <w:noProof/>
        </w:rPr>
        <w:t>25.</w:t>
      </w:r>
      <w:r w:rsidRPr="00CB4E63">
        <w:rPr>
          <w:noProof/>
        </w:rPr>
        <w:tab/>
        <w:t>Wei L, Xing P, Zeng J et al. Improved prediction of protein–protein interactions using novel negative samples, features, and an ensemble classifier, Artificial Intelligence in Medicine 2017;83:67-74.</w:t>
      </w:r>
      <w:bookmarkEnd w:id="455"/>
    </w:p>
    <w:p w:rsidR="00CB4E63" w:rsidRPr="00CB4E63" w:rsidRDefault="00CB4E63" w:rsidP="00CB4E63">
      <w:pPr>
        <w:pStyle w:val="EndNoteBibliography"/>
        <w:rPr>
          <w:noProof/>
        </w:rPr>
      </w:pPr>
      <w:bookmarkStart w:id="456" w:name="_ENREF_26"/>
      <w:r w:rsidRPr="00CB4E63">
        <w:rPr>
          <w:noProof/>
        </w:rPr>
        <w:t>26.</w:t>
      </w:r>
      <w:r w:rsidRPr="00CB4E63">
        <w:rPr>
          <w:noProof/>
        </w:rPr>
        <w:tab/>
        <w:t>Wei L, Wan S, Guo J et al. A novel hierarchical selective ensemble classifier with bioinformatics application, Artificial Intelligence in Medicine 2017;83:82-90.</w:t>
      </w:r>
      <w:bookmarkEnd w:id="456"/>
    </w:p>
    <w:p w:rsidR="00CB4E63" w:rsidRPr="00CB4E63" w:rsidRDefault="00CB4E63" w:rsidP="00CB4E63">
      <w:pPr>
        <w:pStyle w:val="EndNoteBibliography"/>
        <w:rPr>
          <w:noProof/>
        </w:rPr>
      </w:pPr>
      <w:bookmarkStart w:id="457" w:name="_ENREF_27"/>
      <w:r w:rsidRPr="00CB4E63">
        <w:rPr>
          <w:noProof/>
        </w:rPr>
        <w:t>27.</w:t>
      </w:r>
      <w:r w:rsidRPr="00CB4E63">
        <w:rPr>
          <w:noProof/>
        </w:rPr>
        <w:tab/>
        <w:t>Su R, Wu H, Xu B et al. Developing a Multi-Dose Computational Model for Drug-induced Hepatotoxicity Prediction based on Toxicogenomics Data, IEEE/ACM Transactions on Computational Biology and Bioinformatics 2018.</w:t>
      </w:r>
      <w:bookmarkEnd w:id="457"/>
    </w:p>
    <w:p w:rsidR="00CB4E63" w:rsidRPr="00CB4E63" w:rsidRDefault="00CB4E63" w:rsidP="00CB4E63">
      <w:pPr>
        <w:pStyle w:val="EndNoteBibliography"/>
        <w:rPr>
          <w:noProof/>
        </w:rPr>
      </w:pPr>
      <w:bookmarkStart w:id="458" w:name="_ENREF_28"/>
      <w:r w:rsidRPr="00CB4E63">
        <w:rPr>
          <w:noProof/>
        </w:rPr>
        <w:t>28.</w:t>
      </w:r>
      <w:r w:rsidRPr="00CB4E63">
        <w:rPr>
          <w:noProof/>
        </w:rPr>
        <w:tab/>
        <w:t>Zhao X, Zou Q, Liu B et al. Exploratory Predicting Protein Folding Model with Random Forest and Hybrid Features, Current Proteomics 2014;11:289-299.</w:t>
      </w:r>
      <w:bookmarkEnd w:id="458"/>
    </w:p>
    <w:p w:rsidR="00CB4E63" w:rsidRPr="00CB4E63" w:rsidRDefault="00CB4E63" w:rsidP="00CB4E63">
      <w:pPr>
        <w:pStyle w:val="EndNoteBibliography"/>
        <w:rPr>
          <w:noProof/>
        </w:rPr>
      </w:pPr>
      <w:bookmarkStart w:id="459" w:name="_ENREF_29"/>
      <w:r w:rsidRPr="00CB4E63">
        <w:rPr>
          <w:noProof/>
        </w:rPr>
        <w:t>29.</w:t>
      </w:r>
      <w:r w:rsidRPr="00CB4E63">
        <w:rPr>
          <w:noProof/>
        </w:rPr>
        <w:tab/>
        <w:t>DeLong ER, DeLong DM, Clarke-Pearson DL. Comparing the areas under two or more correlated receiver operating characteristic curves: a nonparametric approach, Biometrics 1988:837-845.</w:t>
      </w:r>
      <w:bookmarkEnd w:id="459"/>
    </w:p>
    <w:p w:rsidR="00CB4E63" w:rsidRPr="00CB4E63" w:rsidRDefault="00CB4E63" w:rsidP="00CB4E63">
      <w:pPr>
        <w:pStyle w:val="EndNoteBibliography"/>
        <w:rPr>
          <w:noProof/>
        </w:rPr>
      </w:pPr>
      <w:bookmarkStart w:id="460" w:name="_ENREF_30"/>
      <w:r w:rsidRPr="00CB4E63">
        <w:rPr>
          <w:noProof/>
        </w:rPr>
        <w:t>30.</w:t>
      </w:r>
      <w:r w:rsidRPr="00CB4E63">
        <w:rPr>
          <w:noProof/>
        </w:rPr>
        <w:tab/>
        <w:t>Schoonjans F, Zalata A, Depuydt C et al. MedCalc: a new computer program for medical statistics, Computer methods and programs in biomedicine 1995;48:257-262.</w:t>
      </w:r>
      <w:bookmarkEnd w:id="460"/>
    </w:p>
    <w:p w:rsidR="00CB4E63" w:rsidRPr="00CB4E63" w:rsidRDefault="00CB4E63" w:rsidP="00CB4E63">
      <w:pPr>
        <w:pStyle w:val="EndNoteBibliography"/>
        <w:rPr>
          <w:noProof/>
        </w:rPr>
      </w:pPr>
      <w:bookmarkStart w:id="461" w:name="_ENREF_31"/>
      <w:r w:rsidRPr="00CB4E63">
        <w:rPr>
          <w:noProof/>
        </w:rPr>
        <w:t>31.</w:t>
      </w:r>
      <w:r w:rsidRPr="00CB4E63">
        <w:rPr>
          <w:noProof/>
        </w:rPr>
        <w:tab/>
        <w:t>Maaten Lvd, Hinton G. Visualizing data using t-SNE, Journal of machine learning research 2008;9:2579-2605.</w:t>
      </w:r>
      <w:bookmarkEnd w:id="461"/>
    </w:p>
    <w:p w:rsidR="00CB4E63" w:rsidRPr="00CB4E63" w:rsidRDefault="00CB4E63" w:rsidP="00CB4E63">
      <w:pPr>
        <w:pStyle w:val="EndNoteBibliography"/>
        <w:rPr>
          <w:noProof/>
        </w:rPr>
      </w:pPr>
      <w:bookmarkStart w:id="462" w:name="_ENREF_32"/>
      <w:r w:rsidRPr="00CB4E63">
        <w:rPr>
          <w:noProof/>
        </w:rPr>
        <w:t>32.</w:t>
      </w:r>
      <w:r w:rsidRPr="00CB4E63">
        <w:rPr>
          <w:noProof/>
        </w:rPr>
        <w:tab/>
        <w:t>Zhang Z, Zhao Y, Liao X et al. Deep learning in omics: a survey and guideline, Brief Funct Genomics 2018:doi: 10.1093/bfgp/ely1030.</w:t>
      </w:r>
      <w:bookmarkEnd w:id="462"/>
    </w:p>
    <w:p w:rsidR="00CB4E63" w:rsidRPr="00CB4E63" w:rsidRDefault="00CB4E63" w:rsidP="00CB4E63">
      <w:pPr>
        <w:pStyle w:val="EndNoteBibliography"/>
        <w:rPr>
          <w:rFonts w:hint="eastAsia"/>
          <w:noProof/>
        </w:rPr>
      </w:pPr>
      <w:bookmarkStart w:id="463" w:name="_ENREF_33"/>
      <w:r w:rsidRPr="00CB4E63">
        <w:rPr>
          <w:rFonts w:hint="eastAsia"/>
          <w:noProof/>
        </w:rPr>
        <w:t>33.</w:t>
      </w:r>
      <w:r w:rsidRPr="00CB4E63">
        <w:rPr>
          <w:rFonts w:hint="eastAsia"/>
          <w:noProof/>
        </w:rPr>
        <w:tab/>
        <w:t>Zou Q, Xing P, Wei L et al. Gene2vec: Gene Subsequence Embedding for Prediction of Mammalian N6</w:t>
      </w:r>
      <w:r w:rsidRPr="00CB4E63">
        <w:rPr>
          <w:rFonts w:hint="eastAsia"/>
          <w:noProof/>
        </w:rPr>
        <w:t>‐</w:t>
      </w:r>
      <w:r w:rsidRPr="00CB4E63">
        <w:rPr>
          <w:rFonts w:hint="eastAsia"/>
          <w:noProof/>
        </w:rPr>
        <w:t>Methyladenosine Sites from mRNA, rna 2019;25:205-218.</w:t>
      </w:r>
      <w:bookmarkEnd w:id="463"/>
    </w:p>
    <w:p w:rsidR="00CB4E63" w:rsidRPr="00CB4E63" w:rsidRDefault="00CB4E63" w:rsidP="00CB4E63">
      <w:pPr>
        <w:pStyle w:val="EndNoteBibliography"/>
        <w:rPr>
          <w:noProof/>
        </w:rPr>
      </w:pPr>
      <w:bookmarkStart w:id="464" w:name="_ENREF_34"/>
      <w:r w:rsidRPr="00CB4E63">
        <w:rPr>
          <w:noProof/>
        </w:rPr>
        <w:t>34.</w:t>
      </w:r>
      <w:r w:rsidRPr="00CB4E63">
        <w:rPr>
          <w:noProof/>
        </w:rPr>
        <w:tab/>
        <w:t>Li Y, Niu M, Zou Q. ELM-MHC: An improved MHC Identification method with Extreme Learning Machine Algorithm, Journal Of Proteome Research 2019;18:1392-1401.</w:t>
      </w:r>
      <w:bookmarkEnd w:id="464"/>
    </w:p>
    <w:p w:rsidR="00CB4E63" w:rsidRPr="00CB4E63" w:rsidRDefault="00CB4E63" w:rsidP="00CB4E63">
      <w:pPr>
        <w:pStyle w:val="EndNoteBibliography"/>
        <w:rPr>
          <w:noProof/>
        </w:rPr>
      </w:pPr>
      <w:bookmarkStart w:id="465" w:name="_ENREF_35"/>
      <w:r w:rsidRPr="00CB4E63">
        <w:rPr>
          <w:noProof/>
        </w:rPr>
        <w:t>35.</w:t>
      </w:r>
      <w:r w:rsidRPr="00CB4E63">
        <w:rPr>
          <w:noProof/>
        </w:rPr>
        <w:tab/>
        <w:t>Zou Q, Li X-B, Jiang W-R et al. Survey of MapReduce frame operation in bioinformatics, Briefings in Bioinformatics 2014;15:637-647.</w:t>
      </w:r>
      <w:bookmarkEnd w:id="465"/>
    </w:p>
    <w:p w:rsidR="00CB4E63" w:rsidRPr="00CB4E63" w:rsidRDefault="00CB4E63" w:rsidP="00CB4E63">
      <w:pPr>
        <w:pStyle w:val="EndNoteBibliography"/>
        <w:rPr>
          <w:noProof/>
        </w:rPr>
      </w:pPr>
      <w:bookmarkStart w:id="466" w:name="_ENREF_36"/>
      <w:r w:rsidRPr="00CB4E63">
        <w:rPr>
          <w:noProof/>
        </w:rPr>
        <w:t>36.</w:t>
      </w:r>
      <w:r w:rsidRPr="00CB4E63">
        <w:rPr>
          <w:noProof/>
        </w:rPr>
        <w:tab/>
        <w:t>Guo R, Zhao Y, Zou Q et al. Bioinformatics applications on Apache Spark, GigaScience 2018;7:giy098.</w:t>
      </w:r>
      <w:bookmarkEnd w:id="466"/>
    </w:p>
    <w:p w:rsidR="00CB4E63" w:rsidRPr="00CB4E63" w:rsidRDefault="00CB4E63" w:rsidP="00CB4E63">
      <w:pPr>
        <w:pStyle w:val="EndNoteBibliography"/>
        <w:rPr>
          <w:noProof/>
        </w:rPr>
      </w:pPr>
      <w:bookmarkStart w:id="467" w:name="_ENREF_37"/>
      <w:r w:rsidRPr="00CB4E63">
        <w:rPr>
          <w:noProof/>
        </w:rPr>
        <w:t>37.</w:t>
      </w:r>
      <w:r w:rsidRPr="00CB4E63">
        <w:rPr>
          <w:noProof/>
        </w:rPr>
        <w:tab/>
        <w:t>Song T, Rodríguez-Patón A, Zheng P et al. Spiking neural P systems with colored spikes, IEEE Transactions on Cognitive and Developmental Systems 2018;10:1106-1115.</w:t>
      </w:r>
      <w:bookmarkEnd w:id="467"/>
    </w:p>
    <w:p w:rsidR="00CB4E63" w:rsidRPr="00CB4E63" w:rsidRDefault="00CB4E63" w:rsidP="00CB4E63">
      <w:pPr>
        <w:pStyle w:val="EndNoteBibliography"/>
        <w:rPr>
          <w:noProof/>
        </w:rPr>
      </w:pPr>
      <w:bookmarkStart w:id="468" w:name="_ENREF_38"/>
      <w:r w:rsidRPr="00CB4E63">
        <w:rPr>
          <w:noProof/>
        </w:rPr>
        <w:t>38.</w:t>
      </w:r>
      <w:r w:rsidRPr="00CB4E63">
        <w:rPr>
          <w:noProof/>
        </w:rPr>
        <w:tab/>
        <w:t>Cabarle FGC, de la Cruz RTA, Zhang X et al. On string languages generated by spiking neural P systems with structural plasticity, IEEE Transactions on NanoBioscience 2018;17:560-566.</w:t>
      </w:r>
      <w:bookmarkEnd w:id="468"/>
    </w:p>
    <w:p w:rsidR="00CB4E63" w:rsidRPr="00CB4E63" w:rsidRDefault="00CB4E63" w:rsidP="00CB4E63">
      <w:pPr>
        <w:pStyle w:val="EndNoteBibliography"/>
        <w:rPr>
          <w:noProof/>
        </w:rPr>
      </w:pPr>
      <w:bookmarkStart w:id="469" w:name="_ENREF_39"/>
      <w:r w:rsidRPr="00CB4E63">
        <w:rPr>
          <w:noProof/>
        </w:rPr>
        <w:t>39.</w:t>
      </w:r>
      <w:r w:rsidRPr="00CB4E63">
        <w:rPr>
          <w:noProof/>
        </w:rPr>
        <w:tab/>
        <w:t>Bhasin M, Raghava GP. Classification of nuclear receptors based on amino acid composition and dipeptide composition, Journal of Biological Chemistry 2004;279:23262-23266.</w:t>
      </w:r>
      <w:bookmarkEnd w:id="469"/>
    </w:p>
    <w:p w:rsidR="00CB4E63" w:rsidRPr="00CB4E63" w:rsidRDefault="00CB4E63" w:rsidP="00CB4E63">
      <w:pPr>
        <w:pStyle w:val="EndNoteBibliography"/>
        <w:rPr>
          <w:noProof/>
        </w:rPr>
      </w:pPr>
      <w:bookmarkStart w:id="470" w:name="_ENREF_40"/>
      <w:r w:rsidRPr="00CB4E63">
        <w:rPr>
          <w:noProof/>
        </w:rPr>
        <w:t>40.</w:t>
      </w:r>
      <w:r w:rsidRPr="00CB4E63">
        <w:rPr>
          <w:noProof/>
        </w:rPr>
        <w:tab/>
        <w:t>Chen Z, Zhao P, Li F et al. iFeature: a python package and web server for features extraction and selection from protein and peptide sequences, Bioinformatics 2018;1:4.</w:t>
      </w:r>
      <w:bookmarkEnd w:id="470"/>
    </w:p>
    <w:p w:rsidR="00CB4E63" w:rsidRPr="00CB4E63" w:rsidRDefault="00CB4E63" w:rsidP="00CB4E63">
      <w:pPr>
        <w:pStyle w:val="EndNoteBibliography"/>
        <w:rPr>
          <w:noProof/>
        </w:rPr>
      </w:pPr>
      <w:bookmarkStart w:id="471" w:name="_ENREF_41"/>
      <w:r w:rsidRPr="00CB4E63">
        <w:rPr>
          <w:noProof/>
        </w:rPr>
        <w:t>41.</w:t>
      </w:r>
      <w:r w:rsidRPr="00CB4E63">
        <w:rPr>
          <w:noProof/>
        </w:rPr>
        <w:tab/>
        <w:t>Lee T-Y, Chen S-A, Hung H-Y et al. Incorporating distant sequence features and radial basis function networks to identify ubiquitin conjugation sites, PloS one 2011;6:e17331.</w:t>
      </w:r>
      <w:bookmarkEnd w:id="471"/>
    </w:p>
    <w:p w:rsidR="00CB4E63" w:rsidRPr="00CB4E63" w:rsidRDefault="00CB4E63" w:rsidP="00CB4E63">
      <w:pPr>
        <w:pStyle w:val="EndNoteBibliography"/>
        <w:rPr>
          <w:noProof/>
        </w:rPr>
      </w:pPr>
      <w:bookmarkStart w:id="472" w:name="_ENREF_42"/>
      <w:r w:rsidRPr="00CB4E63">
        <w:rPr>
          <w:noProof/>
        </w:rPr>
        <w:t>42.</w:t>
      </w:r>
      <w:r w:rsidRPr="00CB4E63">
        <w:rPr>
          <w:noProof/>
        </w:rPr>
        <w:tab/>
        <w:t>Saravanan V, Gautham N. Harnessing computational biology for exact linear B-cell epitope prediction: a novel amino acid composition-based feature descriptor, Omics: a journal of integrative biology 2015;19:648-658.</w:t>
      </w:r>
      <w:bookmarkEnd w:id="472"/>
    </w:p>
    <w:p w:rsidR="00CB4E63" w:rsidRPr="00CB4E63" w:rsidRDefault="00CB4E63" w:rsidP="00CB4E63">
      <w:pPr>
        <w:pStyle w:val="EndNoteBibliography"/>
        <w:rPr>
          <w:noProof/>
        </w:rPr>
      </w:pPr>
      <w:bookmarkStart w:id="473" w:name="_ENREF_43"/>
      <w:r w:rsidRPr="00CB4E63">
        <w:rPr>
          <w:noProof/>
        </w:rPr>
        <w:t>43.</w:t>
      </w:r>
      <w:r w:rsidRPr="00CB4E63">
        <w:rPr>
          <w:noProof/>
        </w:rPr>
        <w:tab/>
        <w:t>Wei L, Xing P, Su R et al. CPPred-RF: a sequence-based predictor for identifying cell-penetrating peptides and their uptake efficiency, Journal of proteome research 2017;16:2044-2053.</w:t>
      </w:r>
      <w:bookmarkEnd w:id="473"/>
    </w:p>
    <w:p w:rsidR="00CB4E63" w:rsidRPr="00CB4E63" w:rsidRDefault="00CB4E63" w:rsidP="00CB4E63">
      <w:pPr>
        <w:pStyle w:val="EndNoteBibliography"/>
        <w:rPr>
          <w:noProof/>
        </w:rPr>
      </w:pPr>
      <w:bookmarkStart w:id="474" w:name="_ENREF_44"/>
      <w:r w:rsidRPr="00CB4E63">
        <w:rPr>
          <w:noProof/>
        </w:rPr>
        <w:t>44.</w:t>
      </w:r>
      <w:r w:rsidRPr="00CB4E63">
        <w:rPr>
          <w:noProof/>
        </w:rPr>
        <w:tab/>
        <w:t>Wei L, Tang J, Zou Q. SkipCPP-Pred: an improved and promising sequence-based predictor for predicting cell-penetrating peptides, BMC genomics 2017;18:1.</w:t>
      </w:r>
      <w:bookmarkEnd w:id="474"/>
    </w:p>
    <w:p w:rsidR="00CB4E63" w:rsidRPr="00CB4E63" w:rsidRDefault="00CB4E63" w:rsidP="00CB4E63">
      <w:pPr>
        <w:pStyle w:val="EndNoteBibliography"/>
        <w:rPr>
          <w:noProof/>
        </w:rPr>
      </w:pPr>
      <w:bookmarkStart w:id="475" w:name="_ENREF_45"/>
      <w:r w:rsidRPr="00CB4E63">
        <w:rPr>
          <w:noProof/>
        </w:rPr>
        <w:lastRenderedPageBreak/>
        <w:t>45.</w:t>
      </w:r>
      <w:r w:rsidRPr="00CB4E63">
        <w:rPr>
          <w:noProof/>
        </w:rPr>
        <w:tab/>
        <w:t>Li Z-R, Lin HH, Han L et al. PROFEAT: a web server for computing structural and physicochemical features of proteins and peptides from amino acid sequence, Nucleic acids research 2006;34:W32-W37.</w:t>
      </w:r>
      <w:bookmarkEnd w:id="475"/>
    </w:p>
    <w:p w:rsidR="00CB4E63" w:rsidRPr="00CB4E63" w:rsidRDefault="00CB4E63" w:rsidP="00CB4E63">
      <w:pPr>
        <w:pStyle w:val="EndNoteBibliography"/>
        <w:rPr>
          <w:noProof/>
        </w:rPr>
      </w:pPr>
      <w:bookmarkStart w:id="476" w:name="_ENREF_46"/>
      <w:r w:rsidRPr="00CB4E63">
        <w:rPr>
          <w:noProof/>
        </w:rPr>
        <w:t>46.</w:t>
      </w:r>
      <w:r w:rsidRPr="00CB4E63">
        <w:rPr>
          <w:noProof/>
        </w:rPr>
        <w:tab/>
        <w:t>Dubchak I, Muchnik I, Holbrook SR et al. Prediction of protein folding class using global description of amino acid sequence, Proceedings of the National Academy of Sciences 1995;92:8700-8704.</w:t>
      </w:r>
      <w:bookmarkEnd w:id="476"/>
    </w:p>
    <w:p w:rsidR="00CB4E63" w:rsidRPr="00CB4E63" w:rsidRDefault="00CB4E63" w:rsidP="00CB4E63">
      <w:pPr>
        <w:pStyle w:val="EndNoteBibliography"/>
        <w:rPr>
          <w:noProof/>
        </w:rPr>
      </w:pPr>
      <w:bookmarkStart w:id="477" w:name="_ENREF_47"/>
      <w:r w:rsidRPr="00CB4E63">
        <w:rPr>
          <w:noProof/>
        </w:rPr>
        <w:t>47.</w:t>
      </w:r>
      <w:r w:rsidRPr="00CB4E63">
        <w:rPr>
          <w:noProof/>
        </w:rPr>
        <w:tab/>
        <w:t>Tomii K, Kanehisa M. Analysis of amino acid indices and mutation matrices for sequence comparison and structure prediction of proteins, Protein Engineering, Design and Selection 1996;9:27-36.</w:t>
      </w:r>
      <w:bookmarkEnd w:id="477"/>
    </w:p>
    <w:p w:rsidR="00CB4E63" w:rsidRPr="00CB4E63" w:rsidRDefault="00CB4E63" w:rsidP="00CB4E63">
      <w:pPr>
        <w:pStyle w:val="EndNoteBibliography"/>
        <w:rPr>
          <w:noProof/>
        </w:rPr>
      </w:pPr>
      <w:bookmarkStart w:id="478" w:name="_ENREF_48"/>
      <w:r w:rsidRPr="00CB4E63">
        <w:rPr>
          <w:noProof/>
        </w:rPr>
        <w:t>48.</w:t>
      </w:r>
      <w:r w:rsidRPr="00CB4E63">
        <w:rPr>
          <w:noProof/>
        </w:rPr>
        <w:tab/>
        <w:t>Song L, Li D, Zeng X et al. nDNA-prot: identification of DNA-binding proteins based on unbalanced classification, BMC bioinformatics 2014;15:298.</w:t>
      </w:r>
      <w:bookmarkEnd w:id="478"/>
    </w:p>
    <w:p w:rsidR="00CB4E63" w:rsidRPr="00CB4E63" w:rsidRDefault="00CB4E63" w:rsidP="00CB4E63">
      <w:pPr>
        <w:pStyle w:val="EndNoteBibliography"/>
        <w:rPr>
          <w:noProof/>
        </w:rPr>
      </w:pPr>
      <w:bookmarkStart w:id="479" w:name="_ENREF_49"/>
      <w:r w:rsidRPr="00CB4E63">
        <w:rPr>
          <w:noProof/>
        </w:rPr>
        <w:t>49.</w:t>
      </w:r>
      <w:r w:rsidRPr="00CB4E63">
        <w:rPr>
          <w:noProof/>
        </w:rPr>
        <w:tab/>
        <w:t>Shen H-B, Chou K-C. Using ensemble classifier to identify membrane protein types, Amino acids 2007;32:483-488.</w:t>
      </w:r>
      <w:bookmarkEnd w:id="479"/>
    </w:p>
    <w:p w:rsidR="00CB4E63" w:rsidRPr="00CB4E63" w:rsidRDefault="00CB4E63" w:rsidP="00CB4E63">
      <w:pPr>
        <w:pStyle w:val="EndNoteBibliography"/>
        <w:rPr>
          <w:noProof/>
        </w:rPr>
      </w:pPr>
      <w:bookmarkStart w:id="480" w:name="_ENREF_50"/>
      <w:r w:rsidRPr="00CB4E63">
        <w:rPr>
          <w:noProof/>
        </w:rPr>
        <w:t>50.</w:t>
      </w:r>
      <w:r w:rsidRPr="00CB4E63">
        <w:rPr>
          <w:noProof/>
        </w:rPr>
        <w:tab/>
        <w:t>Wei L, Xing P, Shi G et al. Fast prediction of protein methylation sites using a sequence-based feature selection technique, IEEE/ACM Transactions on Computational Biology and Bioinformatics 2017:1-1.</w:t>
      </w:r>
      <w:bookmarkEnd w:id="480"/>
    </w:p>
    <w:p w:rsidR="00CB4E63" w:rsidRPr="00CB4E63" w:rsidRDefault="00CB4E63" w:rsidP="00CB4E63">
      <w:pPr>
        <w:pStyle w:val="EndNoteBibliography"/>
        <w:rPr>
          <w:noProof/>
        </w:rPr>
      </w:pPr>
      <w:bookmarkStart w:id="481" w:name="_ENREF_51"/>
      <w:r w:rsidRPr="00CB4E63">
        <w:rPr>
          <w:noProof/>
        </w:rPr>
        <w:t>51.</w:t>
      </w:r>
      <w:r w:rsidRPr="00CB4E63">
        <w:rPr>
          <w:noProof/>
        </w:rPr>
        <w:tab/>
        <w:t>Antos JM, Chew G-L, Guimaraes CP et al. Site-specific N-and C-terminal labeling of a single polypeptide using sortases of different specificity, Journal of the American Chemical Society 2009;131:10800-10801.</w:t>
      </w:r>
      <w:bookmarkEnd w:id="481"/>
    </w:p>
    <w:p w:rsidR="00CB4E63" w:rsidRPr="00CB4E63" w:rsidRDefault="00CB4E63" w:rsidP="00CB4E63">
      <w:pPr>
        <w:pStyle w:val="EndNoteBibliography"/>
        <w:rPr>
          <w:noProof/>
        </w:rPr>
      </w:pPr>
      <w:bookmarkStart w:id="482" w:name="_ENREF_52"/>
      <w:r w:rsidRPr="00CB4E63">
        <w:rPr>
          <w:noProof/>
        </w:rPr>
        <w:t>52.</w:t>
      </w:r>
      <w:r w:rsidRPr="00CB4E63">
        <w:rPr>
          <w:noProof/>
        </w:rPr>
        <w:tab/>
        <w:t>Govindan G, Nair AS. Composition, Transition and Distribution (CTD)—a dynamic feature for predictions based on hierarchical structure of cellular sorting. In: India Conference (INDICON), 2011 Annual IEEE. 2011, p. 1-6. IEEE.</w:t>
      </w:r>
      <w:bookmarkEnd w:id="482"/>
    </w:p>
    <w:p w:rsidR="00CB4E63" w:rsidRPr="00CB4E63" w:rsidRDefault="00CB4E63" w:rsidP="00CB4E63">
      <w:pPr>
        <w:pStyle w:val="EndNoteBibliography"/>
        <w:rPr>
          <w:noProof/>
        </w:rPr>
      </w:pPr>
      <w:bookmarkStart w:id="483" w:name="_ENREF_53"/>
      <w:r w:rsidRPr="00CB4E63">
        <w:rPr>
          <w:noProof/>
        </w:rPr>
        <w:t>53.</w:t>
      </w:r>
      <w:r w:rsidRPr="00CB4E63">
        <w:rPr>
          <w:noProof/>
        </w:rPr>
        <w:tab/>
        <w:t>Dou Y, Yao B, Zhang C. PhosphoSVM: prediction of phosphorylation sites by integrating various protein sequence attributes with a support vector machine, Amino acids 2014;46:1459-1469.</w:t>
      </w:r>
      <w:bookmarkEnd w:id="483"/>
    </w:p>
    <w:p w:rsidR="00CB4E63" w:rsidRPr="00CB4E63" w:rsidRDefault="00CB4E63" w:rsidP="00CB4E63">
      <w:pPr>
        <w:pStyle w:val="EndNoteBibliography"/>
        <w:rPr>
          <w:noProof/>
        </w:rPr>
      </w:pPr>
      <w:bookmarkStart w:id="484" w:name="_ENREF_54"/>
      <w:r w:rsidRPr="00CB4E63">
        <w:rPr>
          <w:noProof/>
        </w:rPr>
        <w:t>54.</w:t>
      </w:r>
      <w:r w:rsidRPr="00CB4E63">
        <w:rPr>
          <w:noProof/>
        </w:rPr>
        <w:tab/>
        <w:t>Wei L, Xing P, Tang J et al. PhosPred-RF: a novel sequence-based predictor for phosphorylation sites using sequential information only, IEEE transactions on nanobioscience 2017;16:240-247.</w:t>
      </w:r>
      <w:bookmarkEnd w:id="484"/>
    </w:p>
    <w:p w:rsidR="00CB4E63" w:rsidRPr="00CB4E63" w:rsidRDefault="00CB4E63" w:rsidP="00CB4E63">
      <w:pPr>
        <w:pStyle w:val="EndNoteBibliography"/>
        <w:rPr>
          <w:noProof/>
        </w:rPr>
      </w:pPr>
      <w:bookmarkStart w:id="485" w:name="_ENREF_55"/>
      <w:r w:rsidRPr="00CB4E63">
        <w:rPr>
          <w:noProof/>
        </w:rPr>
        <w:t>55.</w:t>
      </w:r>
      <w:r w:rsidRPr="00CB4E63">
        <w:rPr>
          <w:noProof/>
        </w:rPr>
        <w:tab/>
        <w:t>Kawashima S, Pokarowski P, Pokarowska M et al. AAindex: amino acid index database, progress report 2008, Nucleic acids research 2007;36:D202-D205.</w:t>
      </w:r>
      <w:bookmarkEnd w:id="485"/>
    </w:p>
    <w:p w:rsidR="00CB4E63" w:rsidRPr="00CB4E63" w:rsidRDefault="00CB4E63" w:rsidP="00CB4E63">
      <w:pPr>
        <w:pStyle w:val="EndNoteBibliography"/>
        <w:rPr>
          <w:noProof/>
        </w:rPr>
      </w:pPr>
      <w:bookmarkStart w:id="486" w:name="_ENREF_56"/>
      <w:r w:rsidRPr="00CB4E63">
        <w:rPr>
          <w:noProof/>
        </w:rPr>
        <w:t>56.</w:t>
      </w:r>
      <w:r w:rsidRPr="00CB4E63">
        <w:rPr>
          <w:noProof/>
        </w:rPr>
        <w:tab/>
        <w:t>Tung C-W, Ho S-Y. Computational identification of ubiquitylation sites from protein sequences, BMC bioinformatics 2008;9:310.</w:t>
      </w:r>
      <w:bookmarkEnd w:id="486"/>
    </w:p>
    <w:p w:rsidR="00CB4E63" w:rsidRPr="00CB4E63" w:rsidRDefault="00CB4E63" w:rsidP="00CB4E63">
      <w:pPr>
        <w:pStyle w:val="EndNoteBibliography"/>
        <w:rPr>
          <w:noProof/>
        </w:rPr>
      </w:pPr>
      <w:bookmarkStart w:id="487" w:name="_ENREF_57"/>
      <w:r w:rsidRPr="00CB4E63">
        <w:rPr>
          <w:noProof/>
        </w:rPr>
        <w:t>57.</w:t>
      </w:r>
      <w:r w:rsidRPr="00CB4E63">
        <w:rPr>
          <w:noProof/>
        </w:rPr>
        <w:tab/>
        <w:t>Sandberg M, Eriksson L, Jonsson J et al. New chemical descriptors relevant for the design of biologically active peptides. A multivariate characterization of 87 amino acids, Journal of medicinal chemistry 1998;41:2481-2491.</w:t>
      </w:r>
      <w:bookmarkEnd w:id="487"/>
    </w:p>
    <w:p w:rsidR="002005E4" w:rsidRPr="008D20CA" w:rsidRDefault="00E71766" w:rsidP="002005E4">
      <w:pPr>
        <w:rPr>
          <w:b/>
          <w:bCs/>
          <w:color w:val="000000" w:themeColor="text1"/>
          <w:sz w:val="21"/>
          <w:szCs w:val="21"/>
        </w:rPr>
      </w:pPr>
      <w:r w:rsidRPr="008D20CA">
        <w:rPr>
          <w:color w:val="000000" w:themeColor="text1"/>
          <w:sz w:val="21"/>
          <w:szCs w:val="21"/>
        </w:rPr>
        <w:fldChar w:fldCharType="end"/>
      </w:r>
    </w:p>
    <w:p w:rsidR="001373BE" w:rsidRPr="008D20CA" w:rsidRDefault="001373BE" w:rsidP="001373BE">
      <w:pPr>
        <w:rPr>
          <w:color w:val="000000" w:themeColor="text1"/>
          <w:sz w:val="21"/>
          <w:szCs w:val="21"/>
        </w:rPr>
      </w:pPr>
    </w:p>
    <w:p w:rsidR="00F601A7" w:rsidRDefault="00F601A7" w:rsidP="007A1C55">
      <w:pPr>
        <w:rPr>
          <w:ins w:id="488" w:author="Microsoft Office User" w:date="2019-06-06T16:34:00Z"/>
          <w:color w:val="000000" w:themeColor="text1"/>
          <w:sz w:val="21"/>
          <w:szCs w:val="21"/>
        </w:rPr>
        <w:sectPr w:rsidR="00F601A7" w:rsidSect="00C03DF1">
          <w:pgSz w:w="12240" w:h="15840"/>
          <w:pgMar w:top="1440" w:right="1440" w:bottom="1440" w:left="1440" w:header="720" w:footer="720" w:gutter="0"/>
          <w:cols w:space="720"/>
        </w:sectPr>
      </w:pPr>
    </w:p>
    <w:p w:rsidR="004A5B84" w:rsidRPr="00050726" w:rsidRDefault="00E71766" w:rsidP="007A1C55">
      <w:pPr>
        <w:rPr>
          <w:color w:val="000000" w:themeColor="text1"/>
          <w:sz w:val="21"/>
          <w:szCs w:val="21"/>
        </w:rPr>
      </w:pPr>
      <w:r w:rsidRPr="008D20CA">
        <w:rPr>
          <w:color w:val="000000" w:themeColor="text1"/>
          <w:sz w:val="21"/>
          <w:szCs w:val="21"/>
        </w:rPr>
        <w:lastRenderedPageBreak/>
        <w:fldChar w:fldCharType="begin"/>
      </w:r>
      <w:r w:rsidR="00944F6F" w:rsidRPr="008D20CA">
        <w:rPr>
          <w:color w:val="000000" w:themeColor="text1"/>
          <w:sz w:val="21"/>
          <w:szCs w:val="21"/>
        </w:rPr>
        <w:instrText xml:space="preserve"> ADDIN </w:instrText>
      </w:r>
      <w:r w:rsidRPr="008D20CA">
        <w:rPr>
          <w:color w:val="000000" w:themeColor="text1"/>
          <w:sz w:val="21"/>
          <w:szCs w:val="21"/>
        </w:rPr>
        <w:fldChar w:fldCharType="end"/>
      </w:r>
      <w:r w:rsidR="004A5B84" w:rsidRPr="004A5B84">
        <w:rPr>
          <w:b/>
          <w:color w:val="000000" w:themeColor="text1"/>
          <w:sz w:val="21"/>
          <w:szCs w:val="21"/>
        </w:rPr>
        <w:t>Figure legends</w:t>
      </w:r>
    </w:p>
    <w:p w:rsidR="004A5B84" w:rsidRDefault="004A5B84" w:rsidP="007A1C55">
      <w:pPr>
        <w:rPr>
          <w:color w:val="000000" w:themeColor="text1"/>
          <w:sz w:val="21"/>
          <w:szCs w:val="21"/>
        </w:rPr>
      </w:pPr>
    </w:p>
    <w:p w:rsidR="007A1C55" w:rsidRPr="008D20CA" w:rsidRDefault="007A1C55" w:rsidP="007A1C55">
      <w:pPr>
        <w:rPr>
          <w:color w:val="000000" w:themeColor="text1"/>
          <w:sz w:val="21"/>
          <w:szCs w:val="21"/>
        </w:rPr>
      </w:pPr>
    </w:p>
    <w:p w:rsidR="00250A0E" w:rsidRDefault="006B47D1" w:rsidP="00250A0E">
      <w:pPr>
        <w:spacing w:line="360" w:lineRule="auto"/>
        <w:rPr>
          <w:color w:val="000000" w:themeColor="text1"/>
          <w:sz w:val="21"/>
          <w:szCs w:val="21"/>
        </w:rPr>
      </w:pPr>
      <w:r w:rsidRPr="00107ABF">
        <w:rPr>
          <w:b/>
          <w:color w:val="000000" w:themeColor="text1"/>
          <w:sz w:val="21"/>
          <w:szCs w:val="21"/>
        </w:rPr>
        <w:t>Figure 1.</w:t>
      </w:r>
      <w:r w:rsidRPr="008D20CA">
        <w:rPr>
          <w:color w:val="000000" w:themeColor="text1"/>
          <w:sz w:val="21"/>
          <w:szCs w:val="21"/>
        </w:rPr>
        <w:t xml:space="preserve"> </w:t>
      </w:r>
      <w:r w:rsidRPr="00E16E40">
        <w:rPr>
          <w:b/>
          <w:color w:val="000000" w:themeColor="text1"/>
          <w:sz w:val="21"/>
          <w:szCs w:val="21"/>
        </w:rPr>
        <w:t xml:space="preserve">Flowchart of </w:t>
      </w:r>
      <w:r w:rsidR="00FB3C75" w:rsidRPr="00E16E40">
        <w:rPr>
          <w:b/>
          <w:color w:val="000000" w:themeColor="text1"/>
          <w:sz w:val="21"/>
          <w:szCs w:val="21"/>
        </w:rPr>
        <w:t xml:space="preserve">the proposed </w:t>
      </w:r>
      <w:r w:rsidR="00376399" w:rsidRPr="00E16E40">
        <w:rPr>
          <w:rFonts w:hint="eastAsia"/>
          <w:b/>
          <w:color w:val="000000" w:themeColor="text1"/>
          <w:sz w:val="21"/>
          <w:szCs w:val="21"/>
        </w:rPr>
        <w:t>feature representation learning</w:t>
      </w:r>
      <w:r w:rsidR="00DD3FD3" w:rsidRPr="00E16E40">
        <w:rPr>
          <w:b/>
          <w:color w:val="000000" w:themeColor="text1"/>
          <w:sz w:val="21"/>
          <w:szCs w:val="21"/>
        </w:rPr>
        <w:t xml:space="preserve"> </w:t>
      </w:r>
      <w:r w:rsidR="00DD3FD3" w:rsidRPr="00E16E40">
        <w:rPr>
          <w:rFonts w:hint="eastAsia"/>
          <w:b/>
          <w:color w:val="000000" w:themeColor="text1"/>
          <w:sz w:val="21"/>
          <w:szCs w:val="21"/>
        </w:rPr>
        <w:t>scheme</w:t>
      </w:r>
      <w:r w:rsidRPr="00E16E40">
        <w:rPr>
          <w:b/>
          <w:color w:val="000000" w:themeColor="text1"/>
          <w:sz w:val="21"/>
          <w:szCs w:val="21"/>
        </w:rPr>
        <w:t>.</w:t>
      </w:r>
      <w:r w:rsidRPr="008D20CA">
        <w:rPr>
          <w:color w:val="000000" w:themeColor="text1"/>
          <w:sz w:val="21"/>
          <w:szCs w:val="21"/>
        </w:rPr>
        <w:t xml:space="preserve"> There are three main steps</w:t>
      </w:r>
      <w:ins w:id="489" w:author="Microsoft Office User" w:date="2019-06-06T16:18:00Z">
        <w:r w:rsidR="00711C39">
          <w:rPr>
            <w:color w:val="000000" w:themeColor="text1"/>
            <w:sz w:val="21"/>
            <w:szCs w:val="21"/>
          </w:rPr>
          <w:t>.</w:t>
        </w:r>
      </w:ins>
      <w:del w:id="490" w:author="Microsoft Office User" w:date="2019-06-06T16:18:00Z">
        <w:r w:rsidRPr="008D20CA" w:rsidDel="00711C39">
          <w:rPr>
            <w:color w:val="000000" w:themeColor="text1"/>
            <w:sz w:val="21"/>
            <w:szCs w:val="21"/>
          </w:rPr>
          <w:delText>:</w:delText>
        </w:r>
      </w:del>
      <w:r w:rsidRPr="008D20CA">
        <w:rPr>
          <w:color w:val="000000" w:themeColor="text1"/>
          <w:sz w:val="21"/>
          <w:szCs w:val="21"/>
        </w:rPr>
        <w:t xml:space="preserve"> </w:t>
      </w:r>
      <w:r w:rsidR="00AA79D1" w:rsidRPr="00C27715">
        <w:rPr>
          <w:color w:val="FF0000"/>
          <w:sz w:val="21"/>
          <w:szCs w:val="21"/>
        </w:rPr>
        <w:t>Firstly</w:t>
      </w:r>
      <w:r w:rsidRPr="00C27715">
        <w:rPr>
          <w:color w:val="FF0000"/>
          <w:sz w:val="21"/>
          <w:szCs w:val="21"/>
        </w:rPr>
        <w:t xml:space="preserve">, </w:t>
      </w:r>
      <w:r w:rsidR="00AA79D1" w:rsidRPr="00C27715">
        <w:rPr>
          <w:color w:val="FF0000"/>
          <w:sz w:val="21"/>
          <w:szCs w:val="21"/>
        </w:rPr>
        <w:t xml:space="preserve">we built a </w:t>
      </w:r>
      <w:r w:rsidRPr="00C27715">
        <w:rPr>
          <w:color w:val="FF0000"/>
          <w:sz w:val="21"/>
          <w:szCs w:val="21"/>
        </w:rPr>
        <w:t>feature pool</w:t>
      </w:r>
      <w:r w:rsidR="00AA79D1" w:rsidRPr="00C27715">
        <w:rPr>
          <w:color w:val="FF0000"/>
          <w:sz w:val="21"/>
          <w:szCs w:val="21"/>
        </w:rPr>
        <w:t xml:space="preserve"> by varying the feature parameters based on 29 different feature encoding algorithms. Each feature descriptor is subsequently trained with RF classifier, generating class and </w:t>
      </w:r>
      <w:proofErr w:type="spellStart"/>
      <w:r w:rsidR="00AA79D1" w:rsidRPr="00C27715">
        <w:rPr>
          <w:color w:val="FF0000"/>
          <w:sz w:val="21"/>
          <w:szCs w:val="21"/>
        </w:rPr>
        <w:t>probabilsitc</w:t>
      </w:r>
      <w:proofErr w:type="spellEnd"/>
      <w:r w:rsidR="00AA79D1" w:rsidRPr="00C27715">
        <w:rPr>
          <w:color w:val="FF0000"/>
          <w:sz w:val="21"/>
          <w:szCs w:val="21"/>
        </w:rPr>
        <w:t xml:space="preserve"> information, respectively. </w:t>
      </w:r>
      <w:r w:rsidRPr="00C27715">
        <w:rPr>
          <w:color w:val="FF0000"/>
          <w:sz w:val="21"/>
          <w:szCs w:val="21"/>
        </w:rPr>
        <w:t xml:space="preserve">Secondly, the </w:t>
      </w:r>
      <w:r w:rsidR="00AA79D1" w:rsidRPr="00C27715">
        <w:rPr>
          <w:color w:val="FF0000"/>
          <w:sz w:val="21"/>
          <w:szCs w:val="21"/>
        </w:rPr>
        <w:t xml:space="preserve">resulting </w:t>
      </w:r>
      <w:r w:rsidRPr="00C27715">
        <w:rPr>
          <w:color w:val="FF0000"/>
          <w:sz w:val="21"/>
          <w:szCs w:val="21"/>
        </w:rPr>
        <w:t xml:space="preserve">class </w:t>
      </w:r>
      <w:r w:rsidR="00912DC0" w:rsidRPr="00C27715">
        <w:rPr>
          <w:color w:val="FF0000"/>
          <w:sz w:val="21"/>
          <w:szCs w:val="21"/>
        </w:rPr>
        <w:t>probabilistic</w:t>
      </w:r>
      <w:r w:rsidRPr="00C27715">
        <w:rPr>
          <w:color w:val="FF0000"/>
          <w:sz w:val="21"/>
          <w:szCs w:val="21"/>
        </w:rPr>
        <w:t xml:space="preserve"> </w:t>
      </w:r>
      <w:r w:rsidR="00AA79D1" w:rsidRPr="00C27715">
        <w:rPr>
          <w:color w:val="FF0000"/>
          <w:sz w:val="21"/>
          <w:szCs w:val="21"/>
        </w:rPr>
        <w:t xml:space="preserve">information </w:t>
      </w:r>
      <w:r w:rsidR="00711C39" w:rsidRPr="00C27715">
        <w:rPr>
          <w:color w:val="FF0000"/>
          <w:sz w:val="21"/>
          <w:szCs w:val="21"/>
        </w:rPr>
        <w:t>are</w:t>
      </w:r>
      <w:r w:rsidRPr="00C27715">
        <w:rPr>
          <w:color w:val="FF0000"/>
          <w:sz w:val="21"/>
          <w:szCs w:val="21"/>
        </w:rPr>
        <w:t xml:space="preserve"> </w:t>
      </w:r>
      <w:r w:rsidR="00711C39" w:rsidRPr="00C27715">
        <w:rPr>
          <w:color w:val="FF0000"/>
          <w:sz w:val="21"/>
          <w:szCs w:val="21"/>
        </w:rPr>
        <w:t xml:space="preserve">separately </w:t>
      </w:r>
      <w:r w:rsidRPr="00C27715">
        <w:rPr>
          <w:color w:val="FF0000"/>
          <w:sz w:val="21"/>
          <w:szCs w:val="21"/>
        </w:rPr>
        <w:t xml:space="preserve">combined to form two feature vectors. </w:t>
      </w:r>
      <w:r w:rsidR="00AA79D1" w:rsidRPr="00C27715">
        <w:rPr>
          <w:color w:val="FF0000"/>
          <w:sz w:val="21"/>
          <w:szCs w:val="21"/>
        </w:rPr>
        <w:t xml:space="preserve">Afterwards, we did the feature selection by using MRMD and SFS methods, </w:t>
      </w:r>
      <w:r w:rsidRPr="00C27715">
        <w:rPr>
          <w:color w:val="FF0000"/>
          <w:sz w:val="21"/>
          <w:szCs w:val="21"/>
        </w:rPr>
        <w:t>obtain</w:t>
      </w:r>
      <w:r w:rsidR="00AA79D1" w:rsidRPr="00C27715">
        <w:rPr>
          <w:color w:val="FF0000"/>
          <w:sz w:val="21"/>
          <w:szCs w:val="21"/>
        </w:rPr>
        <w:t>ing</w:t>
      </w:r>
      <w:r w:rsidRPr="00C27715">
        <w:rPr>
          <w:color w:val="FF0000"/>
          <w:sz w:val="21"/>
          <w:szCs w:val="21"/>
        </w:rPr>
        <w:t xml:space="preserve"> the</w:t>
      </w:r>
      <w:r w:rsidR="00AA79D1" w:rsidRPr="00C27715">
        <w:rPr>
          <w:color w:val="FF0000"/>
          <w:sz w:val="21"/>
          <w:szCs w:val="21"/>
        </w:rPr>
        <w:t xml:space="preserve"> corresponding optimal</w:t>
      </w:r>
      <w:r w:rsidRPr="00C27715">
        <w:rPr>
          <w:color w:val="FF0000"/>
          <w:sz w:val="21"/>
          <w:szCs w:val="21"/>
        </w:rPr>
        <w:t xml:space="preserve"> </w:t>
      </w:r>
      <w:r w:rsidR="00AA79D1" w:rsidRPr="00C27715">
        <w:rPr>
          <w:color w:val="FF0000"/>
          <w:sz w:val="21"/>
          <w:szCs w:val="21"/>
        </w:rPr>
        <w:t xml:space="preserve">feature </w:t>
      </w:r>
      <w:r w:rsidRPr="00C27715">
        <w:rPr>
          <w:color w:val="FF0000"/>
          <w:sz w:val="21"/>
          <w:szCs w:val="21"/>
        </w:rPr>
        <w:t>subset</w:t>
      </w:r>
      <w:r w:rsidR="00AA79D1" w:rsidRPr="00C27715">
        <w:rPr>
          <w:color w:val="FF0000"/>
          <w:sz w:val="21"/>
          <w:szCs w:val="21"/>
        </w:rPr>
        <w:t>.</w:t>
      </w:r>
      <w:r w:rsidRPr="00C27715">
        <w:rPr>
          <w:color w:val="FF0000"/>
          <w:sz w:val="21"/>
          <w:szCs w:val="21"/>
        </w:rPr>
        <w:t xml:space="preserve"> Finally, the two optimal </w:t>
      </w:r>
      <w:r w:rsidR="00AA79D1" w:rsidRPr="00C27715">
        <w:rPr>
          <w:color w:val="FF0000"/>
          <w:sz w:val="21"/>
          <w:szCs w:val="21"/>
        </w:rPr>
        <w:t xml:space="preserve">feature </w:t>
      </w:r>
      <w:r w:rsidRPr="00C27715">
        <w:rPr>
          <w:color w:val="FF0000"/>
          <w:sz w:val="21"/>
          <w:szCs w:val="21"/>
        </w:rPr>
        <w:t xml:space="preserve">subsets </w:t>
      </w:r>
      <w:r w:rsidR="00AA79D1" w:rsidRPr="00C27715">
        <w:rPr>
          <w:color w:val="FF0000"/>
          <w:sz w:val="21"/>
          <w:szCs w:val="21"/>
        </w:rPr>
        <w:t xml:space="preserve">are </w:t>
      </w:r>
      <w:r w:rsidRPr="00C27715">
        <w:rPr>
          <w:color w:val="FF0000"/>
          <w:sz w:val="21"/>
          <w:szCs w:val="21"/>
        </w:rPr>
        <w:t>merged</w:t>
      </w:r>
      <w:r w:rsidR="00AA79D1" w:rsidRPr="00C27715">
        <w:rPr>
          <w:color w:val="FF0000"/>
          <w:sz w:val="21"/>
          <w:szCs w:val="21"/>
        </w:rPr>
        <w:t xml:space="preserve"> with sequential features to form the multi-view features, the representation ability of which are further</w:t>
      </w:r>
      <w:r w:rsidRPr="00C27715">
        <w:rPr>
          <w:color w:val="FF0000"/>
          <w:sz w:val="21"/>
          <w:szCs w:val="21"/>
        </w:rPr>
        <w:t xml:space="preserve"> </w:t>
      </w:r>
      <w:r w:rsidR="00AA79D1" w:rsidRPr="00C27715">
        <w:rPr>
          <w:color w:val="FF0000"/>
          <w:sz w:val="21"/>
          <w:szCs w:val="21"/>
        </w:rPr>
        <w:t>optimized. The resulting features are used to</w:t>
      </w:r>
      <w:r w:rsidRPr="00C27715">
        <w:rPr>
          <w:color w:val="FF0000"/>
          <w:sz w:val="21"/>
          <w:szCs w:val="21"/>
        </w:rPr>
        <w:t xml:space="preserve"> train</w:t>
      </w:r>
      <w:r w:rsidR="00AA79D1" w:rsidRPr="00C27715">
        <w:rPr>
          <w:color w:val="FF0000"/>
          <w:sz w:val="21"/>
          <w:szCs w:val="21"/>
        </w:rPr>
        <w:t xml:space="preserve"> the prediction model</w:t>
      </w:r>
      <w:r w:rsidRPr="00C27715">
        <w:rPr>
          <w:color w:val="FF0000"/>
          <w:sz w:val="21"/>
          <w:szCs w:val="21"/>
        </w:rPr>
        <w:t>.</w:t>
      </w:r>
    </w:p>
    <w:p w:rsidR="00250A0E" w:rsidRDefault="00250A0E" w:rsidP="00250A0E">
      <w:pPr>
        <w:spacing w:line="360" w:lineRule="auto"/>
        <w:rPr>
          <w:b/>
          <w:color w:val="000000" w:themeColor="text1"/>
          <w:sz w:val="21"/>
          <w:szCs w:val="21"/>
        </w:rPr>
      </w:pPr>
    </w:p>
    <w:p w:rsidR="006B47D1" w:rsidRPr="008D20CA" w:rsidRDefault="006B47D1" w:rsidP="00107ABF">
      <w:pPr>
        <w:spacing w:line="360" w:lineRule="auto"/>
        <w:rPr>
          <w:color w:val="000000" w:themeColor="text1"/>
          <w:sz w:val="21"/>
          <w:szCs w:val="21"/>
        </w:rPr>
      </w:pPr>
      <w:r w:rsidRPr="00107ABF">
        <w:rPr>
          <w:b/>
          <w:color w:val="000000" w:themeColor="text1"/>
          <w:sz w:val="21"/>
          <w:szCs w:val="21"/>
        </w:rPr>
        <w:t>Figure 2.</w:t>
      </w:r>
      <w:r w:rsidRPr="008D20CA">
        <w:rPr>
          <w:color w:val="000000" w:themeColor="text1"/>
          <w:sz w:val="21"/>
          <w:szCs w:val="21"/>
        </w:rPr>
        <w:t xml:space="preserve"> </w:t>
      </w:r>
      <w:r w:rsidR="00245360" w:rsidRPr="00E16E40">
        <w:rPr>
          <w:b/>
          <w:color w:val="000000" w:themeColor="text1"/>
          <w:sz w:val="21"/>
          <w:szCs w:val="21"/>
        </w:rPr>
        <w:t xml:space="preserve">T-SNE distribution of the </w:t>
      </w:r>
      <w:r w:rsidR="00711C39" w:rsidRPr="00C27715">
        <w:rPr>
          <w:b/>
          <w:color w:val="FF0000"/>
          <w:sz w:val="21"/>
          <w:szCs w:val="21"/>
        </w:rPr>
        <w:t>three</w:t>
      </w:r>
      <w:r w:rsidR="00245360" w:rsidRPr="00E16E40">
        <w:rPr>
          <w:b/>
          <w:color w:val="000000" w:themeColor="text1"/>
          <w:sz w:val="21"/>
          <w:szCs w:val="21"/>
        </w:rPr>
        <w:t xml:space="preserve"> best individual feature descriptors, </w:t>
      </w:r>
      <w:r w:rsidR="00912DC0" w:rsidRPr="00C27715">
        <w:rPr>
          <w:color w:val="FF0000"/>
          <w:sz w:val="21"/>
          <w:szCs w:val="21"/>
        </w:rPr>
        <w:t>probabilistic</w:t>
      </w:r>
      <w:r w:rsidR="00245360" w:rsidRPr="00E16E40">
        <w:rPr>
          <w:b/>
          <w:color w:val="000000" w:themeColor="text1"/>
          <w:sz w:val="21"/>
          <w:szCs w:val="21"/>
        </w:rPr>
        <w:t xml:space="preserve"> features, and class features. </w:t>
      </w:r>
      <w:r w:rsidR="00245360" w:rsidRPr="00C27715">
        <w:rPr>
          <w:color w:val="FF0000"/>
          <w:sz w:val="21"/>
          <w:szCs w:val="21"/>
        </w:rPr>
        <w:t>(A-</w:t>
      </w:r>
      <w:r w:rsidR="00711C39" w:rsidRPr="00C27715">
        <w:rPr>
          <w:color w:val="FF0000"/>
          <w:sz w:val="21"/>
          <w:szCs w:val="21"/>
        </w:rPr>
        <w:t>C</w:t>
      </w:r>
      <w:r w:rsidR="00245360" w:rsidRPr="00C27715">
        <w:rPr>
          <w:color w:val="FF0000"/>
          <w:sz w:val="21"/>
          <w:szCs w:val="21"/>
        </w:rPr>
        <w:t xml:space="preserve">) denote the distribution of the </w:t>
      </w:r>
      <w:r w:rsidR="00711C39" w:rsidRPr="00C27715">
        <w:rPr>
          <w:color w:val="FF0000"/>
          <w:sz w:val="21"/>
          <w:szCs w:val="21"/>
        </w:rPr>
        <w:t xml:space="preserve">three individual </w:t>
      </w:r>
      <w:r w:rsidR="00245360" w:rsidRPr="00C27715">
        <w:rPr>
          <w:color w:val="FF0000"/>
          <w:sz w:val="21"/>
          <w:szCs w:val="21"/>
        </w:rPr>
        <w:t>feature descriptors</w:t>
      </w:r>
      <w:r w:rsidR="00250A0E" w:rsidRPr="00C27715">
        <w:rPr>
          <w:color w:val="FF0000"/>
          <w:sz w:val="21"/>
          <w:szCs w:val="21"/>
        </w:rPr>
        <w:t xml:space="preserve">: ZSC(NT=10), CTDC, </w:t>
      </w:r>
      <w:r w:rsidR="00711C39" w:rsidRPr="00C27715">
        <w:rPr>
          <w:color w:val="FF0000"/>
          <w:sz w:val="21"/>
          <w:szCs w:val="21"/>
        </w:rPr>
        <w:t xml:space="preserve">and </w:t>
      </w:r>
      <w:r w:rsidR="00250A0E" w:rsidRPr="00C27715">
        <w:rPr>
          <w:color w:val="FF0000"/>
          <w:sz w:val="21"/>
          <w:szCs w:val="21"/>
        </w:rPr>
        <w:t>AAC (N</w:t>
      </w:r>
      <w:r w:rsidR="00F601A7" w:rsidRPr="00C27715">
        <w:rPr>
          <w:color w:val="FF0000"/>
          <w:sz w:val="21"/>
          <w:szCs w:val="21"/>
        </w:rPr>
        <w:t>T</w:t>
      </w:r>
      <w:r w:rsidR="00250A0E" w:rsidRPr="00C27715">
        <w:rPr>
          <w:color w:val="FF0000"/>
          <w:sz w:val="21"/>
          <w:szCs w:val="21"/>
        </w:rPr>
        <w:t>=</w:t>
      </w:r>
      <w:r w:rsidR="00F601A7" w:rsidRPr="00C27715">
        <w:rPr>
          <w:color w:val="FF0000"/>
          <w:sz w:val="21"/>
          <w:szCs w:val="21"/>
        </w:rPr>
        <w:t>9</w:t>
      </w:r>
      <w:r w:rsidR="00250A0E" w:rsidRPr="00C27715">
        <w:rPr>
          <w:color w:val="FF0000"/>
          <w:sz w:val="21"/>
          <w:szCs w:val="21"/>
        </w:rPr>
        <w:t xml:space="preserve">), </w:t>
      </w:r>
      <w:r w:rsidR="00711C39" w:rsidRPr="00C27715">
        <w:rPr>
          <w:color w:val="FF0000"/>
          <w:sz w:val="21"/>
          <w:szCs w:val="21"/>
        </w:rPr>
        <w:t>respectively</w:t>
      </w:r>
      <w:r w:rsidR="00250A0E" w:rsidRPr="00C27715">
        <w:rPr>
          <w:color w:val="FF0000"/>
          <w:sz w:val="21"/>
          <w:szCs w:val="21"/>
        </w:rPr>
        <w:t>; (</w:t>
      </w:r>
      <w:r w:rsidR="00AA79D1" w:rsidRPr="00C27715">
        <w:rPr>
          <w:color w:val="FF0000"/>
          <w:sz w:val="21"/>
          <w:szCs w:val="21"/>
        </w:rPr>
        <w:t>D</w:t>
      </w:r>
      <w:r w:rsidR="00250A0E" w:rsidRPr="00C27715">
        <w:rPr>
          <w:color w:val="FF0000"/>
          <w:sz w:val="21"/>
          <w:szCs w:val="21"/>
        </w:rPr>
        <w:t>) denotes the distribution of the class features</w:t>
      </w:r>
      <w:r w:rsidR="00A240D5" w:rsidRPr="00C27715">
        <w:rPr>
          <w:color w:val="FF0000"/>
          <w:sz w:val="21"/>
          <w:szCs w:val="21"/>
        </w:rPr>
        <w:t xml:space="preserve"> (F107_</w:t>
      </w:r>
      <w:r w:rsidR="00912DC0" w:rsidRPr="00C27715">
        <w:rPr>
          <w:color w:val="FF0000"/>
          <w:sz w:val="21"/>
          <w:szCs w:val="21"/>
        </w:rPr>
        <w:t>c</w:t>
      </w:r>
      <w:r w:rsidR="00A240D5" w:rsidRPr="00C27715">
        <w:rPr>
          <w:color w:val="FF0000"/>
          <w:sz w:val="21"/>
          <w:szCs w:val="21"/>
        </w:rPr>
        <w:t>)</w:t>
      </w:r>
      <w:r w:rsidR="00250A0E" w:rsidRPr="00C27715">
        <w:rPr>
          <w:color w:val="FF0000"/>
          <w:sz w:val="21"/>
          <w:szCs w:val="21"/>
        </w:rPr>
        <w:t>; (</w:t>
      </w:r>
      <w:r w:rsidR="00AA79D1" w:rsidRPr="00C27715">
        <w:rPr>
          <w:color w:val="FF0000"/>
          <w:sz w:val="21"/>
          <w:szCs w:val="21"/>
        </w:rPr>
        <w:t>E</w:t>
      </w:r>
      <w:r w:rsidR="00250A0E" w:rsidRPr="00C27715">
        <w:rPr>
          <w:color w:val="FF0000"/>
          <w:sz w:val="21"/>
          <w:szCs w:val="21"/>
        </w:rPr>
        <w:t xml:space="preserve">) </w:t>
      </w:r>
      <w:r w:rsidR="00AA79D1" w:rsidRPr="00C27715">
        <w:rPr>
          <w:color w:val="FF0000"/>
          <w:sz w:val="21"/>
          <w:szCs w:val="21"/>
        </w:rPr>
        <w:t xml:space="preserve">denotes </w:t>
      </w:r>
      <w:r w:rsidR="00250A0E" w:rsidRPr="00C27715">
        <w:rPr>
          <w:color w:val="FF0000"/>
          <w:sz w:val="21"/>
          <w:szCs w:val="21"/>
        </w:rPr>
        <w:t xml:space="preserve">the distribution of the </w:t>
      </w:r>
      <w:r w:rsidR="00912DC0" w:rsidRPr="00C27715">
        <w:rPr>
          <w:color w:val="FF0000"/>
          <w:sz w:val="21"/>
          <w:szCs w:val="21"/>
        </w:rPr>
        <w:t>probabilistic</w:t>
      </w:r>
      <w:r w:rsidR="00250A0E" w:rsidRPr="00C27715">
        <w:rPr>
          <w:color w:val="FF0000"/>
          <w:sz w:val="21"/>
          <w:szCs w:val="21"/>
        </w:rPr>
        <w:t xml:space="preserve"> features</w:t>
      </w:r>
      <w:r w:rsidR="00A240D5" w:rsidRPr="00C27715">
        <w:rPr>
          <w:color w:val="FF0000"/>
          <w:sz w:val="21"/>
          <w:szCs w:val="21"/>
        </w:rPr>
        <w:t xml:space="preserve"> (F36_</w:t>
      </w:r>
      <w:r w:rsidR="00912DC0" w:rsidRPr="00C27715">
        <w:rPr>
          <w:color w:val="FF0000"/>
          <w:sz w:val="21"/>
          <w:szCs w:val="21"/>
        </w:rPr>
        <w:t>p</w:t>
      </w:r>
      <w:r w:rsidR="00A240D5" w:rsidRPr="00C27715">
        <w:rPr>
          <w:color w:val="FF0000"/>
          <w:sz w:val="21"/>
          <w:szCs w:val="21"/>
        </w:rPr>
        <w:t>)</w:t>
      </w:r>
      <w:r w:rsidR="00250A0E" w:rsidRPr="00C27715">
        <w:rPr>
          <w:color w:val="FF0000"/>
          <w:sz w:val="21"/>
          <w:szCs w:val="21"/>
        </w:rPr>
        <w:t>.</w:t>
      </w:r>
      <w:r w:rsidR="00F601A7" w:rsidRPr="00C27715">
        <w:rPr>
          <w:color w:val="FF0000"/>
          <w:sz w:val="21"/>
          <w:szCs w:val="21"/>
        </w:rPr>
        <w:t xml:space="preserve"> </w:t>
      </w:r>
    </w:p>
    <w:p w:rsidR="006B47D1" w:rsidRPr="008D20CA" w:rsidRDefault="006B47D1" w:rsidP="00107ABF">
      <w:pPr>
        <w:spacing w:line="360" w:lineRule="auto"/>
        <w:rPr>
          <w:color w:val="000000" w:themeColor="text1"/>
          <w:sz w:val="21"/>
          <w:szCs w:val="21"/>
        </w:rPr>
      </w:pPr>
    </w:p>
    <w:p w:rsidR="006B47D1" w:rsidRPr="00C27715" w:rsidRDefault="006B47D1" w:rsidP="00107ABF">
      <w:pPr>
        <w:spacing w:line="360" w:lineRule="auto"/>
        <w:rPr>
          <w:color w:val="FF0000"/>
          <w:sz w:val="21"/>
          <w:szCs w:val="21"/>
        </w:rPr>
      </w:pPr>
      <w:r w:rsidRPr="00E16E40">
        <w:rPr>
          <w:b/>
          <w:color w:val="000000" w:themeColor="text1"/>
          <w:sz w:val="21"/>
          <w:szCs w:val="21"/>
        </w:rPr>
        <w:t xml:space="preserve">Figure 3. Predictive performance of our </w:t>
      </w:r>
      <w:r w:rsidR="00AA79D1" w:rsidRPr="00C27715">
        <w:rPr>
          <w:b/>
          <w:color w:val="FF0000"/>
          <w:sz w:val="21"/>
          <w:szCs w:val="21"/>
        </w:rPr>
        <w:t xml:space="preserve">multi-view </w:t>
      </w:r>
      <w:r w:rsidRPr="00E16E40">
        <w:rPr>
          <w:b/>
          <w:color w:val="000000" w:themeColor="text1"/>
          <w:sz w:val="21"/>
          <w:szCs w:val="21"/>
        </w:rPr>
        <w:t>feature descriptor</w:t>
      </w:r>
      <w:r w:rsidR="00E16E40" w:rsidRPr="00E16E40">
        <w:rPr>
          <w:b/>
          <w:color w:val="000000" w:themeColor="text1"/>
          <w:sz w:val="21"/>
          <w:szCs w:val="21"/>
        </w:rPr>
        <w:t>.</w:t>
      </w:r>
      <w:r w:rsidR="00E16E40">
        <w:rPr>
          <w:color w:val="000000" w:themeColor="text1"/>
          <w:sz w:val="21"/>
          <w:szCs w:val="21"/>
        </w:rPr>
        <w:t xml:space="preserve"> </w:t>
      </w:r>
      <w:r w:rsidRPr="00C27715">
        <w:rPr>
          <w:color w:val="FF0000"/>
          <w:sz w:val="21"/>
          <w:szCs w:val="21"/>
        </w:rPr>
        <w:t>(</w:t>
      </w:r>
      <w:r w:rsidR="00AA79D1" w:rsidRPr="00C27715">
        <w:rPr>
          <w:color w:val="FF0000"/>
          <w:sz w:val="21"/>
          <w:szCs w:val="21"/>
        </w:rPr>
        <w:t>A</w:t>
      </w:r>
      <w:r w:rsidRPr="00C27715">
        <w:rPr>
          <w:color w:val="FF0000"/>
          <w:sz w:val="21"/>
          <w:szCs w:val="21"/>
        </w:rPr>
        <w:t>) SFS</w:t>
      </w:r>
      <w:r w:rsidR="00F4169A" w:rsidRPr="00C27715">
        <w:rPr>
          <w:color w:val="FF0000"/>
          <w:sz w:val="21"/>
          <w:szCs w:val="21"/>
        </w:rPr>
        <w:t xml:space="preserve"> curves of our multi-view features in terms of ACC and MCC for the feature selection</w:t>
      </w:r>
      <w:r w:rsidRPr="00C27715">
        <w:rPr>
          <w:color w:val="FF0000"/>
          <w:sz w:val="21"/>
          <w:szCs w:val="21"/>
        </w:rPr>
        <w:t>.</w:t>
      </w:r>
      <w:r w:rsidR="00AA79D1" w:rsidRPr="00C27715">
        <w:rPr>
          <w:color w:val="FF0000"/>
          <w:sz w:val="21"/>
          <w:szCs w:val="21"/>
        </w:rPr>
        <w:t xml:space="preserve"> (B) Performance comparison of our feature descriptor with its single-view feature descriptor evaluated with </w:t>
      </w:r>
      <w:r w:rsidR="00F4169A" w:rsidRPr="00C27715">
        <w:rPr>
          <w:color w:val="FF0000"/>
          <w:sz w:val="21"/>
          <w:szCs w:val="21"/>
        </w:rPr>
        <w:t>ten</w:t>
      </w:r>
      <w:r w:rsidR="00AA79D1" w:rsidRPr="00C27715">
        <w:rPr>
          <w:color w:val="FF0000"/>
          <w:sz w:val="21"/>
          <w:szCs w:val="21"/>
        </w:rPr>
        <w:t>-fold cross validation.</w:t>
      </w:r>
    </w:p>
    <w:p w:rsidR="006B47D1" w:rsidRPr="00C27715" w:rsidRDefault="006B47D1" w:rsidP="00107ABF">
      <w:pPr>
        <w:spacing w:line="360" w:lineRule="auto"/>
        <w:rPr>
          <w:color w:val="FF0000"/>
          <w:sz w:val="21"/>
          <w:szCs w:val="21"/>
        </w:rPr>
      </w:pPr>
    </w:p>
    <w:p w:rsidR="006B47D1" w:rsidRPr="00E16E40" w:rsidDel="00AA79D1" w:rsidRDefault="006B47D1" w:rsidP="00107ABF">
      <w:pPr>
        <w:pStyle w:val="a6"/>
        <w:autoSpaceDE w:val="0"/>
        <w:spacing w:before="0" w:beforeAutospacing="0" w:after="0" w:afterAutospacing="0" w:line="360" w:lineRule="auto"/>
        <w:rPr>
          <w:del w:id="491" w:author="Microsoft Office User" w:date="2019-06-06T16:29:00Z"/>
          <w:rFonts w:ascii="Times New Roman" w:hAnsi="Times New Roman"/>
          <w:b/>
          <w:color w:val="000000" w:themeColor="text1"/>
          <w:sz w:val="21"/>
        </w:rPr>
      </w:pPr>
    </w:p>
    <w:p w:rsidR="006B47D1" w:rsidRPr="008D20CA" w:rsidDel="00AA79D1" w:rsidRDefault="006B47D1" w:rsidP="00107ABF">
      <w:pPr>
        <w:autoSpaceDE w:val="0"/>
        <w:spacing w:line="360" w:lineRule="auto"/>
        <w:rPr>
          <w:del w:id="492" w:author="Microsoft Office User" w:date="2019-06-06T16:29:00Z"/>
          <w:color w:val="000000" w:themeColor="text1"/>
          <w:sz w:val="21"/>
          <w:szCs w:val="21"/>
        </w:rPr>
      </w:pPr>
    </w:p>
    <w:p w:rsidR="00944F6F" w:rsidRPr="008D20CA" w:rsidRDefault="006B47D1" w:rsidP="00107ABF">
      <w:pPr>
        <w:autoSpaceDE w:val="0"/>
        <w:spacing w:line="360" w:lineRule="auto"/>
        <w:rPr>
          <w:color w:val="000000" w:themeColor="text1"/>
          <w:sz w:val="21"/>
          <w:szCs w:val="21"/>
        </w:rPr>
      </w:pPr>
      <w:r w:rsidRPr="00107ABF">
        <w:rPr>
          <w:b/>
          <w:color w:val="000000" w:themeColor="text1"/>
          <w:sz w:val="21"/>
          <w:szCs w:val="21"/>
        </w:rPr>
        <w:t xml:space="preserve">Figure </w:t>
      </w:r>
      <w:r w:rsidR="00AA79D1">
        <w:rPr>
          <w:b/>
          <w:color w:val="000000" w:themeColor="text1"/>
          <w:sz w:val="21"/>
          <w:szCs w:val="21"/>
        </w:rPr>
        <w:t>4</w:t>
      </w:r>
      <w:r w:rsidRPr="00107ABF">
        <w:rPr>
          <w:b/>
          <w:color w:val="000000" w:themeColor="text1"/>
          <w:sz w:val="21"/>
          <w:szCs w:val="21"/>
        </w:rPr>
        <w:t>.</w:t>
      </w:r>
      <w:r w:rsidRPr="008D20CA">
        <w:rPr>
          <w:color w:val="000000" w:themeColor="text1"/>
          <w:sz w:val="21"/>
          <w:szCs w:val="21"/>
        </w:rPr>
        <w:t xml:space="preserve"> </w:t>
      </w:r>
      <w:r w:rsidRPr="00E16E40">
        <w:rPr>
          <w:b/>
          <w:color w:val="000000" w:themeColor="text1"/>
          <w:sz w:val="21"/>
          <w:szCs w:val="21"/>
        </w:rPr>
        <w:t>Performance comparison of our proposed ACPred-Fuse and state-of-the-art predictors.</w:t>
      </w:r>
      <w:r w:rsidRPr="008D20CA">
        <w:rPr>
          <w:color w:val="000000" w:themeColor="text1"/>
          <w:sz w:val="21"/>
          <w:szCs w:val="21"/>
        </w:rPr>
        <w:t xml:space="preserve"> (A) </w:t>
      </w:r>
      <w:r w:rsidR="00DD3FD3">
        <w:rPr>
          <w:color w:val="000000" w:themeColor="text1"/>
          <w:sz w:val="21"/>
          <w:szCs w:val="21"/>
        </w:rPr>
        <w:t>10-fold</w:t>
      </w:r>
      <w:r w:rsidRPr="008D20CA">
        <w:rPr>
          <w:color w:val="000000" w:themeColor="text1"/>
          <w:sz w:val="21"/>
          <w:szCs w:val="21"/>
        </w:rPr>
        <w:t xml:space="preserve"> cross-validation results of the proposed ACPred-Fuse and existing prediction models on the training </w:t>
      </w:r>
      <w:r w:rsidR="00F04D6A" w:rsidRPr="00C27715">
        <w:rPr>
          <w:color w:val="FF0000"/>
          <w:sz w:val="21"/>
          <w:szCs w:val="21"/>
        </w:rPr>
        <w:t>dataset</w:t>
      </w:r>
      <w:r w:rsidRPr="008D20CA">
        <w:rPr>
          <w:color w:val="000000" w:themeColor="text1"/>
          <w:sz w:val="21"/>
          <w:szCs w:val="21"/>
        </w:rPr>
        <w:t>; (B) The ROC curve</w:t>
      </w:r>
      <w:r w:rsidR="00AA79D1">
        <w:rPr>
          <w:color w:val="000000" w:themeColor="text1"/>
          <w:sz w:val="21"/>
          <w:szCs w:val="21"/>
        </w:rPr>
        <w:t>s</w:t>
      </w:r>
      <w:r w:rsidRPr="008D20CA">
        <w:rPr>
          <w:color w:val="000000" w:themeColor="text1"/>
          <w:sz w:val="21"/>
          <w:szCs w:val="21"/>
        </w:rPr>
        <w:t xml:space="preserve"> of the proposed ACPred-Fuse and existing prediction models on the training set; (C) Independent test results of the proposed ACPred-Fuse and existing </w:t>
      </w:r>
      <w:r w:rsidR="00DD3FD3">
        <w:rPr>
          <w:color w:val="000000" w:themeColor="text1"/>
          <w:sz w:val="21"/>
          <w:szCs w:val="21"/>
        </w:rPr>
        <w:t>six</w:t>
      </w:r>
      <w:r w:rsidRPr="008D20CA">
        <w:rPr>
          <w:color w:val="000000" w:themeColor="text1"/>
          <w:sz w:val="21"/>
          <w:szCs w:val="21"/>
        </w:rPr>
        <w:t xml:space="preserve"> prediction models on independent test sets</w:t>
      </w:r>
      <w:r w:rsidR="00AA79D1">
        <w:rPr>
          <w:color w:val="000000" w:themeColor="text1"/>
          <w:sz w:val="21"/>
          <w:szCs w:val="21"/>
        </w:rPr>
        <w:t xml:space="preserve">; </w:t>
      </w:r>
      <w:r w:rsidRPr="008D20CA">
        <w:rPr>
          <w:color w:val="000000" w:themeColor="text1"/>
          <w:sz w:val="21"/>
          <w:szCs w:val="21"/>
        </w:rPr>
        <w:t>and (D) The ROC curve</w:t>
      </w:r>
      <w:r w:rsidR="00AA79D1">
        <w:rPr>
          <w:color w:val="000000" w:themeColor="text1"/>
          <w:sz w:val="21"/>
          <w:szCs w:val="21"/>
        </w:rPr>
        <w:t>s</w:t>
      </w:r>
      <w:r w:rsidRPr="008D20CA">
        <w:rPr>
          <w:color w:val="000000" w:themeColor="text1"/>
          <w:sz w:val="21"/>
          <w:szCs w:val="21"/>
        </w:rPr>
        <w:t xml:space="preserve"> of the proposed ACPred-Fuse and existing prediction models on the independent test set.</w:t>
      </w:r>
    </w:p>
    <w:p w:rsidR="006B47D1" w:rsidRDefault="006B47D1">
      <w:pPr>
        <w:rPr>
          <w:color w:val="000000" w:themeColor="text1"/>
          <w:sz w:val="21"/>
          <w:szCs w:val="21"/>
        </w:rPr>
      </w:pPr>
    </w:p>
    <w:p w:rsidR="00886CC6" w:rsidRDefault="00886CC6">
      <w:pPr>
        <w:rPr>
          <w:color w:val="000000" w:themeColor="text1"/>
          <w:sz w:val="21"/>
          <w:szCs w:val="21"/>
        </w:rPr>
      </w:pPr>
    </w:p>
    <w:p w:rsidR="00886CC6" w:rsidRPr="00901D0E" w:rsidRDefault="00886CC6" w:rsidP="00886CC6"/>
    <w:p w:rsidR="00886CC6" w:rsidRDefault="00886CC6">
      <w:pPr>
        <w:rPr>
          <w:color w:val="000000" w:themeColor="text1"/>
          <w:sz w:val="21"/>
          <w:szCs w:val="21"/>
        </w:rPr>
      </w:pPr>
    </w:p>
    <w:p w:rsidR="00B2591E" w:rsidRDefault="00B2591E">
      <w:pPr>
        <w:rPr>
          <w:color w:val="000000" w:themeColor="text1"/>
          <w:sz w:val="21"/>
          <w:szCs w:val="21"/>
        </w:rPr>
      </w:pPr>
    </w:p>
    <w:p w:rsidR="00F0656B" w:rsidRDefault="00F0656B">
      <w:pPr>
        <w:rPr>
          <w:color w:val="000000" w:themeColor="text1"/>
          <w:sz w:val="21"/>
          <w:szCs w:val="21"/>
        </w:rPr>
      </w:pPr>
    </w:p>
    <w:p w:rsidR="00F0656B" w:rsidRDefault="00F0656B">
      <w:pPr>
        <w:rPr>
          <w:color w:val="000000" w:themeColor="text1"/>
          <w:sz w:val="21"/>
          <w:szCs w:val="21"/>
        </w:rPr>
      </w:pPr>
    </w:p>
    <w:p w:rsidR="00F0656B" w:rsidRDefault="00F0656B">
      <w:pPr>
        <w:rPr>
          <w:color w:val="000000" w:themeColor="text1"/>
          <w:sz w:val="21"/>
          <w:szCs w:val="21"/>
        </w:rPr>
      </w:pPr>
    </w:p>
    <w:p w:rsidR="00F0656B" w:rsidRDefault="00F0656B">
      <w:pPr>
        <w:rPr>
          <w:color w:val="000000" w:themeColor="text1"/>
          <w:sz w:val="21"/>
          <w:szCs w:val="21"/>
        </w:rPr>
      </w:pPr>
    </w:p>
    <w:p w:rsidR="00F0656B" w:rsidRDefault="00F0656B">
      <w:pPr>
        <w:rPr>
          <w:color w:val="000000" w:themeColor="text1"/>
          <w:sz w:val="21"/>
          <w:szCs w:val="21"/>
        </w:rPr>
      </w:pPr>
    </w:p>
    <w:p w:rsidR="00810E91" w:rsidRDefault="00810E91" w:rsidP="00810E91">
      <w:pPr>
        <w:pStyle w:val="a6"/>
        <w:spacing w:line="240" w:lineRule="atLeast"/>
        <w:jc w:val="center"/>
        <w:rPr>
          <w:rFonts w:ascii="Times New Roman" w:hAnsi="Times New Roman"/>
          <w:color w:val="000000" w:themeColor="text1"/>
          <w:sz w:val="21"/>
        </w:rPr>
      </w:pPr>
      <w:r>
        <w:rPr>
          <w:rFonts w:ascii="Times New Roman" w:eastAsia="AdvOT51c1769e" w:hAnsi="Times New Roman"/>
          <w:color w:val="000000" w:themeColor="text1"/>
          <w:sz w:val="21"/>
        </w:rPr>
        <w:lastRenderedPageBreak/>
        <w:t xml:space="preserve">Table </w:t>
      </w:r>
      <w:r>
        <w:rPr>
          <w:rFonts w:ascii="Times New Roman" w:hAnsi="Times New Roman"/>
          <w:color w:val="000000" w:themeColor="text1"/>
          <w:sz w:val="21"/>
        </w:rPr>
        <w:t>1</w:t>
      </w:r>
      <w:r>
        <w:rPr>
          <w:rFonts w:ascii="Times New Roman" w:eastAsia="AdvOT51c1769e" w:hAnsi="Times New Roman"/>
          <w:color w:val="000000" w:themeColor="text1"/>
          <w:sz w:val="21"/>
        </w:rPr>
        <w:t xml:space="preserve">. </w:t>
      </w:r>
      <w:r>
        <w:rPr>
          <w:rFonts w:ascii="Times New Roman" w:hAnsi="Times New Roman"/>
          <w:color w:val="000000" w:themeColor="text1"/>
          <w:sz w:val="21"/>
        </w:rPr>
        <w:t>Summary of 29 sequence-based feature descriptors.</w:t>
      </w:r>
    </w:p>
    <w:tbl>
      <w:tblPr>
        <w:tblStyle w:val="ab"/>
        <w:tblW w:w="9270" w:type="dxa"/>
        <w:tblInd w:w="-34" w:type="dxa"/>
        <w:tblLayout w:type="fixed"/>
        <w:tblLook w:val="04A0"/>
      </w:tblPr>
      <w:tblGrid>
        <w:gridCol w:w="1250"/>
        <w:gridCol w:w="1795"/>
        <w:gridCol w:w="2882"/>
        <w:gridCol w:w="1900"/>
        <w:gridCol w:w="1443"/>
      </w:tblGrid>
      <w:tr w:rsidR="00810E91" w:rsidTr="006B4E76">
        <w:tc>
          <w:tcPr>
            <w:tcW w:w="1250" w:type="dxa"/>
            <w:shd w:val="clear" w:color="auto" w:fill="D9D9D9" w:themeFill="background1" w:themeFillShade="D9"/>
          </w:tcPr>
          <w:p w:rsidR="00810E91" w:rsidRDefault="00810E91" w:rsidP="006B4E76">
            <w:pPr>
              <w:rPr>
                <w:b/>
                <w:color w:val="000000" w:themeColor="text1"/>
                <w:sz w:val="21"/>
                <w:szCs w:val="21"/>
              </w:rPr>
            </w:pPr>
            <w:r>
              <w:rPr>
                <w:rFonts w:hint="eastAsia"/>
                <w:b/>
                <w:color w:val="000000" w:themeColor="text1"/>
                <w:sz w:val="21"/>
                <w:szCs w:val="21"/>
              </w:rPr>
              <w:t>Order</w:t>
            </w:r>
          </w:p>
        </w:tc>
        <w:tc>
          <w:tcPr>
            <w:tcW w:w="1795" w:type="dxa"/>
            <w:shd w:val="clear" w:color="auto" w:fill="D9D9D9" w:themeFill="background1" w:themeFillShade="D9"/>
          </w:tcPr>
          <w:p w:rsidR="00810E91" w:rsidRDefault="00810E91" w:rsidP="006B4E76">
            <w:pPr>
              <w:rPr>
                <w:b/>
                <w:color w:val="000000" w:themeColor="text1"/>
                <w:sz w:val="21"/>
                <w:szCs w:val="21"/>
              </w:rPr>
            </w:pPr>
            <w:r>
              <w:rPr>
                <w:b/>
                <w:color w:val="000000" w:themeColor="text1"/>
                <w:sz w:val="21"/>
                <w:szCs w:val="21"/>
              </w:rPr>
              <w:t>Feature descriptors</w:t>
            </w:r>
          </w:p>
        </w:tc>
        <w:tc>
          <w:tcPr>
            <w:tcW w:w="2882" w:type="dxa"/>
            <w:shd w:val="clear" w:color="auto" w:fill="D9D9D9" w:themeFill="background1" w:themeFillShade="D9"/>
          </w:tcPr>
          <w:p w:rsidR="00810E91" w:rsidRDefault="00810E91" w:rsidP="006B4E76">
            <w:pPr>
              <w:rPr>
                <w:b/>
                <w:color w:val="000000" w:themeColor="text1"/>
                <w:sz w:val="21"/>
                <w:szCs w:val="21"/>
              </w:rPr>
            </w:pPr>
            <w:r>
              <w:rPr>
                <w:b/>
                <w:color w:val="000000" w:themeColor="text1"/>
                <w:sz w:val="21"/>
                <w:szCs w:val="21"/>
              </w:rPr>
              <w:t>Description</w:t>
            </w:r>
          </w:p>
        </w:tc>
        <w:tc>
          <w:tcPr>
            <w:tcW w:w="1900" w:type="dxa"/>
            <w:shd w:val="clear" w:color="auto" w:fill="D9D9D9" w:themeFill="background1" w:themeFillShade="D9"/>
          </w:tcPr>
          <w:p w:rsidR="00810E91" w:rsidRDefault="00810E91" w:rsidP="006B4E76">
            <w:pPr>
              <w:rPr>
                <w:b/>
                <w:color w:val="000000" w:themeColor="text1"/>
                <w:sz w:val="21"/>
                <w:szCs w:val="21"/>
              </w:rPr>
            </w:pPr>
            <w:r>
              <w:rPr>
                <w:b/>
                <w:color w:val="000000" w:themeColor="text1"/>
                <w:sz w:val="21"/>
                <w:szCs w:val="21"/>
              </w:rPr>
              <w:t>Dimension</w:t>
            </w:r>
          </w:p>
        </w:tc>
        <w:tc>
          <w:tcPr>
            <w:tcW w:w="1443" w:type="dxa"/>
            <w:shd w:val="clear" w:color="auto" w:fill="D9D9D9" w:themeFill="background1" w:themeFillShade="D9"/>
          </w:tcPr>
          <w:p w:rsidR="00810E91" w:rsidRDefault="00810E91" w:rsidP="006B4E76">
            <w:pPr>
              <w:rPr>
                <w:b/>
                <w:color w:val="000000" w:themeColor="text1"/>
                <w:sz w:val="21"/>
                <w:szCs w:val="21"/>
              </w:rPr>
            </w:pPr>
            <w:r>
              <w:rPr>
                <w:rFonts w:hint="eastAsia"/>
                <w:b/>
                <w:color w:val="000000" w:themeColor="text1"/>
                <w:sz w:val="21"/>
                <w:szCs w:val="21"/>
              </w:rPr>
              <w:t>Reference</w:t>
            </w:r>
            <w:r>
              <w:rPr>
                <w:b/>
                <w:color w:val="000000" w:themeColor="text1"/>
                <w:sz w:val="21"/>
                <w:szCs w:val="21"/>
              </w:rPr>
              <w:t>s</w:t>
            </w:r>
          </w:p>
        </w:tc>
      </w:tr>
      <w:tr w:rsidR="00810E91" w:rsidTr="006B4E76">
        <w:trPr>
          <w:trHeight w:val="85"/>
        </w:trPr>
        <w:tc>
          <w:tcPr>
            <w:tcW w:w="1250" w:type="dxa"/>
          </w:tcPr>
          <w:p w:rsidR="00810E91" w:rsidRDefault="00810E91" w:rsidP="006B4E76">
            <w:pPr>
              <w:rPr>
                <w:color w:val="000000" w:themeColor="text1"/>
                <w:sz w:val="21"/>
                <w:szCs w:val="21"/>
              </w:rPr>
            </w:pPr>
            <w:r>
              <w:rPr>
                <w:rFonts w:hint="eastAsia"/>
                <w:color w:val="000000" w:themeColor="text1"/>
                <w:sz w:val="21"/>
                <w:szCs w:val="21"/>
              </w:rPr>
              <w:t>1</w:t>
            </w:r>
          </w:p>
        </w:tc>
        <w:tc>
          <w:tcPr>
            <w:tcW w:w="1795" w:type="dxa"/>
          </w:tcPr>
          <w:p w:rsidR="00810E91" w:rsidRDefault="00810E91" w:rsidP="006B4E76">
            <w:pPr>
              <w:rPr>
                <w:b/>
                <w:color w:val="000000" w:themeColor="text1"/>
                <w:sz w:val="21"/>
                <w:szCs w:val="21"/>
              </w:rPr>
            </w:pPr>
            <w:r>
              <w:rPr>
                <w:b/>
                <w:color w:val="000000" w:themeColor="text1"/>
                <w:sz w:val="21"/>
              </w:rPr>
              <w:t>Amino acid composition (AAC(N=1))</w:t>
            </w:r>
          </w:p>
        </w:tc>
        <w:tc>
          <w:tcPr>
            <w:tcW w:w="2882" w:type="dxa"/>
          </w:tcPr>
          <w:p w:rsidR="00810E91" w:rsidRDefault="00810E91" w:rsidP="006B4E76">
            <w:pPr>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Appearance number of 20 </w:t>
            </w:r>
            <w:r>
              <w:rPr>
                <w:rFonts w:hint="eastAsia"/>
                <w:color w:val="000000" w:themeColor="text1"/>
                <w:sz w:val="21"/>
                <w:szCs w:val="21"/>
              </w:rPr>
              <w:t>different</w:t>
            </w:r>
            <w:r>
              <w:rPr>
                <w:color w:val="000000" w:themeColor="text1"/>
                <w:sz w:val="21"/>
                <w:szCs w:val="21"/>
              </w:rPr>
              <w:t xml:space="preserve"> amino acids</w:t>
            </w:r>
          </w:p>
          <w:p w:rsidR="00810E91" w:rsidRDefault="00810E91" w:rsidP="006B4E76">
            <w:pPr>
              <w:rPr>
                <w:color w:val="000000" w:themeColor="text1"/>
                <w:sz w:val="21"/>
                <w:szCs w:val="21"/>
              </w:rPr>
            </w:pPr>
          </w:p>
        </w:tc>
        <w:tc>
          <w:tcPr>
            <w:tcW w:w="1900" w:type="dxa"/>
          </w:tcPr>
          <w:p w:rsidR="00810E91" w:rsidRDefault="00810E91" w:rsidP="006B4E76">
            <w:pPr>
              <w:rPr>
                <w:color w:val="000000" w:themeColor="text1"/>
                <w:sz w:val="21"/>
                <w:szCs w:val="21"/>
              </w:rPr>
            </w:pPr>
            <w:r>
              <w:rPr>
                <w:color w:val="000000" w:themeColor="text1"/>
                <w:sz w:val="21"/>
                <w:szCs w:val="21"/>
              </w:rPr>
              <w:t>20-dimensional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&lt;EndNote&gt;&lt;Cite&gt;&lt;Author&gt;Bhasin&lt;/Author&gt;&lt;Year&gt;2004&lt;/Year&gt;&lt;RecNum&gt;65&lt;/RecNum&gt;&lt;DisplayText&gt;[39]&lt;/DisplayText&gt;&lt;record&gt;&lt;rec-number&gt;65&lt;/rec-number&gt;&lt;foreign-keys&gt;&lt;key app="EN" db-id="ztedf00tj5ptexe09ss5zdvoszprssws9dr0"&gt;65&lt;/key&gt;&lt;/foreign-keys&gt;&lt;ref-type name="Journal Article"&gt;17&lt;/ref-type&gt;&lt;contributors&gt;&lt;authors&gt;&lt;author&gt;Bhasin, Manoj&lt;/author&gt;&lt;author&gt;Raghava, Gajendra PS&lt;/author&gt;&lt;/authors&gt;&lt;/contributors&gt;&lt;titles&gt;&lt;title&gt;Classification of nuclear receptors based on amino acid composition and dipeptide composition&lt;/title&gt;&lt;secondary-title&gt;Journal of Biological Chemistry&lt;/secondary-title&gt;&lt;/titles&gt;&lt;periodical&gt;&lt;full-title&gt;Journal of Biological Chemistry&lt;/full-title&gt;&lt;/periodical&gt;&lt;pages&gt;23262-23266&lt;/pages&gt;&lt;volume&gt;279&lt;/volume&gt;&lt;number&gt;22&lt;/number&gt;&lt;dates&gt;&lt;year&gt;2004&lt;/year&gt;&lt;/dates&gt;&lt;isbn&gt;0021-9258&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39" w:tooltip="Bhasin, 2004 #65" w:history="1">
              <w:r w:rsidR="00CB4E63">
                <w:rPr>
                  <w:noProof/>
                  <w:color w:val="000000" w:themeColor="text1"/>
                  <w:sz w:val="21"/>
                  <w:szCs w:val="21"/>
                </w:rPr>
                <w:t>39</w:t>
              </w:r>
            </w:hyperlink>
            <w:r w:rsidR="00810E91">
              <w:rPr>
                <w:noProof/>
                <w:color w:val="000000" w:themeColor="text1"/>
                <w:sz w:val="21"/>
                <w:szCs w:val="21"/>
              </w:rPr>
              <w:t>]</w:t>
            </w:r>
            <w:r>
              <w:rPr>
                <w:color w:val="000000" w:themeColor="text1"/>
                <w:sz w:val="21"/>
                <w:szCs w:val="21"/>
              </w:rPr>
              <w:fldChar w:fldCharType="end"/>
            </w:r>
          </w:p>
        </w:tc>
      </w:tr>
      <w:tr w:rsidR="00810E91" w:rsidTr="006B4E76">
        <w:trPr>
          <w:trHeight w:val="85"/>
        </w:trPr>
        <w:tc>
          <w:tcPr>
            <w:tcW w:w="1250" w:type="dxa"/>
          </w:tcPr>
          <w:p w:rsidR="00810E91" w:rsidRDefault="00810E91" w:rsidP="006B4E76">
            <w:pPr>
              <w:rPr>
                <w:color w:val="000000" w:themeColor="text1"/>
                <w:sz w:val="21"/>
                <w:szCs w:val="21"/>
              </w:rPr>
            </w:pPr>
            <w:r>
              <w:rPr>
                <w:rFonts w:hint="eastAsia"/>
                <w:color w:val="000000" w:themeColor="text1"/>
                <w:sz w:val="21"/>
                <w:szCs w:val="21"/>
              </w:rPr>
              <w:t>2</w:t>
            </w:r>
          </w:p>
        </w:tc>
        <w:tc>
          <w:tcPr>
            <w:tcW w:w="1795" w:type="dxa"/>
          </w:tcPr>
          <w:p w:rsidR="00810E91" w:rsidRDefault="00810E91" w:rsidP="006B4E76">
            <w:pPr>
              <w:rPr>
                <w:b/>
                <w:color w:val="000000" w:themeColor="text1"/>
                <w:sz w:val="21"/>
                <w:szCs w:val="21"/>
              </w:rPr>
            </w:pPr>
            <w:r>
              <w:rPr>
                <w:b/>
                <w:color w:val="000000" w:themeColor="text1"/>
                <w:sz w:val="21"/>
              </w:rPr>
              <w:t>Amino acid composition (AAC(N=2))</w:t>
            </w:r>
          </w:p>
        </w:tc>
        <w:tc>
          <w:tcPr>
            <w:tcW w:w="2882" w:type="dxa"/>
          </w:tcPr>
          <w:p w:rsidR="00810E91" w:rsidRDefault="00810E91" w:rsidP="006B4E76">
            <w:pPr>
              <w:rPr>
                <w:color w:val="000000" w:themeColor="text1"/>
                <w:sz w:val="21"/>
                <w:szCs w:val="21"/>
              </w:rPr>
            </w:pPr>
            <w:r>
              <w:rPr>
                <w:color w:val="000000" w:themeColor="text1"/>
                <w:sz w:val="21"/>
                <w:szCs w:val="21"/>
              </w:rPr>
              <w:t xml:space="preserve">Appearance frequency of 20 </w:t>
            </w:r>
            <w:r>
              <w:rPr>
                <w:rFonts w:hint="eastAsia"/>
                <w:color w:val="000000" w:themeColor="text1"/>
                <w:sz w:val="21"/>
                <w:szCs w:val="21"/>
              </w:rPr>
              <w:t>different</w:t>
            </w:r>
            <w:r>
              <w:rPr>
                <w:color w:val="000000" w:themeColor="text1"/>
                <w:sz w:val="21"/>
                <w:szCs w:val="21"/>
              </w:rPr>
              <w:t xml:space="preserve"> amino acids</w:t>
            </w:r>
          </w:p>
          <w:p w:rsidR="00810E91" w:rsidRDefault="00810E91" w:rsidP="006B4E76">
            <w:pPr>
              <w:rPr>
                <w:color w:val="000000" w:themeColor="text1"/>
                <w:sz w:val="21"/>
                <w:szCs w:val="21"/>
              </w:rPr>
            </w:pPr>
          </w:p>
        </w:tc>
        <w:tc>
          <w:tcPr>
            <w:tcW w:w="1900" w:type="dxa"/>
          </w:tcPr>
          <w:p w:rsidR="00810E91" w:rsidRDefault="00810E91" w:rsidP="006B4E76">
            <w:pPr>
              <w:rPr>
                <w:color w:val="000000" w:themeColor="text1"/>
                <w:sz w:val="21"/>
                <w:szCs w:val="21"/>
              </w:rPr>
            </w:pPr>
            <w:r>
              <w:rPr>
                <w:color w:val="000000" w:themeColor="text1"/>
                <w:sz w:val="21"/>
                <w:szCs w:val="21"/>
              </w:rPr>
              <w:t>20-dimensional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&lt;EndNote&gt;&lt;Cite&gt;&lt;Author&gt;Bhasin&lt;/Author&gt;&lt;Year&gt;2004&lt;/Year&gt;&lt;RecNum&gt;65&lt;/RecNum&gt;&lt;DisplayText&gt;[39]&lt;/DisplayText&gt;&lt;record&gt;&lt;rec-number&gt;65&lt;/rec-number&gt;&lt;foreign-keys&gt;&lt;key app="EN" db-id="ztedf00tj5ptexe09ss5zdvoszprssws9dr0"&gt;65&lt;/key&gt;&lt;/foreign-keys&gt;&lt;ref-type name="Journal Article"&gt;17&lt;/ref-type&gt;&lt;contributors&gt;&lt;authors&gt;&lt;author&gt;Bhasin, Manoj&lt;/author&gt;&lt;author&gt;Raghava, Gajendra PS&lt;/author&gt;&lt;/authors&gt;&lt;/contributors&gt;&lt;titles&gt;&lt;title&gt;Classification of nuclear receptors based on amino acid composition and dipeptide composition&lt;/title&gt;&lt;secondary-title&gt;Journal of Biological Chemistry&lt;/secondary-title&gt;&lt;/titles&gt;&lt;periodical&gt;&lt;full-title&gt;Journal of Biological Chemistry&lt;/full-title&gt;&lt;/periodical&gt;&lt;pages&gt;23262-23266&lt;/pages&gt;&lt;volume&gt;279&lt;/volume&gt;&lt;number&gt;22&lt;/number&gt;&lt;dates&gt;&lt;year&gt;2004&lt;/year&gt;&lt;/dates&gt;&lt;isbn&gt;0021-9258&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39" w:tooltip="Bhasin, 2004 #65" w:history="1">
              <w:r w:rsidR="00CB4E63">
                <w:rPr>
                  <w:noProof/>
                  <w:color w:val="000000" w:themeColor="text1"/>
                  <w:sz w:val="21"/>
                  <w:szCs w:val="21"/>
                </w:rPr>
                <w:t>39</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color w:val="000000" w:themeColor="text1"/>
                <w:sz w:val="21"/>
                <w:szCs w:val="21"/>
              </w:rPr>
            </w:pPr>
            <w:r>
              <w:rPr>
                <w:rFonts w:hint="eastAsia"/>
                <w:color w:val="000000" w:themeColor="text1"/>
                <w:sz w:val="21"/>
                <w:szCs w:val="21"/>
              </w:rPr>
              <w:t>3</w:t>
            </w:r>
          </w:p>
        </w:tc>
        <w:tc>
          <w:tcPr>
            <w:tcW w:w="1795" w:type="dxa"/>
          </w:tcPr>
          <w:p w:rsidR="00810E91" w:rsidRDefault="00810E91" w:rsidP="006B4E76">
            <w:pPr>
              <w:rPr>
                <w:b/>
                <w:color w:val="000000" w:themeColor="text1"/>
                <w:sz w:val="21"/>
                <w:szCs w:val="21"/>
              </w:rPr>
            </w:pPr>
            <w:r>
              <w:rPr>
                <w:b/>
                <w:color w:val="000000" w:themeColor="text1"/>
                <w:sz w:val="21"/>
              </w:rPr>
              <w:t>Grouped amino acid composition (GAAC)</w:t>
            </w:r>
          </w:p>
        </w:tc>
        <w:tc>
          <w:tcPr>
            <w:tcW w:w="2882" w:type="dxa"/>
          </w:tcPr>
          <w:p w:rsidR="00810E91" w:rsidRDefault="00810E91" w:rsidP="006B4E76">
            <w:pPr>
              <w:rPr>
                <w:color w:val="000000" w:themeColor="text1"/>
                <w:sz w:val="21"/>
                <w:szCs w:val="21"/>
              </w:rPr>
            </w:pPr>
            <w:r>
              <w:rPr>
                <w:color w:val="000000" w:themeColor="text1"/>
                <w:sz w:val="21"/>
                <w:szCs w:val="21"/>
              </w:rPr>
              <w:t xml:space="preserve">Physicochemical properties of amino acids </w:t>
            </w:r>
          </w:p>
        </w:tc>
        <w:tc>
          <w:tcPr>
            <w:tcW w:w="1900" w:type="dxa"/>
          </w:tcPr>
          <w:p w:rsidR="00810E91" w:rsidRDefault="00810E91" w:rsidP="006B4E76">
            <w:pPr>
              <w:rPr>
                <w:color w:val="000000" w:themeColor="text1"/>
                <w:sz w:val="21"/>
                <w:szCs w:val="21"/>
              </w:rPr>
            </w:pPr>
            <w:r>
              <w:rPr>
                <w:color w:val="000000" w:themeColor="text1"/>
                <w:sz w:val="21"/>
                <w:szCs w:val="21"/>
              </w:rPr>
              <w:t>5-dimensional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PEVuZE5vdGU+PENpdGU+PEF1dGhvcj5DaGVuPC9BdXRob3I+PFllYXI+MjAxODwvWWVhcj48UmVj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PEVuZE5vdGU+PENpdGU+PEF1dGhvcj5DaGVuPC9BdXRob3I+PFllYXI+MjAxODwvWWVhcj48UmVj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39" w:tooltip="Bhasin, 2004 #65" w:history="1">
              <w:r w:rsidR="00CB4E63">
                <w:rPr>
                  <w:noProof/>
                  <w:color w:val="000000" w:themeColor="text1"/>
                  <w:sz w:val="21"/>
                  <w:szCs w:val="21"/>
                </w:rPr>
                <w:t>39-41</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4</w:t>
            </w:r>
          </w:p>
        </w:tc>
        <w:tc>
          <w:tcPr>
            <w:tcW w:w="1795" w:type="dxa"/>
          </w:tcPr>
          <w:p w:rsidR="00810E91" w:rsidRDefault="00810E91" w:rsidP="006B4E76">
            <w:pPr>
              <w:rPr>
                <w:b/>
                <w:color w:val="000000" w:themeColor="text1"/>
                <w:sz w:val="21"/>
                <w:szCs w:val="21"/>
              </w:rPr>
            </w:pPr>
            <w:r>
              <w:rPr>
                <w:rFonts w:eastAsia="SimHei"/>
                <w:b/>
                <w:bCs/>
                <w:iCs/>
                <w:color w:val="000000" w:themeColor="text1"/>
                <w:sz w:val="21"/>
              </w:rPr>
              <w:t>Di-Peptide Composition (DPC)</w:t>
            </w:r>
          </w:p>
        </w:tc>
        <w:tc>
          <w:tcPr>
            <w:tcW w:w="2882" w:type="dxa"/>
          </w:tcPr>
          <w:p w:rsidR="00810E91" w:rsidRDefault="00810E91" w:rsidP="006B4E76">
            <w:pPr>
              <w:rPr>
                <w:color w:val="000000" w:themeColor="text1"/>
                <w:sz w:val="21"/>
                <w:szCs w:val="21"/>
              </w:rPr>
            </w:pPr>
            <w:r>
              <w:rPr>
                <w:color w:val="000000" w:themeColor="text1"/>
                <w:sz w:val="21"/>
                <w:szCs w:val="21"/>
              </w:rPr>
              <w:t>Dipeptide composition</w:t>
            </w:r>
          </w:p>
        </w:tc>
        <w:tc>
          <w:tcPr>
            <w:tcW w:w="1900" w:type="dxa"/>
          </w:tcPr>
          <w:p w:rsidR="00810E91" w:rsidRDefault="00810E91" w:rsidP="006B4E76">
            <w:pPr>
              <w:rPr>
                <w:color w:val="000000" w:themeColor="text1"/>
                <w:sz w:val="21"/>
                <w:szCs w:val="21"/>
              </w:rPr>
            </w:pPr>
            <w:r>
              <w:rPr>
                <w:color w:val="000000" w:themeColor="text1"/>
                <w:sz w:val="21"/>
                <w:szCs w:val="21"/>
              </w:rPr>
              <w:t>400-dimensional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&lt;EndNote&gt;&lt;Cite&gt;&lt;Author&gt;Saravanan&lt;/Author&gt;&lt;Year&gt;2015&lt;/Year&gt;&lt;RecNum&gt;63&lt;/RecNum&gt;&lt;DisplayText&gt;[42]&lt;/DisplayText&gt;&lt;record&gt;&lt;rec-number&gt;63&lt;/rec-number&gt;&lt;foreign-keys&gt;&lt;key app="EN" db-id="ztedf00tj5ptexe09ss5zdvoszprssws9dr0"&gt;63&lt;/key&gt;&lt;/foreign-keys&gt;&lt;ref-type name="Journal Article"&gt;17&lt;/ref-type&gt;&lt;contributors&gt;&lt;authors&gt;&lt;author&gt;Saravanan, Vijayakumar&lt;/author&gt;&lt;author&gt;Gautham, Namasivayam&lt;/author&gt;&lt;/authors&gt;&lt;/contributors&gt;&lt;titles&gt;&lt;title&gt;Harnessing computational biology for exact linear B-cell epitope prediction: a novel amino acid composition-based feature descriptor&lt;/title&gt;&lt;secondary-title&gt;Omics: a journal of integrative biology&lt;/secondary-title&gt;&lt;/titles&gt;&lt;periodical&gt;&lt;full-title&gt;Omics: a journal of integrative biology&lt;/full-title&gt;&lt;/periodical&gt;&lt;pages&gt;648-658&lt;/pages&gt;&lt;volume&gt;19&lt;/volume&gt;&lt;number&gt;10&lt;/number&gt;&lt;dates&gt;&lt;year&gt;2015&lt;/year&gt;&lt;/dates&gt;&lt;isbn&gt;1536-2310&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2" w:tooltip="Saravanan, 2015 #63" w:history="1">
              <w:r w:rsidR="00CB4E63">
                <w:rPr>
                  <w:noProof/>
                  <w:color w:val="000000" w:themeColor="text1"/>
                  <w:sz w:val="21"/>
                  <w:szCs w:val="21"/>
                </w:rPr>
                <w:t>42</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5</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Grouped Di-Peptide Composition (GDPC)</w:t>
            </w:r>
          </w:p>
        </w:tc>
        <w:tc>
          <w:tcPr>
            <w:tcW w:w="2882" w:type="dxa"/>
          </w:tcPr>
          <w:p w:rsidR="00810E91" w:rsidRDefault="00810E91" w:rsidP="006B4E76">
            <w:pPr>
              <w:rPr>
                <w:color w:val="000000" w:themeColor="text1"/>
                <w:sz w:val="21"/>
                <w:szCs w:val="21"/>
              </w:rPr>
            </w:pPr>
            <w:r>
              <w:rPr>
                <w:color w:val="000000" w:themeColor="text1"/>
                <w:sz w:val="21"/>
                <w:szCs w:val="21"/>
              </w:rPr>
              <w:t xml:space="preserve">Physicochemical properties of </w:t>
            </w:r>
            <w:proofErr w:type="spellStart"/>
            <w:r>
              <w:rPr>
                <w:color w:val="000000" w:themeColor="text1"/>
                <w:sz w:val="21"/>
                <w:szCs w:val="21"/>
              </w:rPr>
              <w:t>dipeptides</w:t>
            </w:r>
            <w:proofErr w:type="spellEnd"/>
            <w:r>
              <w:rPr>
                <w:color w:val="000000" w:themeColor="text1"/>
                <w:sz w:val="21"/>
                <w:szCs w:val="21"/>
              </w:rPr>
              <w:t xml:space="preserve"> </w:t>
            </w:r>
          </w:p>
        </w:tc>
        <w:tc>
          <w:tcPr>
            <w:tcW w:w="1900" w:type="dxa"/>
          </w:tcPr>
          <w:p w:rsidR="00810E91" w:rsidRDefault="00810E91" w:rsidP="006B4E76">
            <w:pPr>
              <w:rPr>
                <w:color w:val="000000" w:themeColor="text1"/>
                <w:sz w:val="21"/>
                <w:szCs w:val="21"/>
              </w:rPr>
            </w:pPr>
            <w:r>
              <w:rPr>
                <w:color w:val="000000" w:themeColor="text1"/>
                <w:sz w:val="21"/>
                <w:szCs w:val="21"/>
              </w:rPr>
              <w:t>25-dimensional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&lt;EndNote&gt;&lt;Cite&gt;&lt;Author&gt;Chen&lt;/Author&gt;&lt;Year&gt;2018&lt;/Year&gt;&lt;RecNum&gt;55&lt;/RecNum&gt;&lt;DisplayText&gt;[40]&lt;/DisplayText&gt;&lt;record&gt;&lt;rec-number&gt;55&lt;/rec-number&gt;&lt;foreign-keys&gt;&lt;key app="EN" db-id="ztedf00tj5ptexe09ss5zdvoszprssws9dr0"&gt;55&lt;/key&gt;&lt;/foreign-keys&gt;&lt;ref-type name="Journal Article"&gt;17&lt;/ref-type&gt;&lt;contributors&gt;&lt;authors&gt;&lt;author&gt;Chen, Zhen&lt;/author&gt;&lt;author&gt;Zhao, Pei&lt;/author&gt;&lt;author&gt;Li, Fuyi&lt;/author&gt;&lt;author&gt;Leier, André&lt;/author&gt;&lt;author&gt;Marquez-Lago, Tatiana T&lt;/author&gt;&lt;author&gt;Wang, Yanan&lt;/author&gt;&lt;author&gt;Webb, Geoffrey I&lt;/author&gt;&lt;author&gt;Smith, A Ian&lt;/author&gt;&lt;author&gt;Daly, Roger J&lt;/author&gt;&lt;author&gt;Chou, Kuo-Chen&lt;/author&gt;&lt;/authors&gt;&lt;/contributors&gt;&lt;titles&gt;&lt;title&gt;iFeature: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periodical&gt;&lt;pages&gt;4&lt;/pages&gt;&lt;volume&gt;1&lt;/volume&gt;&lt;dates&gt;&lt;year&gt;2018&lt;/year&gt;&lt;/dates&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0" w:tooltip="Chen, 2018 #55" w:history="1">
              <w:r w:rsidR="00CB4E63">
                <w:rPr>
                  <w:noProof/>
                  <w:color w:val="000000" w:themeColor="text1"/>
                  <w:sz w:val="21"/>
                  <w:szCs w:val="21"/>
                </w:rPr>
                <w:t>40</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6</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Gap dipeptide composition (GGAP)</w:t>
            </w:r>
          </w:p>
        </w:tc>
        <w:tc>
          <w:tcPr>
            <w:tcW w:w="2882" w:type="dxa"/>
          </w:tcPr>
          <w:p w:rsidR="00810E91" w:rsidRDefault="00810E91" w:rsidP="006B4E76">
            <w:pPr>
              <w:rPr>
                <w:color w:val="000000" w:themeColor="text1"/>
                <w:sz w:val="21"/>
                <w:szCs w:val="21"/>
              </w:rPr>
            </w:pPr>
            <w:r>
              <w:rPr>
                <w:rFonts w:eastAsia="SimHei"/>
                <w:bCs/>
                <w:iCs/>
                <w:color w:val="000000" w:themeColor="text1"/>
                <w:sz w:val="21"/>
                <w:szCs w:val="21"/>
              </w:rPr>
              <w:t>Gap dipeptide composition</w:t>
            </w:r>
            <w:r>
              <w:rPr>
                <w:color w:val="000000" w:themeColor="text1"/>
                <w:sz w:val="21"/>
                <w:szCs w:val="21"/>
              </w:rPr>
              <w:t xml:space="preserve"> (the range of parameter </w:t>
            </w:r>
            <w:r w:rsidRPr="00251A53">
              <w:rPr>
                <w:i/>
                <w:color w:val="000000" w:themeColor="text1"/>
                <w:sz w:val="21"/>
                <w:szCs w:val="21"/>
              </w:rPr>
              <w:t>g</w:t>
            </w:r>
            <w:r>
              <w:rPr>
                <w:color w:val="000000" w:themeColor="text1"/>
                <w:sz w:val="21"/>
                <w:szCs w:val="21"/>
              </w:rPr>
              <w:t xml:space="preserve"> is 1~4)</w:t>
            </w:r>
          </w:p>
        </w:tc>
        <w:tc>
          <w:tcPr>
            <w:tcW w:w="1900" w:type="dxa"/>
          </w:tcPr>
          <w:p w:rsidR="00810E91" w:rsidRDefault="00810E91" w:rsidP="006B4E76">
            <w:pPr>
              <w:rPr>
                <w:color w:val="000000" w:themeColor="text1"/>
                <w:sz w:val="21"/>
                <w:szCs w:val="21"/>
              </w:rPr>
            </w:pPr>
            <w:r>
              <w:rPr>
                <w:color w:val="000000" w:themeColor="text1"/>
                <w:sz w:val="21"/>
                <w:szCs w:val="21"/>
              </w:rPr>
              <w:t>400-dimensional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&lt;EndNote&gt;&lt;Cite&gt;&lt;Author&gt;Wei&lt;/Author&gt;&lt;Year&gt;2017&lt;/Year&gt;&lt;RecNum&gt;23&lt;/RecNum&gt;&lt;DisplayText&gt;[43]&lt;/DisplayText&gt;&lt;record&gt;&lt;rec-number&gt;23&lt;/rec-number&gt;&lt;foreign-keys&gt;&lt;key app="EN" db-id="ztedf00tj5ptexe09ss5zdvoszprssws9dr0"&gt;23&lt;/key&gt;&lt;/foreign-keys&gt;&lt;ref-type name="Journal Article"&gt;17&lt;/ref-type&gt;&lt;contributors&gt;&lt;authors&gt;&lt;author&gt;Wei, Leyi&lt;/author&gt;&lt;author&gt;Xing, PengWei&lt;/author&gt;&lt;author&gt;Su, Ran&lt;/author&gt;&lt;author&gt;Shi, Gaotao&lt;/author&gt;&lt;author&gt;Ma, Zhanshan Sam&lt;/author&gt;&lt;author&gt;Zou, Quan&lt;/author&gt;&lt;/authors&gt;&lt;/contributors&gt;&lt;titles&gt;&lt;title&gt;CPPred-RF: a sequence-based predictor for identifying cell-penetrating peptides and their uptake efficiency&lt;/title&gt;&lt;secondary-title&gt;Journal of proteome research&lt;/secondary-title&gt;&lt;/titles&gt;&lt;periodical&gt;&lt;full-title&gt;Journal of proteome research&lt;/full-title&gt;&lt;/periodical&gt;&lt;pages&gt;2044-2053&lt;/pages&gt;&lt;volume&gt;16&lt;/volume&gt;&lt;number&gt;5&lt;/number&gt;&lt;dates&gt;&lt;year&gt;2017&lt;/year&gt;&lt;/dates&gt;&lt;isbn&gt;1535-3893&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3" w:tooltip="Wei, 2017 #23" w:history="1">
              <w:r w:rsidR="00CB4E63">
                <w:rPr>
                  <w:noProof/>
                  <w:color w:val="000000" w:themeColor="text1"/>
                  <w:sz w:val="21"/>
                  <w:szCs w:val="21"/>
                </w:rPr>
                <w:t>43</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7</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Adaptive skip dipeptide composition (ASDC)</w:t>
            </w:r>
          </w:p>
        </w:tc>
        <w:tc>
          <w:tcPr>
            <w:tcW w:w="2882" w:type="dxa"/>
          </w:tcPr>
          <w:p w:rsidR="00810E91" w:rsidRDefault="00810E91" w:rsidP="006B4E76">
            <w:pPr>
              <w:rPr>
                <w:color w:val="000000" w:themeColor="text1"/>
                <w:sz w:val="21"/>
                <w:szCs w:val="21"/>
              </w:rPr>
            </w:pPr>
            <w:r>
              <w:rPr>
                <w:rFonts w:eastAsia="SimHei"/>
                <w:bCs/>
                <w:iCs/>
                <w:color w:val="000000" w:themeColor="text1"/>
                <w:sz w:val="21"/>
                <w:szCs w:val="21"/>
              </w:rPr>
              <w:t>Adaptive skip dipeptide composition</w:t>
            </w:r>
          </w:p>
        </w:tc>
        <w:tc>
          <w:tcPr>
            <w:tcW w:w="1900" w:type="dxa"/>
          </w:tcPr>
          <w:p w:rsidR="00810E91" w:rsidRDefault="00810E91" w:rsidP="006B4E76">
            <w:pPr>
              <w:rPr>
                <w:color w:val="000000" w:themeColor="text1"/>
                <w:sz w:val="21"/>
                <w:szCs w:val="21"/>
              </w:rPr>
            </w:pPr>
            <w:r>
              <w:rPr>
                <w:color w:val="000000" w:themeColor="text1"/>
                <w:sz w:val="21"/>
                <w:szCs w:val="21"/>
              </w:rPr>
              <w:t>400-dimensional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&lt;EndNote&gt;&lt;Cite&gt;&lt;Author&gt;Wei&lt;/Author&gt;&lt;Year&gt;2017&lt;/Year&gt;&lt;RecNum&gt;21&lt;/RecNum&gt;&lt;DisplayText&gt;[43, 44]&lt;/DisplayText&gt;&lt;record&gt;&lt;rec-number&gt;21&lt;/rec-number&gt;&lt;foreign-keys&gt;&lt;key app="EN" db-id="ztedf00tj5ptexe09ss5zdvoszprssws9dr0"&gt;21&lt;/key&gt;&lt;/foreign-keys&gt;&lt;ref-type name="Journal Article"&gt;17&lt;/ref-type&gt;&lt;contributors&gt;&lt;authors&gt;&lt;author&gt;Wei, Leyi&lt;/author&gt;&lt;author&gt;Tang, Jijun&lt;/author&gt;&lt;author&gt;Zou, Quan&lt;/author&gt;&lt;/authors&gt;&lt;/contributors&gt;&lt;titles&gt;&lt;title&gt;SkipCPP-Pred: an improved and promising sequence-based predictor for predicting cell-penetrating peptides&lt;/title&gt;&lt;secondary-title&gt;BMC genomics&lt;/secondary-title&gt;&lt;/titles&gt;&lt;periodical&gt;&lt;full-title&gt;BMC genomics&lt;/full-title&gt;&lt;/periodical&gt;&lt;pages&gt;1&lt;/pages&gt;&lt;volume&gt;18&lt;/volume&gt;&lt;number&gt;7&lt;/number&gt;&lt;dates&gt;&lt;year&gt;2017&lt;/year&gt;&lt;/dates&gt;&lt;isbn&gt;1471-2164&lt;/isbn&gt;&lt;urls&gt;&lt;/urls&gt;&lt;/record&gt;&lt;/Cite&gt;&lt;Cite&gt;&lt;Author&gt;Wei&lt;/Author&gt;&lt;Year&gt;2017&lt;/Year&gt;&lt;RecNum&gt;23&lt;/RecNum&gt;&lt;record&gt;&lt;rec-number&gt;23&lt;/rec-number&gt;&lt;foreign-keys&gt;&lt;key app="EN" db-id="ztedf00tj5ptexe09ss5zdvoszprssws9dr0"&gt;23&lt;/key&gt;&lt;/foreign-keys&gt;&lt;ref-type name="Journal Article"&gt;17&lt;/ref-type&gt;&lt;contributors&gt;&lt;authors&gt;&lt;author&gt;Wei, Leyi&lt;/author&gt;&lt;author&gt;Xing, PengWei&lt;/author&gt;&lt;author&gt;Su, Ran&lt;/author&gt;&lt;author&gt;Shi, Gaotao&lt;/author&gt;&lt;author&gt;Ma, Zhanshan Sam&lt;/author&gt;&lt;author&gt;Zou, Quan&lt;/author&gt;&lt;/authors&gt;&lt;/contributors&gt;&lt;titles&gt;&lt;title&gt;CPPred-RF: a sequence-based predictor for identifying cell-penetrating peptides and their uptake efficiency&lt;/title&gt;&lt;secondary-title&gt;Journal of proteome research&lt;/secondary-title&gt;&lt;/titles&gt;&lt;periodical&gt;&lt;full-title&gt;Journal of proteome research&lt;/full-title&gt;&lt;/periodical&gt;&lt;pages&gt;2044-2053&lt;/pages&gt;&lt;volume&gt;16&lt;/volume&gt;&lt;number&gt;5&lt;/number&gt;&lt;dates&gt;&lt;year&gt;2017&lt;/year&gt;&lt;/dates&gt;&lt;isbn&gt;1535-3893&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3" w:tooltip="Wei, 2017 #23" w:history="1">
              <w:r w:rsidR="00CB4E63">
                <w:rPr>
                  <w:noProof/>
                  <w:color w:val="000000" w:themeColor="text1"/>
                  <w:sz w:val="21"/>
                  <w:szCs w:val="21"/>
                </w:rPr>
                <w:t>43</w:t>
              </w:r>
            </w:hyperlink>
            <w:r w:rsidR="00810E91">
              <w:rPr>
                <w:noProof/>
                <w:color w:val="000000" w:themeColor="text1"/>
                <w:sz w:val="21"/>
                <w:szCs w:val="21"/>
              </w:rPr>
              <w:t xml:space="preserve">, </w:t>
            </w:r>
            <w:hyperlink w:anchor="_ENREF_44" w:tooltip="Wei, 2017 #21" w:history="1">
              <w:r w:rsidR="00CB4E63">
                <w:rPr>
                  <w:noProof/>
                  <w:color w:val="000000" w:themeColor="text1"/>
                  <w:sz w:val="21"/>
                  <w:szCs w:val="21"/>
                </w:rPr>
                <w:t>44</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8</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Tri-Peptide Composition (TPC)</w:t>
            </w:r>
          </w:p>
        </w:tc>
        <w:tc>
          <w:tcPr>
            <w:tcW w:w="2882" w:type="dxa"/>
          </w:tcPr>
          <w:p w:rsidR="00810E91" w:rsidRDefault="00810E91" w:rsidP="006B4E76">
            <w:pPr>
              <w:rPr>
                <w:color w:val="000000" w:themeColor="text1"/>
                <w:sz w:val="21"/>
                <w:szCs w:val="21"/>
              </w:rPr>
            </w:pPr>
            <w:proofErr w:type="spellStart"/>
            <w:r>
              <w:rPr>
                <w:color w:val="000000" w:themeColor="text1"/>
                <w:sz w:val="21"/>
                <w:szCs w:val="21"/>
              </w:rPr>
              <w:t>Tripeptide</w:t>
            </w:r>
            <w:proofErr w:type="spellEnd"/>
            <w:r>
              <w:rPr>
                <w:color w:val="000000" w:themeColor="text1"/>
                <w:sz w:val="21"/>
                <w:szCs w:val="21"/>
              </w:rPr>
              <w:t xml:space="preserve"> composition </w:t>
            </w:r>
          </w:p>
        </w:tc>
        <w:tc>
          <w:tcPr>
            <w:tcW w:w="1900" w:type="dxa"/>
          </w:tcPr>
          <w:p w:rsidR="00810E91" w:rsidRDefault="00810E91" w:rsidP="006B4E76">
            <w:pPr>
              <w:rPr>
                <w:color w:val="000000" w:themeColor="text1"/>
                <w:sz w:val="21"/>
                <w:szCs w:val="21"/>
              </w:rPr>
            </w:pPr>
            <w:r>
              <w:rPr>
                <w:color w:val="000000" w:themeColor="text1"/>
                <w:sz w:val="21"/>
                <w:szCs w:val="21"/>
              </w:rPr>
              <w:t>8000-dimensional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&lt;EndNote&gt;&lt;Cite&gt;&lt;Author&gt;Bhasin&lt;/Author&gt;&lt;Year&gt;2004&lt;/Year&gt;&lt;RecNum&gt;65&lt;/RecNum&gt;&lt;DisplayText&gt;[39]&lt;/DisplayText&gt;&lt;record&gt;&lt;rec-number&gt;65&lt;/rec-number&gt;&lt;foreign-keys&gt;&lt;key app="EN" db-id="ztedf00tj5ptexe09ss5zdvoszprssws9dr0"&gt;65&lt;/key&gt;&lt;/foreign-keys&gt;&lt;ref-type name="Journal Article"&gt;17&lt;/ref-type&gt;&lt;contributors&gt;&lt;authors&gt;&lt;author&gt;Bhasin, Manoj&lt;/author&gt;&lt;author&gt;Raghava, Gajendra PS&lt;/author&gt;&lt;/authors&gt;&lt;/contributors&gt;&lt;titles&gt;&lt;title&gt;Classification of nuclear receptors based on amino acid composition and dipeptide composition&lt;/title&gt;&lt;secondary-title&gt;Journal of Biological Chemistry&lt;/secondary-title&gt;&lt;/titles&gt;&lt;periodical&gt;&lt;full-title&gt;Journal of Biological Chemistry&lt;/full-title&gt;&lt;/periodical&gt;&lt;pages&gt;23262-23266&lt;/pages&gt;&lt;volume&gt;279&lt;/volume&gt;&lt;number&gt;22&lt;/number&gt;&lt;dates&gt;&lt;year&gt;2004&lt;/year&gt;&lt;/dates&gt;&lt;isbn&gt;0021-9258&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39" w:tooltip="Bhasin, 2004 #65" w:history="1">
              <w:r w:rsidR="00CB4E63">
                <w:rPr>
                  <w:noProof/>
                  <w:color w:val="000000" w:themeColor="text1"/>
                  <w:sz w:val="21"/>
                  <w:szCs w:val="21"/>
                </w:rPr>
                <w:t>39</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9</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Grouped Tri-Peptide Composition (GTPC)</w:t>
            </w:r>
          </w:p>
        </w:tc>
        <w:tc>
          <w:tcPr>
            <w:tcW w:w="2882" w:type="dxa"/>
          </w:tcPr>
          <w:p w:rsidR="00810E91" w:rsidRDefault="00810E91" w:rsidP="006B4E76">
            <w:pPr>
              <w:rPr>
                <w:color w:val="000000" w:themeColor="text1"/>
                <w:sz w:val="21"/>
                <w:szCs w:val="21"/>
              </w:rPr>
            </w:pPr>
            <w:r>
              <w:rPr>
                <w:color w:val="000000" w:themeColor="text1"/>
                <w:sz w:val="21"/>
                <w:szCs w:val="21"/>
              </w:rPr>
              <w:t xml:space="preserve">Physicochemical properties of </w:t>
            </w:r>
            <w:proofErr w:type="spellStart"/>
            <w:r>
              <w:rPr>
                <w:color w:val="000000" w:themeColor="text1"/>
                <w:sz w:val="21"/>
                <w:szCs w:val="21"/>
              </w:rPr>
              <w:t>tripeptides</w:t>
            </w:r>
            <w:proofErr w:type="spellEnd"/>
            <w:r>
              <w:rPr>
                <w:color w:val="000000" w:themeColor="text1"/>
                <w:sz w:val="21"/>
                <w:szCs w:val="21"/>
              </w:rPr>
              <w:t xml:space="preserve"> </w:t>
            </w:r>
          </w:p>
        </w:tc>
        <w:tc>
          <w:tcPr>
            <w:tcW w:w="1900" w:type="dxa"/>
          </w:tcPr>
          <w:p w:rsidR="00810E91" w:rsidRDefault="00810E91" w:rsidP="006B4E76">
            <w:pPr>
              <w:rPr>
                <w:color w:val="000000" w:themeColor="text1"/>
                <w:sz w:val="21"/>
                <w:szCs w:val="21"/>
              </w:rPr>
            </w:pPr>
            <w:r>
              <w:rPr>
                <w:color w:val="000000" w:themeColor="text1"/>
                <w:sz w:val="21"/>
                <w:szCs w:val="21"/>
              </w:rPr>
              <w:t>125-dimensional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&lt;EndNote&gt;&lt;Cite&gt;&lt;Author&gt;Chen&lt;/Author&gt;&lt;Year&gt;2018&lt;/Year&gt;&lt;RecNum&gt;55&lt;/RecNum&gt;&lt;DisplayText&gt;[39, 40]&lt;/DisplayText&gt;&lt;record&gt;&lt;rec-number&gt;55&lt;/rec-number&gt;&lt;foreign-keys&gt;&lt;key app="EN" db-id="ztedf00tj5ptexe09ss5zdvoszprssws9dr0"&gt;55&lt;/key&gt;&lt;/foreign-keys&gt;&lt;ref-type name="Journal Article"&gt;17&lt;/ref-type&gt;&lt;contributors&gt;&lt;authors&gt;&lt;author&gt;Chen, Zhen&lt;/author&gt;&lt;author&gt;Zhao, Pei&lt;/author&gt;&lt;author&gt;Li, Fuyi&lt;/author&gt;&lt;author&gt;Leier, André&lt;/author&gt;&lt;author&gt;Marquez-Lago, Tatiana T&lt;/author&gt;&lt;author&gt;Wang, Yanan&lt;/author&gt;&lt;author&gt;Webb, Geoffrey I&lt;/author&gt;&lt;author&gt;Smith, A Ian&lt;/author&gt;&lt;author&gt;Daly, Roger J&lt;/author&gt;&lt;author&gt;Chou, Kuo-Chen&lt;/author&gt;&lt;/authors&gt;&lt;/contributors&gt;&lt;titles&gt;&lt;title&gt;iFeature: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periodical&gt;&lt;pages&gt;4&lt;/pages&gt;&lt;volume&gt;1&lt;/volume&gt;&lt;dates&gt;&lt;year&gt;2018&lt;/year&gt;&lt;/dates&gt;&lt;urls&gt;&lt;/urls&gt;&lt;/record&gt;&lt;/Cite&gt;&lt;Cite&gt;&lt;Author&gt;Bhasin&lt;/Author&gt;&lt;Year&gt;2004&lt;/Year&gt;&lt;RecNum&gt;65&lt;/RecNum&gt;&lt;record&gt;&lt;rec-number&gt;65&lt;/rec-number&gt;&lt;foreign-keys&gt;&lt;key app="EN" db-id="ztedf00tj5ptexe09ss5zdvoszprssws9dr0"&gt;65&lt;/key&gt;&lt;/foreign-keys&gt;&lt;ref-type name="Journal Article"&gt;17&lt;/ref-type&gt;&lt;contributors&gt;&lt;authors&gt;&lt;author&gt;Bhasin, Manoj&lt;/author&gt;&lt;author&gt;Raghava, Gajendra PS&lt;/author&gt;&lt;/authors&gt;&lt;/contributors&gt;&lt;titles&gt;&lt;title&gt;Classification of nuclear receptors based on amino acid composition and dipeptide composition&lt;/title&gt;&lt;secondary-title&gt;Journal of Biological Chemistry&lt;/secondary-title&gt;&lt;/titles&gt;&lt;periodical&gt;&lt;full-title&gt;Journal of Biological Chemistry&lt;/full-title&gt;&lt;/periodical&gt;&lt;pages&gt;23262-23266&lt;/pages&gt;&lt;volume&gt;279&lt;/volume&gt;&lt;number&gt;22&lt;/number&gt;&lt;dates&gt;&lt;year&gt;2004&lt;/year&gt;&lt;/dates&gt;&lt;isbn&gt;0021-9258&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39" w:tooltip="Bhasin, 2004 #65" w:history="1">
              <w:r w:rsidR="00CB4E63">
                <w:rPr>
                  <w:noProof/>
                  <w:color w:val="000000" w:themeColor="text1"/>
                  <w:sz w:val="21"/>
                  <w:szCs w:val="21"/>
                </w:rPr>
                <w:t>39</w:t>
              </w:r>
            </w:hyperlink>
            <w:r w:rsidR="00810E91">
              <w:rPr>
                <w:noProof/>
                <w:color w:val="000000" w:themeColor="text1"/>
                <w:sz w:val="21"/>
                <w:szCs w:val="21"/>
              </w:rPr>
              <w:t xml:space="preserve">, </w:t>
            </w:r>
            <w:hyperlink w:anchor="_ENREF_40" w:tooltip="Chen, 2018 #55" w:history="1">
              <w:r w:rsidR="00CB4E63">
                <w:rPr>
                  <w:noProof/>
                  <w:color w:val="000000" w:themeColor="text1"/>
                  <w:sz w:val="21"/>
                  <w:szCs w:val="21"/>
                </w:rPr>
                <w:t>40</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10</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 xml:space="preserve">Composition </w:t>
            </w:r>
            <w:r>
              <w:rPr>
                <w:rFonts w:eastAsia="SimHei" w:hint="eastAsia"/>
                <w:b/>
                <w:bCs/>
                <w:iCs/>
                <w:color w:val="000000" w:themeColor="text1"/>
                <w:sz w:val="21"/>
                <w:szCs w:val="21"/>
              </w:rPr>
              <w:t>(</w:t>
            </w:r>
            <w:r>
              <w:rPr>
                <w:rFonts w:eastAsia="SimHei"/>
                <w:b/>
                <w:bCs/>
                <w:iCs/>
                <w:color w:val="000000" w:themeColor="text1"/>
                <w:sz w:val="21"/>
                <w:szCs w:val="21"/>
              </w:rPr>
              <w:t>CTDC</w:t>
            </w:r>
            <w:r>
              <w:rPr>
                <w:rFonts w:hint="eastAsia"/>
                <w:b/>
                <w:bCs/>
                <w:iCs/>
                <w:color w:val="000000" w:themeColor="text1"/>
                <w:sz w:val="21"/>
                <w:szCs w:val="21"/>
              </w:rPr>
              <w:t>)</w:t>
            </w:r>
          </w:p>
        </w:tc>
        <w:tc>
          <w:tcPr>
            <w:tcW w:w="2882" w:type="dxa"/>
          </w:tcPr>
          <w:p w:rsidR="00810E91" w:rsidRDefault="00810E91" w:rsidP="006B4E76">
            <w:pPr>
              <w:rPr>
                <w:color w:val="000000" w:themeColor="text1"/>
                <w:sz w:val="21"/>
                <w:szCs w:val="21"/>
              </w:rPr>
            </w:pPr>
            <w:r>
              <w:rPr>
                <w:color w:val="000000" w:themeColor="text1"/>
                <w:sz w:val="21"/>
                <w:szCs w:val="21"/>
              </w:rPr>
              <w:t>Percentage of particular amino acid property groups</w:t>
            </w:r>
          </w:p>
        </w:tc>
        <w:tc>
          <w:tcPr>
            <w:tcW w:w="1900" w:type="dxa"/>
          </w:tcPr>
          <w:p w:rsidR="00810E91" w:rsidRDefault="00810E91" w:rsidP="006B4E76">
            <w:pPr>
              <w:rPr>
                <w:color w:val="000000" w:themeColor="text1"/>
                <w:sz w:val="21"/>
                <w:szCs w:val="21"/>
              </w:rPr>
            </w:pPr>
            <w:r>
              <w:rPr>
                <w:color w:val="000000" w:themeColor="text1"/>
                <w:sz w:val="21"/>
                <w:szCs w:val="21"/>
              </w:rPr>
              <w:t xml:space="preserve">39-dimensional </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PEVuZE5vdGU+PENpdGU+PEF1dGhvcj5MaTwvQXV0aG9yPjxZZWFyPjIwMDY8L1llYXI+PFJlY051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PEVuZE5vdGU+PENpdGU+PEF1dGhvcj5MaTwvQXV0aG9yPjxZZWFyPjIwMDY8L1llYXI+PFJlY051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45" w:tooltip="Li, 2006 #61" w:history="1">
              <w:r w:rsidR="00CB4E63">
                <w:rPr>
                  <w:noProof/>
                  <w:color w:val="000000" w:themeColor="text1"/>
                  <w:sz w:val="21"/>
                  <w:szCs w:val="21"/>
                </w:rPr>
                <w:t>45-47</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11</w:t>
            </w:r>
          </w:p>
        </w:tc>
        <w:tc>
          <w:tcPr>
            <w:tcW w:w="1795" w:type="dxa"/>
          </w:tcPr>
          <w:p w:rsidR="00810E91" w:rsidRDefault="00810E91" w:rsidP="006B4E76">
            <w:pPr>
              <w:rPr>
                <w:b/>
                <w:bCs/>
                <w:iCs/>
                <w:color w:val="000000" w:themeColor="text1"/>
                <w:sz w:val="21"/>
                <w:szCs w:val="21"/>
              </w:rPr>
            </w:pPr>
            <w:r>
              <w:rPr>
                <w:rFonts w:eastAsia="SimHei"/>
                <w:b/>
                <w:bCs/>
                <w:iCs/>
                <w:color w:val="000000" w:themeColor="text1"/>
                <w:sz w:val="21"/>
                <w:szCs w:val="21"/>
              </w:rPr>
              <w:t>Transition</w:t>
            </w:r>
          </w:p>
          <w:p w:rsidR="00810E91" w:rsidRDefault="00810E91" w:rsidP="006B4E76">
            <w:pPr>
              <w:rPr>
                <w:b/>
                <w:color w:val="000000" w:themeColor="text1"/>
                <w:sz w:val="21"/>
                <w:szCs w:val="21"/>
              </w:rPr>
            </w:pPr>
            <w:r>
              <w:rPr>
                <w:rFonts w:hint="eastAsia"/>
                <w:b/>
                <w:bCs/>
                <w:iCs/>
                <w:color w:val="000000" w:themeColor="text1"/>
                <w:sz w:val="21"/>
                <w:szCs w:val="21"/>
              </w:rPr>
              <w:t>(</w:t>
            </w:r>
            <w:r>
              <w:rPr>
                <w:rFonts w:eastAsia="SimHei"/>
                <w:b/>
                <w:bCs/>
                <w:iCs/>
                <w:color w:val="000000" w:themeColor="text1"/>
                <w:sz w:val="21"/>
                <w:szCs w:val="21"/>
              </w:rPr>
              <w:t>CTDT</w:t>
            </w:r>
            <w:r>
              <w:rPr>
                <w:rFonts w:hint="eastAsia"/>
                <w:b/>
                <w:bCs/>
                <w:iCs/>
                <w:color w:val="000000" w:themeColor="text1"/>
                <w:sz w:val="21"/>
                <w:szCs w:val="21"/>
              </w:rPr>
              <w:t>)</w:t>
            </w:r>
          </w:p>
        </w:tc>
        <w:tc>
          <w:tcPr>
            <w:tcW w:w="2882" w:type="dxa"/>
          </w:tcPr>
          <w:p w:rsidR="00810E91" w:rsidRDefault="00810E91" w:rsidP="006B4E76">
            <w:pPr>
              <w:rPr>
                <w:color w:val="000000" w:themeColor="text1"/>
                <w:sz w:val="21"/>
                <w:szCs w:val="21"/>
              </w:rPr>
            </w:pPr>
            <w:r>
              <w:rPr>
                <w:color w:val="000000" w:themeColor="text1"/>
                <w:sz w:val="21"/>
                <w:szCs w:val="21"/>
              </w:rPr>
              <w:t>Percentage of mutual conversion in amino acid properties</w:t>
            </w:r>
          </w:p>
        </w:tc>
        <w:tc>
          <w:tcPr>
            <w:tcW w:w="1900" w:type="dxa"/>
          </w:tcPr>
          <w:p w:rsidR="00810E91" w:rsidRDefault="00810E91" w:rsidP="006B4E76">
            <w:pPr>
              <w:rPr>
                <w:color w:val="000000" w:themeColor="text1"/>
                <w:sz w:val="21"/>
                <w:szCs w:val="21"/>
              </w:rPr>
            </w:pPr>
            <w:r>
              <w:rPr>
                <w:color w:val="000000" w:themeColor="text1"/>
                <w:sz w:val="21"/>
                <w:szCs w:val="21"/>
              </w:rPr>
              <w:t xml:space="preserve">39-dimensional </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PEVuZE5vdGU+PENpdGU+PEF1dGhvcj5EdWJjaGFrPC9BdXRob3I+PFllYXI+MTk5NTwvWWVhcj48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PEVuZE5vdGU+PENpdGU+PEF1dGhvcj5EdWJjaGFrPC9BdXRob3I+PFllYXI+MTk5NTwvWWVhcj48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45" w:tooltip="Li, 2006 #61" w:history="1">
              <w:r w:rsidR="00CB4E63">
                <w:rPr>
                  <w:noProof/>
                  <w:color w:val="000000" w:themeColor="text1"/>
                  <w:sz w:val="21"/>
                  <w:szCs w:val="21"/>
                </w:rPr>
                <w:t>45-47</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12</w:t>
            </w:r>
          </w:p>
        </w:tc>
        <w:tc>
          <w:tcPr>
            <w:tcW w:w="1795" w:type="dxa"/>
          </w:tcPr>
          <w:p w:rsidR="00810E91" w:rsidRDefault="00810E91" w:rsidP="006B4E76">
            <w:pPr>
              <w:rPr>
                <w:b/>
                <w:bCs/>
                <w:iCs/>
                <w:color w:val="000000" w:themeColor="text1"/>
                <w:sz w:val="21"/>
                <w:szCs w:val="21"/>
              </w:rPr>
            </w:pPr>
            <w:r>
              <w:rPr>
                <w:rFonts w:eastAsia="SimHei"/>
                <w:b/>
                <w:bCs/>
                <w:iCs/>
                <w:color w:val="000000" w:themeColor="text1"/>
                <w:sz w:val="21"/>
                <w:szCs w:val="21"/>
              </w:rPr>
              <w:t>Distribution</w:t>
            </w:r>
          </w:p>
          <w:p w:rsidR="00810E91" w:rsidRDefault="00810E91" w:rsidP="006B4E76">
            <w:pPr>
              <w:rPr>
                <w:b/>
                <w:color w:val="000000" w:themeColor="text1"/>
                <w:sz w:val="21"/>
                <w:szCs w:val="21"/>
              </w:rPr>
            </w:pPr>
            <w:r>
              <w:rPr>
                <w:rFonts w:hint="eastAsia"/>
                <w:b/>
                <w:bCs/>
                <w:iCs/>
                <w:color w:val="000000" w:themeColor="text1"/>
                <w:sz w:val="21"/>
                <w:szCs w:val="21"/>
              </w:rPr>
              <w:t>(</w:t>
            </w:r>
            <w:r>
              <w:rPr>
                <w:rFonts w:eastAsia="SimHei"/>
                <w:b/>
                <w:bCs/>
                <w:iCs/>
                <w:color w:val="000000" w:themeColor="text1"/>
                <w:sz w:val="21"/>
                <w:szCs w:val="21"/>
              </w:rPr>
              <w:t>CTDD</w:t>
            </w:r>
            <w:r>
              <w:rPr>
                <w:rFonts w:hint="eastAsia"/>
                <w:b/>
                <w:bCs/>
                <w:iCs/>
                <w:color w:val="000000" w:themeColor="text1"/>
                <w:sz w:val="21"/>
                <w:szCs w:val="21"/>
              </w:rPr>
              <w:t>)</w:t>
            </w:r>
          </w:p>
        </w:tc>
        <w:tc>
          <w:tcPr>
            <w:tcW w:w="2882" w:type="dxa"/>
          </w:tcPr>
          <w:p w:rsidR="00810E91" w:rsidRDefault="00810E91" w:rsidP="006B4E76">
            <w:pPr>
              <w:rPr>
                <w:color w:val="000000" w:themeColor="text1"/>
                <w:sz w:val="21"/>
                <w:szCs w:val="21"/>
              </w:rPr>
            </w:pPr>
            <w:r>
              <w:rPr>
                <w:color w:val="000000" w:themeColor="text1"/>
                <w:sz w:val="21"/>
                <w:szCs w:val="21"/>
              </w:rPr>
              <w:t>Distribution of amino acid properties in sequences</w:t>
            </w:r>
          </w:p>
        </w:tc>
        <w:tc>
          <w:tcPr>
            <w:tcW w:w="1900" w:type="dxa"/>
          </w:tcPr>
          <w:p w:rsidR="00810E91" w:rsidRDefault="00810E91" w:rsidP="006B4E76">
            <w:pPr>
              <w:rPr>
                <w:color w:val="000000" w:themeColor="text1"/>
                <w:sz w:val="21"/>
                <w:szCs w:val="21"/>
              </w:rPr>
            </w:pPr>
            <w:r>
              <w:rPr>
                <w:color w:val="000000" w:themeColor="text1"/>
                <w:sz w:val="21"/>
                <w:szCs w:val="21"/>
              </w:rPr>
              <w:t xml:space="preserve">195-dimensional </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PEVuZE5vdGU+PENpdGU+PEF1dGhvcj5Ub21paTwvQXV0aG9yPjxZZWFyPjE5OTY8L1llYXI+PFJl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PEVuZE5vdGU+PENpdGU+PEF1dGhvcj5Ub21paTwvQXV0aG9yPjxZZWFyPjE5OTY8L1llYXI+PFJl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45" w:tooltip="Li, 2006 #61" w:history="1">
              <w:r w:rsidR="00CB4E63">
                <w:rPr>
                  <w:noProof/>
                  <w:color w:val="000000" w:themeColor="text1"/>
                  <w:sz w:val="21"/>
                  <w:szCs w:val="21"/>
                </w:rPr>
                <w:t>45-47</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13</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Composition, Transition and Distribution (CTD)</w:t>
            </w:r>
            <w:r>
              <w:rPr>
                <w:b/>
                <w:bCs/>
                <w:iCs/>
                <w:color w:val="000000" w:themeColor="text1"/>
                <w:sz w:val="21"/>
                <w:szCs w:val="21"/>
              </w:rPr>
              <w:t xml:space="preserve"> </w:t>
            </w:r>
          </w:p>
        </w:tc>
        <w:tc>
          <w:tcPr>
            <w:tcW w:w="2882" w:type="dxa"/>
          </w:tcPr>
          <w:p w:rsidR="00810E91" w:rsidRDefault="00810E91" w:rsidP="006B4E76">
            <w:pPr>
              <w:rPr>
                <w:color w:val="000000" w:themeColor="text1"/>
                <w:sz w:val="21"/>
                <w:szCs w:val="21"/>
              </w:rPr>
            </w:pPr>
            <w:r>
              <w:rPr>
                <w:color w:val="000000" w:themeColor="text1"/>
                <w:sz w:val="21"/>
                <w:szCs w:val="21"/>
              </w:rPr>
              <w:t>Distribution of amino acid properties in sequences</w:t>
            </w:r>
          </w:p>
        </w:tc>
        <w:tc>
          <w:tcPr>
            <w:tcW w:w="1900" w:type="dxa"/>
          </w:tcPr>
          <w:p w:rsidR="00810E91" w:rsidRDefault="00810E91" w:rsidP="006B4E76">
            <w:pPr>
              <w:rPr>
                <w:color w:val="000000" w:themeColor="text1"/>
                <w:sz w:val="21"/>
                <w:szCs w:val="21"/>
              </w:rPr>
            </w:pPr>
            <w:r>
              <w:rPr>
                <w:rFonts w:hint="eastAsia"/>
                <w:color w:val="000000" w:themeColor="text1"/>
                <w:sz w:val="21"/>
                <w:szCs w:val="21"/>
              </w:rPr>
              <w:t>63</w:t>
            </w:r>
            <w:r>
              <w:rPr>
                <w:color w:val="000000" w:themeColor="text1"/>
                <w:sz w:val="21"/>
                <w:szCs w:val="21"/>
              </w:rPr>
              <w:t xml:space="preserve">-dimensional </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PEVuZE5vdGU+PENpdGU+PEF1dGhvcj5MaTwvQXV0aG9yPjxZZWFyPjIwMDY8L1llYXI+PFJlY051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PEVuZE5vdGU+PENpdGU+PEF1dGhvcj5MaTwvQXV0aG9yPjxZZWFyPjIwMDY8L1llYXI+PFJlY051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45" w:tooltip="Li, 2006 #61" w:history="1">
              <w:r w:rsidR="00CB4E63">
                <w:rPr>
                  <w:noProof/>
                  <w:color w:val="000000" w:themeColor="text1"/>
                  <w:sz w:val="21"/>
                  <w:szCs w:val="21"/>
                </w:rPr>
                <w:t>45-47</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14</w:t>
            </w:r>
          </w:p>
        </w:tc>
        <w:tc>
          <w:tcPr>
            <w:tcW w:w="1795" w:type="dxa"/>
          </w:tcPr>
          <w:p w:rsidR="00810E91" w:rsidRDefault="00810E91" w:rsidP="006B4E76">
            <w:pPr>
              <w:ind w:left="105" w:hangingChars="50" w:hanging="105"/>
              <w:rPr>
                <w:b/>
                <w:color w:val="000000" w:themeColor="text1"/>
                <w:sz w:val="21"/>
                <w:szCs w:val="21"/>
              </w:rPr>
            </w:pPr>
            <w:r>
              <w:rPr>
                <w:b/>
                <w:color w:val="000000" w:themeColor="text1"/>
                <w:sz w:val="21"/>
                <w:szCs w:val="21"/>
                <w:shd w:val="clear" w:color="auto" w:fill="FFFFFF"/>
              </w:rPr>
              <w:t>188-dimensional</w:t>
            </w:r>
            <w:r>
              <w:rPr>
                <w:b/>
                <w:bCs/>
                <w:iCs/>
                <w:color w:val="000000" w:themeColor="text1"/>
                <w:sz w:val="21"/>
                <w:szCs w:val="21"/>
              </w:rPr>
              <w:t xml:space="preserve"> </w:t>
            </w:r>
            <w:r>
              <w:rPr>
                <w:b/>
                <w:color w:val="000000" w:themeColor="text1"/>
                <w:sz w:val="21"/>
                <w:szCs w:val="21"/>
                <w:shd w:val="clear" w:color="auto" w:fill="FFFFFF"/>
              </w:rPr>
              <w:t>feature</w:t>
            </w:r>
            <w:r>
              <w:rPr>
                <w:rFonts w:hint="eastAsia"/>
                <w:b/>
                <w:bCs/>
                <w:iCs/>
                <w:color w:val="000000" w:themeColor="text1"/>
                <w:sz w:val="21"/>
                <w:szCs w:val="21"/>
              </w:rPr>
              <w:t xml:space="preserve"> (</w:t>
            </w:r>
            <w:r>
              <w:rPr>
                <w:b/>
                <w:bCs/>
                <w:iCs/>
                <w:color w:val="000000" w:themeColor="text1"/>
                <w:sz w:val="21"/>
                <w:szCs w:val="21"/>
              </w:rPr>
              <w:t>188D</w:t>
            </w:r>
            <w:r>
              <w:rPr>
                <w:rFonts w:hint="eastAsia"/>
                <w:b/>
                <w:bCs/>
                <w:iCs/>
                <w:color w:val="000000" w:themeColor="text1"/>
                <w:sz w:val="21"/>
                <w:szCs w:val="21"/>
              </w:rPr>
              <w:t>)</w:t>
            </w:r>
          </w:p>
        </w:tc>
        <w:tc>
          <w:tcPr>
            <w:tcW w:w="2882" w:type="dxa"/>
          </w:tcPr>
          <w:p w:rsidR="00810E91" w:rsidRDefault="00810E91" w:rsidP="006B4E76">
            <w:pPr>
              <w:rPr>
                <w:color w:val="000000" w:themeColor="text1"/>
                <w:sz w:val="21"/>
                <w:szCs w:val="21"/>
              </w:rPr>
            </w:pPr>
            <w:r>
              <w:rPr>
                <w:color w:val="000000" w:themeColor="text1"/>
                <w:sz w:val="21"/>
                <w:szCs w:val="21"/>
              </w:rPr>
              <w:t xml:space="preserve">Distribution of amino acids and physicochemical properties </w:t>
            </w:r>
          </w:p>
        </w:tc>
        <w:tc>
          <w:tcPr>
            <w:tcW w:w="1900" w:type="dxa"/>
          </w:tcPr>
          <w:p w:rsidR="00810E91" w:rsidRDefault="00810E91" w:rsidP="006B4E76">
            <w:pPr>
              <w:rPr>
                <w:color w:val="000000" w:themeColor="text1"/>
                <w:sz w:val="21"/>
                <w:szCs w:val="21"/>
              </w:rPr>
            </w:pPr>
            <w:r>
              <w:rPr>
                <w:rFonts w:hint="eastAsia"/>
                <w:color w:val="000000" w:themeColor="text1"/>
                <w:sz w:val="21"/>
                <w:szCs w:val="21"/>
              </w:rPr>
              <w:t>188</w:t>
            </w:r>
            <w:r>
              <w:rPr>
                <w:color w:val="000000" w:themeColor="text1"/>
                <w:sz w:val="21"/>
                <w:szCs w:val="21"/>
              </w:rPr>
              <w:t xml:space="preserve">-dimensional </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&lt;EndNote&gt;&lt;Cite&gt;&lt;Author&gt;Song&lt;/Author&gt;&lt;Year&gt;2014&lt;/Year&gt;&lt;RecNum&gt;70&lt;/RecNum&gt;&lt;DisplayText&gt;[48]&lt;/DisplayText&gt;&lt;record&gt;&lt;rec-number&gt;70&lt;/rec-number&gt;&lt;foreign-keys&gt;&lt;key app="EN" db-id="ztedf00tj5ptexe09ss5zdvoszprssws9dr0"&gt;70&lt;/key&gt;&lt;/foreign-keys&gt;&lt;ref-type name="Journal Article"&gt;17&lt;/ref-type&gt;&lt;contributors&gt;&lt;authors&gt;&lt;author&gt;Song, Li&lt;/author&gt;&lt;author&gt;Li, Dapeng&lt;/author&gt;&lt;author&gt;Zeng, Xiangxiang&lt;/author&gt;&lt;author&gt;Wu, Yunfeng&lt;/author&gt;&lt;author&gt;Guo, Li&lt;/author&gt;&lt;author&gt;Zou, Quan&lt;/author&gt;&lt;/authors&gt;&lt;/contributors&gt;&lt;titles&gt;&lt;title&gt;nDNA-prot: identification of DNA-binding proteins based on unbalanced classification&lt;/title&gt;&lt;secondary-title&gt;BMC bioinformatics&lt;/secondary-title&gt;&lt;/titles&gt;&lt;periodical&gt;&lt;full-title&gt;BMC bioinformatics&lt;/full-title&gt;&lt;/periodical&gt;&lt;pages&gt;298&lt;/pages&gt;&lt;volume&gt;15&lt;/volume&gt;&lt;number&gt;1&lt;/number&gt;&lt;dates&gt;&lt;year&gt;2014&lt;/year&gt;&lt;/dates&gt;&lt;isbn&gt;1471-2105&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8" w:tooltip="Song, 2014 #70" w:history="1">
              <w:r w:rsidR="00CB4E63">
                <w:rPr>
                  <w:noProof/>
                  <w:color w:val="000000" w:themeColor="text1"/>
                  <w:sz w:val="21"/>
                  <w:szCs w:val="21"/>
                </w:rPr>
                <w:t>48</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15</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Composition of k-spaced Amino Acid Pairs</w:t>
            </w:r>
          </w:p>
        </w:tc>
        <w:tc>
          <w:tcPr>
            <w:tcW w:w="2882" w:type="dxa"/>
          </w:tcPr>
          <w:p w:rsidR="00810E91" w:rsidRDefault="00810E91" w:rsidP="006B4E76">
            <w:pPr>
              <w:rPr>
                <w:color w:val="000000" w:themeColor="text1"/>
                <w:sz w:val="21"/>
                <w:szCs w:val="21"/>
              </w:rPr>
            </w:pPr>
            <w:r>
              <w:rPr>
                <w:rFonts w:eastAsia="SimHei"/>
                <w:bCs/>
                <w:iCs/>
                <w:color w:val="000000" w:themeColor="text1"/>
                <w:sz w:val="21"/>
                <w:szCs w:val="21"/>
              </w:rPr>
              <w:t>Composition of k-spaced amino acid pairs</w:t>
            </w:r>
          </w:p>
        </w:tc>
        <w:tc>
          <w:tcPr>
            <w:tcW w:w="1900" w:type="dxa"/>
          </w:tcPr>
          <w:p w:rsidR="00810E91" w:rsidRDefault="00810E91" w:rsidP="006B4E76">
            <w:pPr>
              <w:rPr>
                <w:color w:val="000000" w:themeColor="text1"/>
                <w:sz w:val="21"/>
                <w:szCs w:val="21"/>
              </w:rPr>
            </w:pPr>
            <w:r>
              <w:rPr>
                <w:color w:val="000000" w:themeColor="text1"/>
                <w:sz w:val="21"/>
                <w:szCs w:val="21"/>
              </w:rPr>
              <w:t>2400-dimensional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&lt;EndNote&gt;&lt;Cite&gt;&lt;Author&gt;Chen&lt;/Author&gt;&lt;Year&gt;2018&lt;/Year&gt;&lt;RecNum&gt;55&lt;/RecNum&gt;&lt;DisplayText&gt;[40]&lt;/DisplayText&gt;&lt;record&gt;&lt;rec-number&gt;55&lt;/rec-number&gt;&lt;foreign-keys&gt;&lt;key app="EN" db-id="ztedf00tj5ptexe09ss5zdvoszprssws9dr0"&gt;55&lt;/key&gt;&lt;/foreign-keys&gt;&lt;ref-type name="Journal Article"&gt;17&lt;/ref-type&gt;&lt;contributors&gt;&lt;authors&gt;&lt;author&gt;Chen, Zhen&lt;/author&gt;&lt;author&gt;Zhao, Pei&lt;/author&gt;&lt;author&gt;Li, Fuyi&lt;/author&gt;&lt;author&gt;Leier, André&lt;/author&gt;&lt;author&gt;Marquez-Lago, Tatiana T&lt;/author&gt;&lt;author&gt;Wang, Yanan&lt;/author&gt;&lt;author&gt;Webb, Geoffrey I&lt;/author&gt;&lt;author&gt;Smith, A Ian&lt;/author&gt;&lt;author&gt;Daly, Roger J&lt;/author&gt;&lt;author&gt;Chou, Kuo-Chen&lt;/author&gt;&lt;/authors&gt;&lt;/contributors&gt;&lt;titles&gt;&lt;title&gt;iFeature: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periodical&gt;&lt;pages&gt;4&lt;/pages&gt;&lt;volume&gt;1&lt;/volume&gt;&lt;dates&gt;&lt;year&gt;2018&lt;/year&gt;&lt;/dates&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0" w:tooltip="Chen, 2018 #55" w:history="1">
              <w:r w:rsidR="00CB4E63">
                <w:rPr>
                  <w:noProof/>
                  <w:color w:val="000000" w:themeColor="text1"/>
                  <w:sz w:val="21"/>
                  <w:szCs w:val="21"/>
                </w:rPr>
                <w:t>40</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16</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 xml:space="preserve">Composition of k-Spaced Amino </w:t>
            </w:r>
            <w:r>
              <w:rPr>
                <w:rFonts w:eastAsia="SimHei"/>
                <w:b/>
                <w:bCs/>
                <w:iCs/>
                <w:color w:val="000000" w:themeColor="text1"/>
                <w:sz w:val="21"/>
                <w:szCs w:val="21"/>
              </w:rPr>
              <w:lastRenderedPageBreak/>
              <w:t>Acid Group Pairs (CKSAAGP)</w:t>
            </w:r>
          </w:p>
        </w:tc>
        <w:tc>
          <w:tcPr>
            <w:tcW w:w="2882" w:type="dxa"/>
          </w:tcPr>
          <w:p w:rsidR="00810E91" w:rsidRDefault="00810E91" w:rsidP="006B4E76">
            <w:pPr>
              <w:rPr>
                <w:color w:val="000000" w:themeColor="text1"/>
                <w:sz w:val="21"/>
                <w:szCs w:val="21"/>
              </w:rPr>
            </w:pPr>
            <w:r>
              <w:rPr>
                <w:rFonts w:eastAsia="SimHei"/>
                <w:bCs/>
                <w:iCs/>
                <w:color w:val="000000" w:themeColor="text1"/>
                <w:sz w:val="21"/>
                <w:szCs w:val="21"/>
              </w:rPr>
              <w:lastRenderedPageBreak/>
              <w:t>Composition of k-spaced amino acid g</w:t>
            </w:r>
            <w:r w:rsidRPr="00251A53">
              <w:rPr>
                <w:rFonts w:eastAsia="SimHei"/>
                <w:bCs/>
                <w:iCs/>
                <w:color w:val="000000" w:themeColor="text1"/>
                <w:sz w:val="21"/>
                <w:szCs w:val="21"/>
              </w:rPr>
              <w:t xml:space="preserve">roup </w:t>
            </w:r>
            <w:r>
              <w:rPr>
                <w:rFonts w:eastAsia="SimHei"/>
                <w:bCs/>
                <w:iCs/>
                <w:color w:val="000000" w:themeColor="text1"/>
                <w:sz w:val="21"/>
                <w:szCs w:val="21"/>
              </w:rPr>
              <w:t>pairs</w:t>
            </w:r>
          </w:p>
        </w:tc>
        <w:tc>
          <w:tcPr>
            <w:tcW w:w="1900" w:type="dxa"/>
          </w:tcPr>
          <w:p w:rsidR="00810E91" w:rsidRDefault="00810E91" w:rsidP="006B4E76">
            <w:pPr>
              <w:rPr>
                <w:color w:val="000000" w:themeColor="text1"/>
                <w:sz w:val="21"/>
                <w:szCs w:val="21"/>
              </w:rPr>
            </w:pPr>
            <w:r>
              <w:rPr>
                <w:color w:val="000000" w:themeColor="text1"/>
                <w:sz w:val="21"/>
                <w:szCs w:val="21"/>
              </w:rPr>
              <w:t>150-dimensional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&lt;EndNote&gt;&lt;Cite&gt;&lt;Author&gt;Chen&lt;/Author&gt;&lt;Year&gt;2018&lt;/Year&gt;&lt;RecNum&gt;55&lt;/RecNum&gt;&lt;DisplayText&gt;[40]&lt;/DisplayText&gt;&lt;record&gt;&lt;rec-number&gt;55&lt;/rec-number&gt;&lt;foreign-keys&gt;&lt;key app="EN" db-id="ztedf00tj5ptexe09ss5zdvoszprssws9dr0"&gt;55&lt;/key&gt;&lt;/foreign-keys&gt;&lt;ref-type name="Journal Article"&gt;17&lt;/ref-type&gt;&lt;contributors&gt;&lt;authors&gt;&lt;author&gt;Chen, Zhen&lt;/author&gt;&lt;author&gt;Zhao, Pei&lt;/author&gt;&lt;author&gt;Li, Fuyi&lt;/author&gt;&lt;author&gt;Leier, André&lt;/author&gt;&lt;author&gt;Marquez-Lago, Tatiana T&lt;/author&gt;&lt;author&gt;Wang, Yanan&lt;/author&gt;&lt;author&gt;Webb, Geoffrey I&lt;/author&gt;&lt;author&gt;Smith, A Ian&lt;/author&gt;&lt;author&gt;Daly, Roger J&lt;/author&gt;&lt;author&gt;Chou, Kuo-Chen&lt;/author&gt;&lt;/authors&gt;&lt;/contributors&gt;&lt;titles&gt;&lt;title&gt;iFeature: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periodical&gt;&lt;pages&gt;4&lt;/pages&gt;&lt;volume&gt;1&lt;/volume&gt;&lt;dates&gt;&lt;year&gt;2018&lt;/year&gt;&lt;/dates&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0" w:tooltip="Chen, 2018 #55" w:history="1">
              <w:r w:rsidR="00CB4E63">
                <w:rPr>
                  <w:noProof/>
                  <w:color w:val="000000" w:themeColor="text1"/>
                  <w:sz w:val="21"/>
                  <w:szCs w:val="21"/>
                </w:rPr>
                <w:t>40</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lastRenderedPageBreak/>
              <w:t>17</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Conjoint Triad (</w:t>
            </w:r>
            <w:proofErr w:type="spellStart"/>
            <w:r>
              <w:rPr>
                <w:rFonts w:eastAsia="SimHei"/>
                <w:b/>
                <w:bCs/>
                <w:iCs/>
                <w:color w:val="000000" w:themeColor="text1"/>
                <w:sz w:val="21"/>
                <w:szCs w:val="21"/>
              </w:rPr>
              <w:t>CTriad</w:t>
            </w:r>
            <w:proofErr w:type="spellEnd"/>
            <w:r>
              <w:rPr>
                <w:rFonts w:eastAsia="SimHei"/>
                <w:b/>
                <w:bCs/>
                <w:iCs/>
                <w:color w:val="000000" w:themeColor="text1"/>
                <w:sz w:val="21"/>
                <w:szCs w:val="21"/>
              </w:rPr>
              <w:t>)</w:t>
            </w:r>
          </w:p>
        </w:tc>
        <w:tc>
          <w:tcPr>
            <w:tcW w:w="2882" w:type="dxa"/>
          </w:tcPr>
          <w:p w:rsidR="00810E91" w:rsidRDefault="00810E91" w:rsidP="006B4E76">
            <w:pPr>
              <w:rPr>
                <w:color w:val="000000" w:themeColor="text1"/>
                <w:sz w:val="21"/>
                <w:szCs w:val="21"/>
              </w:rPr>
            </w:pPr>
            <w:r>
              <w:rPr>
                <w:color w:val="000000" w:themeColor="text1"/>
                <w:sz w:val="21"/>
                <w:szCs w:val="21"/>
              </w:rPr>
              <w:t>Conjoint Triad</w:t>
            </w:r>
          </w:p>
        </w:tc>
        <w:tc>
          <w:tcPr>
            <w:tcW w:w="1900" w:type="dxa"/>
          </w:tcPr>
          <w:p w:rsidR="00810E91" w:rsidRDefault="00810E91" w:rsidP="006B4E76">
            <w:pPr>
              <w:rPr>
                <w:color w:val="000000" w:themeColor="text1"/>
                <w:sz w:val="21"/>
                <w:szCs w:val="21"/>
              </w:rPr>
            </w:pPr>
            <w:r>
              <w:rPr>
                <w:color w:val="000000" w:themeColor="text1"/>
                <w:sz w:val="21"/>
                <w:szCs w:val="21"/>
              </w:rPr>
              <w:t>343-dimensional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&lt;EndNote&gt;&lt;Cite&gt;&lt;Author&gt;Shen&lt;/Author&gt;&lt;Year&gt;2007&lt;/Year&gt;&lt;RecNum&gt;18&lt;/RecNum&gt;&lt;DisplayText&gt;[49]&lt;/DisplayText&gt;&lt;record&gt;&lt;rec-number&gt;18&lt;/rec-number&gt;&lt;foreign-keys&gt;&lt;key app="EN" db-id="ztedf00tj5ptexe09ss5zdvoszprssws9dr0"&gt;18&lt;/key&gt;&lt;/foreign-keys&gt;&lt;ref-type name="Journal Article"&gt;17&lt;/ref-type&gt;&lt;contributors&gt;&lt;authors&gt;&lt;author&gt;Shen, H-B&lt;/author&gt;&lt;author&gt;Chou, K-C&lt;/author&gt;&lt;/authors&gt;&lt;/contributors&gt;&lt;titles&gt;&lt;title&gt;Using ensemble classifier to identify membrane protein types&lt;/title&gt;&lt;secondary-title&gt;Amino acids&lt;/secondary-title&gt;&lt;/titles&gt;&lt;periodical&gt;&lt;full-title&gt;Amino acids&lt;/full-title&gt;&lt;/periodical&gt;&lt;pages&gt;483-488&lt;/pages&gt;&lt;volume&gt;32&lt;/volume&gt;&lt;number&gt;4&lt;/number&gt;&lt;dates&gt;&lt;year&gt;2007&lt;/year&gt;&lt;/dates&gt;&lt;isbn&gt;0939-4451&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9" w:tooltip="Shen, 2007 #18" w:history="1">
              <w:r w:rsidR="00CB4E63">
                <w:rPr>
                  <w:noProof/>
                  <w:color w:val="000000" w:themeColor="text1"/>
                  <w:sz w:val="21"/>
                  <w:szCs w:val="21"/>
                </w:rPr>
                <w:t>49</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18</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K-Spaced Conjoint Triad (</w:t>
            </w:r>
            <w:proofErr w:type="spellStart"/>
            <w:r>
              <w:rPr>
                <w:rFonts w:eastAsia="SimHei"/>
                <w:b/>
                <w:bCs/>
                <w:iCs/>
                <w:color w:val="000000" w:themeColor="text1"/>
                <w:sz w:val="21"/>
                <w:szCs w:val="21"/>
              </w:rPr>
              <w:t>KSCTriad</w:t>
            </w:r>
            <w:proofErr w:type="spellEnd"/>
            <w:r>
              <w:rPr>
                <w:rFonts w:eastAsia="SimHei"/>
                <w:b/>
                <w:bCs/>
                <w:iCs/>
                <w:color w:val="000000" w:themeColor="text1"/>
                <w:sz w:val="21"/>
                <w:szCs w:val="21"/>
              </w:rPr>
              <w:t>)</w:t>
            </w:r>
          </w:p>
        </w:tc>
        <w:tc>
          <w:tcPr>
            <w:tcW w:w="2882" w:type="dxa"/>
          </w:tcPr>
          <w:p w:rsidR="00810E91" w:rsidRDefault="00810E91" w:rsidP="006B4E76">
            <w:pPr>
              <w:rPr>
                <w:color w:val="000000" w:themeColor="text1"/>
                <w:sz w:val="21"/>
                <w:szCs w:val="21"/>
              </w:rPr>
            </w:pPr>
            <w:r>
              <w:rPr>
                <w:color w:val="000000" w:themeColor="text1"/>
                <w:sz w:val="21"/>
                <w:szCs w:val="21"/>
              </w:rPr>
              <w:t>K-Spaced Conjoint Triad</w:t>
            </w:r>
          </w:p>
        </w:tc>
        <w:tc>
          <w:tcPr>
            <w:tcW w:w="1900" w:type="dxa"/>
          </w:tcPr>
          <w:p w:rsidR="00810E91" w:rsidRDefault="00810E91" w:rsidP="006B4E76">
            <w:pPr>
              <w:rPr>
                <w:color w:val="000000" w:themeColor="text1"/>
                <w:sz w:val="21"/>
                <w:szCs w:val="21"/>
              </w:rPr>
            </w:pPr>
            <w:r>
              <w:rPr>
                <w:color w:val="000000" w:themeColor="text1"/>
                <w:sz w:val="21"/>
                <w:szCs w:val="21"/>
              </w:rPr>
              <w:t>343-dimensional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&lt;EndNote&gt;&lt;Cite&gt;&lt;Author&gt;Chen&lt;/Author&gt;&lt;Year&gt;2018&lt;/Year&gt;&lt;RecNum&gt;55&lt;/RecNum&gt;&lt;DisplayText&gt;[40]&lt;/DisplayText&gt;&lt;record&gt;&lt;rec-number&gt;55&lt;/rec-number&gt;&lt;foreign-keys&gt;&lt;key app="EN" db-id="ztedf00tj5ptexe09ss5zdvoszprssws9dr0"&gt;55&lt;/key&gt;&lt;/foreign-keys&gt;&lt;ref-type name="Journal Article"&gt;17&lt;/ref-type&gt;&lt;contributors&gt;&lt;authors&gt;&lt;author&gt;Chen, Zhen&lt;/author&gt;&lt;author&gt;Zhao, Pei&lt;/author&gt;&lt;author&gt;Li, Fuyi&lt;/author&gt;&lt;author&gt;Leier, André&lt;/author&gt;&lt;author&gt;Marquez-Lago, Tatiana T&lt;/author&gt;&lt;author&gt;Wang, Yanan&lt;/author&gt;&lt;author&gt;Webb, Geoffrey I&lt;/author&gt;&lt;author&gt;Smith, A Ian&lt;/author&gt;&lt;author&gt;Daly, Roger J&lt;/author&gt;&lt;author&gt;Chou, Kuo-Chen&lt;/author&gt;&lt;/authors&gt;&lt;/contributors&gt;&lt;titles&gt;&lt;title&gt;iFeature: a python package and web server for features extraction and selection from protein and peptide sequences&lt;/title&gt;&lt;secondary-title&gt;Bioinformatics&lt;/secondary-title&gt;&lt;/titles&gt;&lt;periodical&gt;&lt;full-title&gt;Bioinformatics&lt;/full-title&gt;&lt;/periodical&gt;&lt;pages&gt;4&lt;/pages&gt;&lt;volume&gt;1&lt;/volume&gt;&lt;dates&gt;&lt;year&gt;2018&lt;/year&gt;&lt;/dates&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0" w:tooltip="Chen, 2018 #55" w:history="1">
              <w:r w:rsidR="00CB4E63">
                <w:rPr>
                  <w:noProof/>
                  <w:color w:val="000000" w:themeColor="text1"/>
                  <w:sz w:val="21"/>
                  <w:szCs w:val="21"/>
                </w:rPr>
                <w:t>40</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19</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Dipeptide Deviation from Expected Mean (DDE)</w:t>
            </w:r>
          </w:p>
        </w:tc>
        <w:tc>
          <w:tcPr>
            <w:tcW w:w="2882" w:type="dxa"/>
          </w:tcPr>
          <w:p w:rsidR="00810E91" w:rsidRDefault="00810E91" w:rsidP="006B4E76">
            <w:pPr>
              <w:rPr>
                <w:color w:val="000000" w:themeColor="text1"/>
                <w:sz w:val="21"/>
                <w:szCs w:val="21"/>
              </w:rPr>
            </w:pPr>
            <w:r>
              <w:rPr>
                <w:color w:val="000000" w:themeColor="text1"/>
                <w:sz w:val="21"/>
                <w:szCs w:val="21"/>
              </w:rPr>
              <w:t>Dipeptide Deviation from Expected Mean</w:t>
            </w:r>
          </w:p>
        </w:tc>
        <w:tc>
          <w:tcPr>
            <w:tcW w:w="1900" w:type="dxa"/>
          </w:tcPr>
          <w:p w:rsidR="00810E91" w:rsidRDefault="00810E91" w:rsidP="006B4E76">
            <w:pPr>
              <w:rPr>
                <w:color w:val="000000" w:themeColor="text1"/>
                <w:sz w:val="21"/>
                <w:szCs w:val="21"/>
              </w:rPr>
            </w:pPr>
            <w:r>
              <w:rPr>
                <w:color w:val="000000" w:themeColor="text1"/>
                <w:sz w:val="21"/>
                <w:szCs w:val="21"/>
              </w:rPr>
              <w:t>400-dimensional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&lt;EndNote&gt;&lt;Cite&gt;&lt;Author&gt;Saravanan&lt;/Author&gt;&lt;Year&gt;2015&lt;/Year&gt;&lt;RecNum&gt;63&lt;/RecNum&gt;&lt;DisplayText&gt;[42]&lt;/DisplayText&gt;&lt;record&gt;&lt;rec-number&gt;63&lt;/rec-number&gt;&lt;foreign-keys&gt;&lt;key app="EN" db-id="ztedf00tj5ptexe09ss5zdvoszprssws9dr0"&gt;63&lt;/key&gt;&lt;/foreign-keys&gt;&lt;ref-type name="Journal Article"&gt;17&lt;/ref-type&gt;&lt;contributors&gt;&lt;authors&gt;&lt;author&gt;Saravanan, Vijayakumar&lt;/author&gt;&lt;author&gt;Gautham, Namasivayam&lt;/author&gt;&lt;/authors&gt;&lt;/contributors&gt;&lt;titles&gt;&lt;title&gt;Harnessing computational biology for exact linear B-cell epitope prediction: a novel amino acid composition-based feature descriptor&lt;/title&gt;&lt;secondary-title&gt;Omics: a journal of integrative biology&lt;/secondary-title&gt;&lt;/titles&gt;&lt;periodical&gt;&lt;full-title&gt;Omics: a journal of integrative biology&lt;/full-title&gt;&lt;/periodical&gt;&lt;pages&gt;648-658&lt;/pages&gt;&lt;volume&gt;19&lt;/volume&gt;&lt;number&gt;10&lt;/number&gt;&lt;dates&gt;&lt;year&gt;2015&lt;/year&gt;&lt;/dates&gt;&lt;isbn&gt;1536-2310&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42" w:tooltip="Saravanan, 2015 #63" w:history="1">
              <w:r w:rsidR="00CB4E63">
                <w:rPr>
                  <w:noProof/>
                  <w:color w:val="000000" w:themeColor="text1"/>
                  <w:sz w:val="21"/>
                  <w:szCs w:val="21"/>
                </w:rPr>
                <w:t>42</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20</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Twenty-Bit Features (BIT20)</w:t>
            </w:r>
          </w:p>
        </w:tc>
        <w:tc>
          <w:tcPr>
            <w:tcW w:w="2882" w:type="dxa"/>
          </w:tcPr>
          <w:p w:rsidR="00810E91" w:rsidRDefault="00810E91" w:rsidP="006B4E76">
            <w:pPr>
              <w:rPr>
                <w:color w:val="000000" w:themeColor="text1"/>
                <w:sz w:val="21"/>
                <w:szCs w:val="21"/>
              </w:rPr>
            </w:pPr>
            <w:r>
              <w:rPr>
                <w:color w:val="000000" w:themeColor="text1"/>
                <w:sz w:val="21"/>
                <w:szCs w:val="21"/>
              </w:rPr>
              <w:t>Binary profiles for amino acids</w:t>
            </w:r>
          </w:p>
          <w:p w:rsidR="00810E91" w:rsidRPr="00251A53" w:rsidRDefault="00810E91" w:rsidP="006B4E76">
            <w:pPr>
              <w:rPr>
                <w:color w:val="000000" w:themeColor="text1"/>
                <w:sz w:val="21"/>
              </w:rPr>
            </w:pPr>
            <w:r>
              <w:rPr>
                <w:rFonts w:eastAsia="SimHei"/>
                <w:bCs/>
                <w:iCs/>
                <w:color w:val="000000" w:themeColor="text1"/>
                <w:sz w:val="21"/>
                <w:szCs w:val="21"/>
              </w:rPr>
              <w:t>with N-terminal approach (NT)</w:t>
            </w:r>
            <w:r>
              <w:rPr>
                <w:rFonts w:hint="eastAsia"/>
                <w:color w:val="000000" w:themeColor="text1"/>
                <w:sz w:val="21"/>
              </w:rPr>
              <w:t xml:space="preserve"> </w:t>
            </w:r>
            <w:r>
              <w:rPr>
                <w:color w:val="000000" w:themeColor="text1"/>
                <w:sz w:val="21"/>
              </w:rPr>
              <w:t>(the value of NT is from 1 to 10)</w:t>
            </w:r>
          </w:p>
        </w:tc>
        <w:tc>
          <w:tcPr>
            <w:tcW w:w="1900" w:type="dxa"/>
          </w:tcPr>
          <w:p w:rsidR="00810E91" w:rsidRDefault="00810E91" w:rsidP="006B4E76">
            <w:pPr>
              <w:rPr>
                <w:color w:val="000000" w:themeColor="text1"/>
                <w:sz w:val="21"/>
                <w:szCs w:val="21"/>
              </w:rPr>
            </w:pPr>
            <w:r>
              <w:rPr>
                <w:color w:val="000000" w:themeColor="text1"/>
                <w:sz w:val="21"/>
                <w:szCs w:val="21"/>
              </w:rPr>
              <w:t>20×NT-dimensional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PEVuZE5vdGU+PENpdGU+PEF1dGhvcj5XZWk8L0F1dGhvcj48WWVhcj4yMDE3PC9ZZWFyPjxSZWNO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PEVuZE5vdGU+PENpdGU+PEF1dGhvcj5XZWk8L0F1dGhvcj48WWVhcj4yMDE3PC9ZZWFyPjxSZWNO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43" w:tooltip="Wei, 2017 #23" w:history="1">
              <w:r w:rsidR="00CB4E63">
                <w:rPr>
                  <w:noProof/>
                  <w:color w:val="000000" w:themeColor="text1"/>
                  <w:sz w:val="21"/>
                  <w:szCs w:val="21"/>
                </w:rPr>
                <w:t>43</w:t>
              </w:r>
            </w:hyperlink>
            <w:r w:rsidR="00810E91">
              <w:rPr>
                <w:noProof/>
                <w:color w:val="000000" w:themeColor="text1"/>
                <w:sz w:val="21"/>
                <w:szCs w:val="21"/>
              </w:rPr>
              <w:t xml:space="preserve">, </w:t>
            </w:r>
            <w:hyperlink w:anchor="_ENREF_50" w:tooltip="Wei, 2017 #22" w:history="1">
              <w:r w:rsidR="00CB4E63">
                <w:rPr>
                  <w:noProof/>
                  <w:color w:val="000000" w:themeColor="text1"/>
                  <w:sz w:val="21"/>
                  <w:szCs w:val="21"/>
                </w:rPr>
                <w:t>50</w:t>
              </w:r>
            </w:hyperlink>
            <w:r w:rsidR="00810E91">
              <w:rPr>
                <w:noProof/>
                <w:color w:val="000000" w:themeColor="text1"/>
                <w:sz w:val="21"/>
                <w:szCs w:val="21"/>
              </w:rPr>
              <w:t xml:space="preserve">, </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21</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Twenty-One-Bit Features (BIT21)</w:t>
            </w:r>
          </w:p>
        </w:tc>
        <w:tc>
          <w:tcPr>
            <w:tcW w:w="2882" w:type="dxa"/>
          </w:tcPr>
          <w:p w:rsidR="00810E91" w:rsidRDefault="00810E91" w:rsidP="006B4E76">
            <w:pPr>
              <w:rPr>
                <w:color w:val="000000" w:themeColor="text1"/>
                <w:sz w:val="21"/>
                <w:szCs w:val="21"/>
              </w:rPr>
            </w:pPr>
            <w:r>
              <w:rPr>
                <w:color w:val="000000" w:themeColor="text1"/>
                <w:sz w:val="21"/>
                <w:szCs w:val="21"/>
              </w:rPr>
              <w:t>Binary code for the physicochemical properties of amino acids</w:t>
            </w:r>
          </w:p>
          <w:p w:rsidR="00810E91" w:rsidRDefault="00810E91" w:rsidP="006B4E76">
            <w:pPr>
              <w:rPr>
                <w:color w:val="000000" w:themeColor="text1"/>
                <w:sz w:val="21"/>
                <w:szCs w:val="21"/>
              </w:rPr>
            </w:pPr>
            <w:r>
              <w:rPr>
                <w:rFonts w:eastAsia="SimHei"/>
                <w:bCs/>
                <w:iCs/>
                <w:color w:val="000000" w:themeColor="text1"/>
                <w:sz w:val="21"/>
                <w:szCs w:val="21"/>
              </w:rPr>
              <w:t>(NT)</w:t>
            </w:r>
          </w:p>
        </w:tc>
        <w:tc>
          <w:tcPr>
            <w:tcW w:w="1900" w:type="dxa"/>
          </w:tcPr>
          <w:p w:rsidR="00810E91" w:rsidRDefault="00810E91" w:rsidP="006B4E76">
            <w:pPr>
              <w:rPr>
                <w:color w:val="000000" w:themeColor="text1"/>
                <w:sz w:val="21"/>
                <w:szCs w:val="21"/>
              </w:rPr>
            </w:pPr>
            <w:r>
              <w:rPr>
                <w:color w:val="000000" w:themeColor="text1"/>
                <w:sz w:val="21"/>
                <w:szCs w:val="21"/>
              </w:rPr>
              <w:t>21×NT-dimensional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&lt;EndNote&gt;&lt;Cite&gt;&lt;Author&gt;Govindan&lt;/Author&gt;&lt;Year&gt;2011&lt;/Year&gt;&lt;RecNum&gt;60&lt;/RecNum&gt;&lt;DisplayText&gt;[51, 52]&lt;/DisplayText&gt;&lt;record&gt;&lt;rec-number&gt;60&lt;/rec-number&gt;&lt;foreign-keys&gt;&lt;key app="EN" db-id="ztedf00tj5ptexe09ss5zdvoszprssws9dr0"&gt;60&lt;/key&gt;&lt;/foreign-keys&gt;&lt;ref-type name="Conference Proceedings"&gt;10&lt;/ref-type&gt;&lt;contributors&gt;&lt;authors&gt;&lt;author&gt;Govindan, Geetha&lt;/author&gt;&lt;author&gt;Nair, Achuthsankar S&lt;/author&gt;&lt;/authors&gt;&lt;/contributors&gt;&lt;titles&gt;&lt;title&gt;Composition, Transition and Distribution (CTD)—a dynamic feature for predictions based on hierarchical structure of cellular sorting&lt;/title&gt;&lt;secondary-title&gt;India Conference (INDICON), 2011 Annual IEEE&lt;/secondary-title&gt;&lt;/titles&gt;&lt;pages&gt;1-6&lt;/pages&gt;&lt;dates&gt;&lt;year&gt;2011&lt;/year&gt;&lt;/dates&gt;&lt;publisher&gt;IEEE&lt;/publisher&gt;&lt;isbn&gt;1457711095&lt;/isbn&gt;&lt;urls&gt;&lt;/urls&gt;&lt;/record&gt;&lt;/Cite&gt;&lt;Cite&gt;&lt;Author&gt;Antos&lt;/Author&gt;&lt;Year&gt;2009&lt;/Year&gt;&lt;RecNum&gt;71&lt;/RecNum&gt;&lt;record&gt;&lt;rec-number&gt;71&lt;/rec-number&gt;&lt;foreign-keys&gt;&lt;key app="EN" db-id="ztedf00tj5ptexe09ss5zdvoszprssws9dr0"&gt;71&lt;/key&gt;&lt;/foreign-keys&gt;&lt;ref-type name="Journal Article"&gt;17&lt;/ref-type&gt;&lt;contributors&gt;&lt;authors&gt;&lt;author&gt;Antos, John M&lt;/author&gt;&lt;author&gt;Chew, Guo-Liang&lt;/author&gt;&lt;author&gt;Guimaraes, Carla P&lt;/author&gt;&lt;author&gt;Yoder, Nicholas C&lt;/author&gt;&lt;author&gt;Grotenbreg, Gijsbert M&lt;/author&gt;&lt;author&gt;Popp, Maximilian Wei-Lin&lt;/author&gt;&lt;author&gt;Ploegh, Hidde L&lt;/author&gt;&lt;/authors&gt;&lt;/contributors&gt;&lt;titles&gt;&lt;title&gt;Site-specific N-and C-terminal labeling of a single polypeptide using sortases of different specificity&lt;/title&gt;&lt;secondary-title&gt;Journal of the American Chemical Society&lt;/secondary-title&gt;&lt;/titles&gt;&lt;periodical&gt;&lt;full-title&gt;Journal of the American Chemical Society&lt;/full-title&gt;&lt;/periodical&gt;&lt;pages&gt;10800-10801&lt;/pages&gt;&lt;volume&gt;131&lt;/volume&gt;&lt;number&gt;31&lt;/number&gt;&lt;dates&gt;&lt;year&gt;2009&lt;/year&gt;&lt;/dates&gt;&lt;isbn&gt;0002-7863&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 xml:space="preserve">, </w:t>
            </w:r>
            <w:hyperlink w:anchor="_ENREF_52" w:tooltip="Govindan, 2011 #60" w:history="1">
              <w:r w:rsidR="00CB4E63">
                <w:rPr>
                  <w:noProof/>
                  <w:color w:val="000000" w:themeColor="text1"/>
                  <w:sz w:val="21"/>
                  <w:szCs w:val="21"/>
                </w:rPr>
                <w:t>52</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22</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Overlapping Property Features (OLP)</w:t>
            </w:r>
          </w:p>
        </w:tc>
        <w:tc>
          <w:tcPr>
            <w:tcW w:w="2882" w:type="dxa"/>
          </w:tcPr>
          <w:p w:rsidR="00810E91" w:rsidRDefault="00810E91" w:rsidP="006B4E76">
            <w:pPr>
              <w:rPr>
                <w:color w:val="000000" w:themeColor="text1"/>
                <w:sz w:val="21"/>
                <w:szCs w:val="21"/>
              </w:rPr>
            </w:pPr>
            <w:r>
              <w:rPr>
                <w:color w:val="000000" w:themeColor="text1"/>
                <w:sz w:val="21"/>
                <w:szCs w:val="21"/>
              </w:rPr>
              <w:t>Binary code for classification of amino acid physicochemical properties</w:t>
            </w:r>
          </w:p>
          <w:p w:rsidR="00810E91" w:rsidRDefault="00810E91" w:rsidP="006B4E76">
            <w:pPr>
              <w:rPr>
                <w:color w:val="000000" w:themeColor="text1"/>
                <w:sz w:val="21"/>
                <w:szCs w:val="21"/>
              </w:rPr>
            </w:pPr>
            <w:r>
              <w:rPr>
                <w:rFonts w:eastAsia="SimHei"/>
                <w:bCs/>
                <w:iCs/>
                <w:color w:val="000000" w:themeColor="text1"/>
                <w:sz w:val="21"/>
                <w:szCs w:val="21"/>
              </w:rPr>
              <w:t>(NT)</w:t>
            </w:r>
          </w:p>
        </w:tc>
        <w:tc>
          <w:tcPr>
            <w:tcW w:w="1900" w:type="dxa"/>
          </w:tcPr>
          <w:p w:rsidR="00810E91" w:rsidRDefault="00810E91" w:rsidP="006B4E76">
            <w:pPr>
              <w:rPr>
                <w:color w:val="000000" w:themeColor="text1"/>
                <w:sz w:val="21"/>
                <w:szCs w:val="21"/>
              </w:rPr>
            </w:pPr>
            <w:r>
              <w:rPr>
                <w:color w:val="000000" w:themeColor="text1"/>
                <w:sz w:val="21"/>
                <w:szCs w:val="21"/>
              </w:rPr>
              <w:t>10×NT-dimensional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&lt;EndNote&gt;&lt;Cite&gt;&lt;Author&gt;Dou&lt;/Author&gt;&lt;Year&gt;2014&lt;/Year&gt;&lt;RecNum&gt;59&lt;/RecNum&gt;&lt;DisplayText&gt;[51, 53]&lt;/DisplayText&gt;&lt;record&gt;&lt;rec-number&gt;59&lt;/rec-number&gt;&lt;foreign-keys&gt;&lt;key app="EN" db-id="ztedf00tj5ptexe09ss5zdvoszprssws9dr0"&gt;59&lt;/key&gt;&lt;/foreign-keys&gt;&lt;ref-type name="Journal Article"&gt;17&lt;/ref-type&gt;&lt;contributors&gt;&lt;authors&gt;&lt;author&gt;Dou, Yongchao&lt;/author&gt;&lt;author&gt;Yao, Bo&lt;/author&gt;&lt;author&gt;Zhang, Chi&lt;/author&gt;&lt;/authors&gt;&lt;/contributors&gt;&lt;titles&gt;&lt;title&gt;PhosphoSVM: prediction of phosphorylation sites by integrating various protein sequence attributes with a support vector machine&lt;/title&gt;&lt;secondary-title&gt;Amino acids&lt;/secondary-title&gt;&lt;/titles&gt;&lt;periodical&gt;&lt;full-title&gt;Amino acids&lt;/full-title&gt;&lt;/periodical&gt;&lt;pages&gt;1459-1469&lt;/pages&gt;&lt;volume&gt;46&lt;/volume&gt;&lt;number&gt;6&lt;/number&gt;&lt;dates&gt;&lt;year&gt;2014&lt;/year&gt;&lt;/dates&gt;&lt;isbn&gt;0939-4451&lt;/isbn&gt;&lt;urls&gt;&lt;/urls&gt;&lt;/record&gt;&lt;/Cite&gt;&lt;Cite&gt;&lt;Author&gt;Antos&lt;/Author&gt;&lt;Year&gt;2009&lt;/Year&gt;&lt;RecNum&gt;71&lt;/RecNum&gt;&lt;record&gt;&lt;rec-number&gt;71&lt;/rec-number&gt;&lt;foreign-keys&gt;&lt;key app="EN" db-id="ztedf00tj5ptexe09ss5zdvoszprssws9dr0"&gt;71&lt;/key&gt;&lt;/foreign-keys&gt;&lt;ref-type name="Journal Article"&gt;17&lt;/ref-type&gt;&lt;contributors&gt;&lt;authors&gt;&lt;author&gt;Antos, John M&lt;/author&gt;&lt;author&gt;Chew, Guo-Liang&lt;/author&gt;&lt;author&gt;Guimaraes, Carla P&lt;/author&gt;&lt;author&gt;Yoder, Nicholas C&lt;/author&gt;&lt;author&gt;Grotenbreg, Gijsbert M&lt;/author&gt;&lt;author&gt;Popp, Maximilian Wei-Lin&lt;/author&gt;&lt;author&gt;Ploegh, Hidde L&lt;/author&gt;&lt;/authors&gt;&lt;/contributors&gt;&lt;titles&gt;&lt;title&gt;Site-specific N-and C-terminal labeling of a single polypeptide using sortases of different specificity&lt;/title&gt;&lt;secondary-title&gt;Journal of the American Chemical Society&lt;/secondary-title&gt;&lt;/titles&gt;&lt;periodical&gt;&lt;full-title&gt;Journal of the American Chemical Society&lt;/full-title&gt;&lt;/periodical&gt;&lt;pages&gt;10800-10801&lt;/pages&gt;&lt;volume&gt;131&lt;/volume&gt;&lt;number&gt;31&lt;/number&gt;&lt;dates&gt;&lt;year&gt;2009&lt;/year&gt;&lt;/dates&gt;&lt;isbn&gt;0002-7863&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 xml:space="preserve">, </w:t>
            </w:r>
            <w:hyperlink w:anchor="_ENREF_53" w:tooltip="Dou, 2014 #59" w:history="1">
              <w:r w:rsidR="00CB4E63">
                <w:rPr>
                  <w:noProof/>
                  <w:color w:val="000000" w:themeColor="text1"/>
                  <w:sz w:val="21"/>
                  <w:szCs w:val="21"/>
                </w:rPr>
                <w:t>53</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23</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Information Theory Features (IT)</w:t>
            </w:r>
          </w:p>
        </w:tc>
        <w:tc>
          <w:tcPr>
            <w:tcW w:w="2882" w:type="dxa"/>
          </w:tcPr>
          <w:p w:rsidR="00810E91" w:rsidRDefault="00810E91" w:rsidP="006B4E76">
            <w:pPr>
              <w:rPr>
                <w:color w:val="000000" w:themeColor="text1"/>
                <w:sz w:val="21"/>
                <w:szCs w:val="21"/>
              </w:rPr>
            </w:pPr>
            <w:r>
              <w:rPr>
                <w:color w:val="000000" w:themeColor="text1"/>
                <w:sz w:val="21"/>
                <w:szCs w:val="21"/>
              </w:rPr>
              <w:t>Sequence information theory</w:t>
            </w:r>
          </w:p>
          <w:p w:rsidR="00810E91" w:rsidRDefault="00810E91" w:rsidP="006B4E76">
            <w:pPr>
              <w:rPr>
                <w:color w:val="000000" w:themeColor="text1"/>
                <w:sz w:val="21"/>
                <w:szCs w:val="21"/>
              </w:rPr>
            </w:pPr>
            <w:r>
              <w:rPr>
                <w:rFonts w:eastAsia="SimHei"/>
                <w:bCs/>
                <w:iCs/>
                <w:color w:val="000000" w:themeColor="text1"/>
                <w:sz w:val="21"/>
                <w:szCs w:val="21"/>
              </w:rPr>
              <w:t>(NT)</w:t>
            </w:r>
          </w:p>
        </w:tc>
        <w:tc>
          <w:tcPr>
            <w:tcW w:w="1900" w:type="dxa"/>
          </w:tcPr>
          <w:p w:rsidR="00810E91" w:rsidRDefault="00810E91" w:rsidP="006B4E76">
            <w:pPr>
              <w:rPr>
                <w:color w:val="000000" w:themeColor="text1"/>
                <w:sz w:val="21"/>
                <w:szCs w:val="21"/>
              </w:rPr>
            </w:pPr>
            <w:r>
              <w:rPr>
                <w:color w:val="000000" w:themeColor="text1"/>
                <w:sz w:val="21"/>
                <w:szCs w:val="21"/>
              </w:rPr>
              <w:t>3-dimensional</w:t>
            </w:r>
          </w:p>
        </w:tc>
        <w:tc>
          <w:tcPr>
            <w:tcW w:w="1443" w:type="dxa"/>
          </w:tcPr>
          <w:p w:rsidR="00810E91" w:rsidRDefault="00E71766" w:rsidP="00CB4E63">
            <w:pPr>
              <w:rPr>
                <w:color w:val="000000" w:themeColor="text1"/>
                <w:sz w:val="21"/>
                <w:szCs w:val="21"/>
              </w:rPr>
            </w:pPr>
            <w:r w:rsidRPr="00E71766">
              <w:rPr>
                <w:rFonts w:ascii="Calibri" w:hAnsi="Calibri"/>
                <w:color w:val="000000" w:themeColor="text1"/>
                <w:sz w:val="21"/>
                <w:szCs w:val="21"/>
              </w:rPr>
              <w:fldChar w:fldCharType="begin">
                <w:fldData xml:space="preserve">PEVuZE5vdGU+PENpdGU+PEF1dGhvcj5XZWk8L0F1dGhvcj48WWVhcj4yMDE3PC9ZZWFyPjxSZWNO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</w:fldData>
              </w:fldChar>
            </w:r>
            <w:r w:rsidR="00810E91">
              <w:rPr>
                <w:rFonts w:ascii="Calibri" w:hAnsi="Calibri"/>
                <w:color w:val="000000" w:themeColor="text1"/>
                <w:sz w:val="21"/>
                <w:szCs w:val="21"/>
              </w:rPr>
              <w:instrText xml:space="preserve"> ADDIN EN.CITE </w:instrText>
            </w:r>
            <w:r>
              <w:rPr>
                <w:rFonts w:ascii="Calibri" w:hAnsi="Calibri"/>
                <w:color w:val="000000" w:themeColor="text1"/>
                <w:sz w:val="21"/>
                <w:szCs w:val="21"/>
              </w:rPr>
              <w:fldChar w:fldCharType="begin">
                <w:fldData xml:space="preserve">PEVuZE5vdGU+PENpdGU+PEF1dGhvcj5XZWk8L0F1dGhvcj48WWVhcj4yMDE3PC9ZZWFyPjxSZWNO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</w:fldData>
              </w:fldChar>
            </w:r>
            <w:r w:rsidR="00810E91">
              <w:rPr>
                <w:rFonts w:ascii="Calibri" w:hAnsi="Calibri"/>
                <w:color w:val="000000" w:themeColor="text1"/>
                <w:sz w:val="21"/>
                <w:szCs w:val="21"/>
              </w:rPr>
              <w:instrText xml:space="preserve"> ADDIN EN.CITE.DATA </w:instrText>
            </w:r>
            <w:r>
              <w:rPr>
                <w:rFonts w:ascii="Calibri" w:hAnsi="Calibri"/>
                <w:color w:val="000000" w:themeColor="text1"/>
                <w:sz w:val="21"/>
                <w:szCs w:val="21"/>
              </w:rPr>
            </w:r>
            <w:r>
              <w:rPr>
                <w:rFonts w:ascii="Calibri" w:hAnsi="Calibri"/>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sidRPr="00BA5E43">
              <w:rPr>
                <w:rFonts w:ascii="Calibri" w:hAnsi="Calibri"/>
                <w:noProof/>
                <w:color w:val="000000" w:themeColor="text1"/>
                <w:sz w:val="21"/>
                <w:szCs w:val="21"/>
              </w:rPr>
              <w:t>[</w:t>
            </w:r>
            <w:hyperlink w:anchor="_ENREF_51" w:tooltip="Antos, 2009 #71" w:history="1">
              <w:r w:rsidR="00CB4E63" w:rsidRPr="00BA5E43">
                <w:rPr>
                  <w:rFonts w:ascii="Calibri" w:hAnsi="Calibri"/>
                  <w:noProof/>
                  <w:color w:val="000000" w:themeColor="text1"/>
                  <w:sz w:val="21"/>
                  <w:szCs w:val="21"/>
                </w:rPr>
                <w:t>51</w:t>
              </w:r>
            </w:hyperlink>
            <w:r w:rsidR="00810E91" w:rsidRPr="00BA5E43">
              <w:rPr>
                <w:rFonts w:ascii="Calibri" w:hAnsi="Calibri"/>
                <w:noProof/>
                <w:color w:val="000000" w:themeColor="text1"/>
                <w:sz w:val="21"/>
                <w:szCs w:val="21"/>
              </w:rPr>
              <w:t xml:space="preserve">, </w:t>
            </w:r>
            <w:hyperlink w:anchor="_ENREF_54" w:tooltip="Wei, 2017 #51" w:history="1">
              <w:r w:rsidR="00CB4E63" w:rsidRPr="00BA5E43">
                <w:rPr>
                  <w:rFonts w:ascii="Calibri" w:hAnsi="Calibri"/>
                  <w:noProof/>
                  <w:color w:val="000000" w:themeColor="text1"/>
                  <w:sz w:val="21"/>
                  <w:szCs w:val="21"/>
                </w:rPr>
                <w:t>54</w:t>
              </w:r>
            </w:hyperlink>
            <w:r w:rsidR="00810E91" w:rsidRPr="00BA5E43">
              <w:rPr>
                <w:rFonts w:ascii="Calibri" w:hAnsi="Calibri"/>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24</w:t>
            </w:r>
          </w:p>
        </w:tc>
        <w:tc>
          <w:tcPr>
            <w:tcW w:w="1795" w:type="dxa"/>
          </w:tcPr>
          <w:p w:rsidR="00810E91" w:rsidRDefault="00810E91" w:rsidP="006B4E76">
            <w:pPr>
              <w:rPr>
                <w:b/>
                <w:color w:val="000000" w:themeColor="text1"/>
                <w:sz w:val="21"/>
                <w:szCs w:val="21"/>
              </w:rPr>
            </w:pPr>
            <w:proofErr w:type="spellStart"/>
            <w:r>
              <w:rPr>
                <w:rFonts w:eastAsia="SimHei"/>
                <w:b/>
                <w:bCs/>
                <w:iCs/>
                <w:color w:val="000000" w:themeColor="text1"/>
                <w:sz w:val="21"/>
                <w:szCs w:val="21"/>
              </w:rPr>
              <w:t>AAindex</w:t>
            </w:r>
            <w:proofErr w:type="spellEnd"/>
            <w:r>
              <w:rPr>
                <w:rFonts w:eastAsia="SimHei"/>
                <w:b/>
                <w:bCs/>
                <w:iCs/>
                <w:color w:val="000000" w:themeColor="text1"/>
                <w:sz w:val="21"/>
                <w:szCs w:val="21"/>
              </w:rPr>
              <w:t xml:space="preserve"> (AAIN)</w:t>
            </w:r>
          </w:p>
        </w:tc>
        <w:tc>
          <w:tcPr>
            <w:tcW w:w="2882" w:type="dxa"/>
          </w:tcPr>
          <w:p w:rsidR="00810E91" w:rsidRDefault="00810E91" w:rsidP="006B4E76">
            <w:pPr>
              <w:rPr>
                <w:color w:val="000000" w:themeColor="text1"/>
                <w:sz w:val="21"/>
                <w:szCs w:val="21"/>
              </w:rPr>
            </w:pPr>
            <w:r>
              <w:rPr>
                <w:color w:val="000000" w:themeColor="text1"/>
                <w:sz w:val="21"/>
                <w:szCs w:val="21"/>
              </w:rPr>
              <w:t>Public index of the physicochemical properties</w:t>
            </w:r>
          </w:p>
          <w:p w:rsidR="00810E91" w:rsidRDefault="00810E91" w:rsidP="006B4E76">
            <w:pPr>
              <w:rPr>
                <w:color w:val="000000" w:themeColor="text1"/>
                <w:sz w:val="21"/>
                <w:szCs w:val="21"/>
              </w:rPr>
            </w:pPr>
            <w:r>
              <w:rPr>
                <w:rFonts w:eastAsia="SimHei"/>
                <w:bCs/>
                <w:iCs/>
                <w:color w:val="000000" w:themeColor="text1"/>
                <w:sz w:val="21"/>
                <w:szCs w:val="21"/>
              </w:rPr>
              <w:t>(NT)</w:t>
            </w:r>
            <w:r>
              <w:rPr>
                <w:color w:val="000000" w:themeColor="text1"/>
                <w:sz w:val="21"/>
                <w:szCs w:val="21"/>
              </w:rPr>
              <w:t xml:space="preserve"> </w:t>
            </w:r>
          </w:p>
        </w:tc>
        <w:tc>
          <w:tcPr>
            <w:tcW w:w="1900" w:type="dxa"/>
          </w:tcPr>
          <w:p w:rsidR="00810E91" w:rsidRDefault="00810E91" w:rsidP="006B4E76">
            <w:pPr>
              <w:rPr>
                <w:color w:val="000000" w:themeColor="text1"/>
                <w:sz w:val="21"/>
                <w:szCs w:val="21"/>
              </w:rPr>
            </w:pPr>
            <w:r>
              <w:rPr>
                <w:color w:val="000000" w:themeColor="text1"/>
                <w:sz w:val="21"/>
                <w:szCs w:val="21"/>
              </w:rPr>
              <w:t>531×NT-dimensional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PEVuZE5vdGU+PENpdGU+PEF1dGhvcj5LYXdhc2hpbWE8L0F1dGhvcj48WWVhcj4yMDA3PC9ZZWFy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=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PEVuZE5vdGU+PENpdGU+PEF1dGhvcj5LYXdhc2hpbWE8L0F1dGhvcj48WWVhcj4yMDA3PC9ZZWFy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=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 xml:space="preserve">, </w:t>
            </w:r>
            <w:hyperlink w:anchor="_ENREF_55" w:tooltip="Kawashima, 2007 #58" w:history="1">
              <w:r w:rsidR="00CB4E63">
                <w:rPr>
                  <w:noProof/>
                  <w:color w:val="000000" w:themeColor="text1"/>
                  <w:sz w:val="21"/>
                  <w:szCs w:val="21"/>
                </w:rPr>
                <w:t>55</w:t>
              </w:r>
            </w:hyperlink>
            <w:r w:rsidR="00810E91">
              <w:rPr>
                <w:noProof/>
                <w:color w:val="000000" w:themeColor="text1"/>
                <w:sz w:val="21"/>
                <w:szCs w:val="21"/>
              </w:rPr>
              <w:t xml:space="preserve">, </w:t>
            </w:r>
            <w:hyperlink w:anchor="_ENREF_56" w:tooltip="Tung, 2008 #67" w:history="1">
              <w:r w:rsidR="00CB4E63">
                <w:rPr>
                  <w:noProof/>
                  <w:color w:val="000000" w:themeColor="text1"/>
                  <w:sz w:val="21"/>
                  <w:szCs w:val="21"/>
                </w:rPr>
                <w:t>56</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25</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BLOSUM62 (BLO)</w:t>
            </w:r>
          </w:p>
        </w:tc>
        <w:tc>
          <w:tcPr>
            <w:tcW w:w="2882" w:type="dxa"/>
          </w:tcPr>
          <w:p w:rsidR="00810E91" w:rsidRDefault="00810E91" w:rsidP="006B4E76">
            <w:pPr>
              <w:rPr>
                <w:color w:val="000000" w:themeColor="text1"/>
                <w:sz w:val="21"/>
                <w:szCs w:val="21"/>
              </w:rPr>
            </w:pPr>
            <w:r>
              <w:rPr>
                <w:color w:val="000000" w:themeColor="text1"/>
                <w:sz w:val="21"/>
                <w:szCs w:val="21"/>
              </w:rPr>
              <w:t xml:space="preserve">Encode according to the BLOSUM62 matrix </w:t>
            </w:r>
          </w:p>
          <w:p w:rsidR="00810E91" w:rsidRDefault="00810E91" w:rsidP="006B4E76">
            <w:pPr>
              <w:rPr>
                <w:color w:val="000000" w:themeColor="text1"/>
                <w:sz w:val="21"/>
                <w:szCs w:val="21"/>
              </w:rPr>
            </w:pPr>
            <w:r>
              <w:rPr>
                <w:rFonts w:eastAsia="SimHei"/>
                <w:bCs/>
                <w:iCs/>
                <w:color w:val="000000" w:themeColor="text1"/>
                <w:sz w:val="21"/>
                <w:szCs w:val="21"/>
              </w:rPr>
              <w:t>(NT)</w:t>
            </w:r>
          </w:p>
        </w:tc>
        <w:tc>
          <w:tcPr>
            <w:tcW w:w="1900" w:type="dxa"/>
          </w:tcPr>
          <w:p w:rsidR="00810E91" w:rsidRDefault="00810E91" w:rsidP="006B4E76">
            <w:pPr>
              <w:rPr>
                <w:color w:val="000000" w:themeColor="text1"/>
                <w:sz w:val="21"/>
                <w:szCs w:val="21"/>
              </w:rPr>
            </w:pPr>
            <w:r>
              <w:rPr>
                <w:color w:val="000000" w:themeColor="text1"/>
                <w:sz w:val="21"/>
                <w:szCs w:val="21"/>
              </w:rPr>
              <w:t>20×NT-dimensional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PEVuZE5vdGU+PENpdGU+PEF1dGhvcj5MZWU8L0F1dGhvcj48WWVhcj4yMDExPC9ZZWFyPjxSZWNO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PEVuZE5vdGU+PENpdGU+PEF1dGhvcj5MZWU8L0F1dGhvcj48WWVhcj4yMDExPC9ZZWFyPjxSZWNO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40" w:tooltip="Chen, 2018 #55" w:history="1">
              <w:r w:rsidR="00CB4E63">
                <w:rPr>
                  <w:noProof/>
                  <w:color w:val="000000" w:themeColor="text1"/>
                  <w:sz w:val="21"/>
                  <w:szCs w:val="21"/>
                </w:rPr>
                <w:t>40</w:t>
              </w:r>
            </w:hyperlink>
            <w:r w:rsidR="00810E91">
              <w:rPr>
                <w:noProof/>
                <w:color w:val="000000" w:themeColor="text1"/>
                <w:sz w:val="21"/>
                <w:szCs w:val="21"/>
              </w:rPr>
              <w:t xml:space="preserve">, </w:t>
            </w:r>
            <w:hyperlink w:anchor="_ENREF_41" w:tooltip="Lee, 2011 #64" w:history="1">
              <w:r w:rsidR="00CB4E63">
                <w:rPr>
                  <w:noProof/>
                  <w:color w:val="000000" w:themeColor="text1"/>
                  <w:sz w:val="21"/>
                  <w:szCs w:val="21"/>
                </w:rPr>
                <w:t>41</w:t>
              </w:r>
            </w:hyperlink>
            <w:r w:rsidR="00810E91">
              <w:rPr>
                <w:noProof/>
                <w:color w:val="000000" w:themeColor="text1"/>
                <w:sz w:val="21"/>
                <w:szCs w:val="21"/>
              </w:rPr>
              <w:t xml:space="preserve">, </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bCs/>
                <w:iCs/>
                <w:color w:val="000000" w:themeColor="text1"/>
                <w:sz w:val="21"/>
                <w:szCs w:val="21"/>
              </w:rPr>
            </w:pPr>
            <w:r>
              <w:rPr>
                <w:rFonts w:hint="eastAsia"/>
                <w:bCs/>
                <w:iCs/>
                <w:color w:val="000000" w:themeColor="text1"/>
                <w:sz w:val="21"/>
                <w:szCs w:val="21"/>
              </w:rPr>
              <w:t>26</w:t>
            </w:r>
          </w:p>
        </w:tc>
        <w:tc>
          <w:tcPr>
            <w:tcW w:w="1795" w:type="dxa"/>
          </w:tcPr>
          <w:p w:rsidR="00810E91" w:rsidRDefault="00810E91" w:rsidP="006B4E76">
            <w:pPr>
              <w:rPr>
                <w:b/>
                <w:color w:val="000000" w:themeColor="text1"/>
                <w:sz w:val="21"/>
                <w:szCs w:val="21"/>
              </w:rPr>
            </w:pPr>
            <w:r>
              <w:rPr>
                <w:rFonts w:eastAsia="SimHei"/>
                <w:b/>
                <w:bCs/>
                <w:iCs/>
                <w:color w:val="000000" w:themeColor="text1"/>
                <w:sz w:val="21"/>
                <w:szCs w:val="21"/>
              </w:rPr>
              <w:t>Z-Scale (ZSC)</w:t>
            </w:r>
          </w:p>
        </w:tc>
        <w:tc>
          <w:tcPr>
            <w:tcW w:w="2882" w:type="dxa"/>
          </w:tcPr>
          <w:p w:rsidR="00810E91" w:rsidRDefault="00810E91" w:rsidP="006B4E76">
            <w:pPr>
              <w:rPr>
                <w:color w:val="000000" w:themeColor="text1"/>
                <w:sz w:val="21"/>
                <w:szCs w:val="21"/>
              </w:rPr>
            </w:pPr>
            <w:r>
              <w:rPr>
                <w:color w:val="000000" w:themeColor="text1"/>
                <w:sz w:val="21"/>
                <w:szCs w:val="21"/>
              </w:rPr>
              <w:t>Five physicochemical properties to characterize each amino acid</w:t>
            </w:r>
          </w:p>
          <w:p w:rsidR="00810E91" w:rsidRDefault="00810E91" w:rsidP="006B4E76">
            <w:pPr>
              <w:rPr>
                <w:color w:val="000000" w:themeColor="text1"/>
                <w:sz w:val="21"/>
                <w:szCs w:val="21"/>
              </w:rPr>
            </w:pPr>
            <w:r>
              <w:rPr>
                <w:rFonts w:eastAsia="SimHei"/>
                <w:bCs/>
                <w:iCs/>
                <w:color w:val="000000" w:themeColor="text1"/>
                <w:sz w:val="21"/>
                <w:szCs w:val="21"/>
              </w:rPr>
              <w:t>(NT)</w:t>
            </w:r>
          </w:p>
        </w:tc>
        <w:tc>
          <w:tcPr>
            <w:tcW w:w="1900" w:type="dxa"/>
          </w:tcPr>
          <w:p w:rsidR="00810E91" w:rsidRDefault="00810E91" w:rsidP="006B4E76">
            <w:pPr>
              <w:rPr>
                <w:color w:val="000000" w:themeColor="text1"/>
                <w:sz w:val="21"/>
                <w:szCs w:val="21"/>
              </w:rPr>
            </w:pPr>
            <w:r>
              <w:rPr>
                <w:color w:val="000000" w:themeColor="text1"/>
                <w:sz w:val="21"/>
                <w:szCs w:val="21"/>
              </w:rPr>
              <w:t>5×NT-dimensional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&lt;EndNote&gt;&lt;Cite&gt;&lt;Author&gt;Sandberg&lt;/Author&gt;&lt;Year&gt;1998&lt;/Year&gt;&lt;RecNum&gt;57&lt;/RecNum&gt;&lt;DisplayText&gt;[51, 57]&lt;/DisplayText&gt;&lt;record&gt;&lt;rec-number&gt;57&lt;/rec-number&gt;&lt;foreign-keys&gt;&lt;key app="EN" db-id="ztedf00tj5ptexe09ss5zdvoszprssws9dr0"&gt;57&lt;/key&gt;&lt;/foreign-keys&gt;&lt;ref-type name="Journal Article"&gt;17&lt;/ref-type&gt;&lt;contributors&gt;&lt;authors&gt;&lt;author&gt;Sandberg, Maria&lt;/author&gt;&lt;author&gt;Eriksson, Lennart&lt;/author&gt;&lt;author&gt;Jonsson, Jörgen&lt;/author&gt;&lt;author&gt;Sjöström, Michael&lt;/author&gt;&lt;author&gt;Wold, Svante&lt;/author&gt;&lt;/authors&gt;&lt;/contributors&gt;&lt;titles&gt;&lt;title&gt;New chemical descriptors relevant for the design of biologically active peptides. A multivariate characterization of 87 amino acids&lt;/title&gt;&lt;secondary-title&gt;Journal of medicinal chemistry&lt;/secondary-title&gt;&lt;/titles&gt;&lt;periodical&gt;&lt;full-title&gt;Journal of medicinal chemistry&lt;/full-title&gt;&lt;/periodical&gt;&lt;pages&gt;2481-2491&lt;/pages&gt;&lt;volume&gt;41&lt;/volume&gt;&lt;number&gt;14&lt;/number&gt;&lt;dates&gt;&lt;year&gt;1998&lt;/year&gt;&lt;/dates&gt;&lt;isbn&gt;0022-2623&lt;/isbn&gt;&lt;urls&gt;&lt;/urls&gt;&lt;/record&gt;&lt;/Cite&gt;&lt;Cite&gt;&lt;Author&gt;Antos&lt;/Author&gt;&lt;Year&gt;2009&lt;/Year&gt;&lt;RecNum&gt;71&lt;/RecNum&gt;&lt;record&gt;&lt;rec-number&gt;71&lt;/rec-number&gt;&lt;foreign-keys&gt;&lt;key app="EN" db-id="ztedf00tj5ptexe09ss5zdvoszprssws9dr0"&gt;71&lt;/key&gt;&lt;/foreign-keys&gt;&lt;ref-type name="Journal Article"&gt;17&lt;/ref-type&gt;&lt;contributors&gt;&lt;authors&gt;&lt;author&gt;Antos, John M&lt;/author&gt;&lt;author&gt;Chew, Guo-Liang&lt;/author&gt;&lt;author&gt;Guimaraes, Carla P&lt;/author&gt;&lt;author&gt;Yoder, Nicholas C&lt;/author&gt;&lt;author&gt;Grotenbreg, Gijsbert M&lt;/author&gt;&lt;author&gt;Popp, Maximilian Wei-Lin&lt;/author&gt;&lt;author&gt;Ploegh, Hidde L&lt;/author&gt;&lt;/authors&gt;&lt;/contributors&gt;&lt;titles&gt;&lt;title&gt;Site-specific N-and C-terminal labeling of a single polypeptide using sortases of different specificity&lt;/title&gt;&lt;secondary-title&gt;Journal of the American Chemical Society&lt;/secondary-title&gt;&lt;/titles&gt;&lt;periodical&gt;&lt;full-title&gt;Journal of the American Chemical Society&lt;/full-title&gt;&lt;/periodical&gt;&lt;pages&gt;10800-10801&lt;/pages&gt;&lt;volume&gt;131&lt;/volume&gt;&lt;number&gt;31&lt;/number&gt;&lt;dates&gt;&lt;year&gt;2009&lt;/year&gt;&lt;/dates&gt;&lt;isbn&gt;0002-7863&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 xml:space="preserve">, </w:t>
            </w:r>
            <w:hyperlink w:anchor="_ENREF_57" w:tooltip="Sandberg, 1998 #57" w:history="1">
              <w:r w:rsidR="00CB4E63">
                <w:rPr>
                  <w:noProof/>
                  <w:color w:val="000000" w:themeColor="text1"/>
                  <w:sz w:val="21"/>
                  <w:szCs w:val="21"/>
                </w:rPr>
                <w:t>57</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color w:val="000000" w:themeColor="text1"/>
                <w:sz w:val="21"/>
                <w:szCs w:val="21"/>
              </w:rPr>
            </w:pPr>
            <w:r>
              <w:rPr>
                <w:rFonts w:hint="eastAsia"/>
                <w:color w:val="000000" w:themeColor="text1"/>
                <w:sz w:val="21"/>
                <w:szCs w:val="21"/>
              </w:rPr>
              <w:t>27</w:t>
            </w:r>
          </w:p>
        </w:tc>
        <w:tc>
          <w:tcPr>
            <w:tcW w:w="1795" w:type="dxa"/>
          </w:tcPr>
          <w:p w:rsidR="00810E91" w:rsidRDefault="00810E91" w:rsidP="006B4E76">
            <w:pPr>
              <w:rPr>
                <w:b/>
                <w:color w:val="000000" w:themeColor="text1"/>
                <w:sz w:val="21"/>
                <w:szCs w:val="21"/>
              </w:rPr>
            </w:pPr>
            <w:r>
              <w:rPr>
                <w:b/>
                <w:color w:val="000000" w:themeColor="text1"/>
                <w:sz w:val="21"/>
              </w:rPr>
              <w:t>Amino acid composition (AAC(NT))</w:t>
            </w:r>
          </w:p>
        </w:tc>
        <w:tc>
          <w:tcPr>
            <w:tcW w:w="2882" w:type="dxa"/>
          </w:tcPr>
          <w:p w:rsidR="00810E91" w:rsidRDefault="00810E91" w:rsidP="006B4E76">
            <w:pPr>
              <w:rPr>
                <w:color w:val="000000" w:themeColor="text1"/>
                <w:sz w:val="21"/>
                <w:szCs w:val="21"/>
              </w:rPr>
            </w:pPr>
            <w:r>
              <w:rPr>
                <w:color w:val="000000" w:themeColor="text1"/>
                <w:sz w:val="21"/>
                <w:szCs w:val="21"/>
              </w:rPr>
              <w:t xml:space="preserve">The amino acid composition </w:t>
            </w:r>
            <w:r>
              <w:rPr>
                <w:rFonts w:hint="eastAsia"/>
                <w:color w:val="000000" w:themeColor="text1"/>
                <w:sz w:val="21"/>
                <w:szCs w:val="21"/>
              </w:rPr>
              <w:t>(</w:t>
            </w:r>
            <w:r>
              <w:rPr>
                <w:color w:val="000000" w:themeColor="text1"/>
                <w:sz w:val="21"/>
                <w:szCs w:val="21"/>
              </w:rPr>
              <w:t>Probability</w:t>
            </w:r>
            <w:r>
              <w:rPr>
                <w:rFonts w:hint="eastAsia"/>
                <w:color w:val="000000" w:themeColor="text1"/>
                <w:sz w:val="21"/>
                <w:szCs w:val="21"/>
              </w:rPr>
              <w:t xml:space="preserve">) </w:t>
            </w:r>
            <w:r>
              <w:rPr>
                <w:rFonts w:eastAsia="SimHei"/>
                <w:bCs/>
                <w:iCs/>
                <w:color w:val="000000" w:themeColor="text1"/>
                <w:sz w:val="21"/>
                <w:szCs w:val="21"/>
              </w:rPr>
              <w:t>(NT)</w:t>
            </w:r>
          </w:p>
        </w:tc>
        <w:tc>
          <w:tcPr>
            <w:tcW w:w="1900" w:type="dxa"/>
          </w:tcPr>
          <w:p w:rsidR="00810E91" w:rsidRDefault="00810E91" w:rsidP="006B4E76">
            <w:pPr>
              <w:rPr>
                <w:color w:val="000000" w:themeColor="text1"/>
                <w:sz w:val="21"/>
                <w:szCs w:val="21"/>
              </w:rPr>
            </w:pPr>
            <w:r>
              <w:rPr>
                <w:color w:val="000000" w:themeColor="text1"/>
                <w:sz w:val="21"/>
                <w:szCs w:val="21"/>
              </w:rPr>
              <w:t>20-dimensional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&lt;EndNote&gt;&lt;Cite&gt;&lt;Author&gt;Bhasin&lt;/Author&gt;&lt;Year&gt;2004&lt;/Year&gt;&lt;RecNum&gt;65&lt;/RecNum&gt;&lt;DisplayText&gt;[39, 51]&lt;/DisplayText&gt;&lt;record&gt;&lt;rec-number&gt;65&lt;/rec-number&gt;&lt;foreign-keys&gt;&lt;key app="EN" db-id="ztedf00tj5ptexe09ss5zdvoszprssws9dr0"&gt;65&lt;/key&gt;&lt;/foreign-keys&gt;&lt;ref-type name="Journal Article"&gt;17&lt;/ref-type&gt;&lt;contributors&gt;&lt;authors&gt;&lt;author&gt;Bhasin, Manoj&lt;/author&gt;&lt;author&gt;Raghava, Gajendra PS&lt;/author&gt;&lt;/authors&gt;&lt;/contributors&gt;&lt;titles&gt;&lt;title&gt;Classification of nuclear receptors based on amino acid composition and dipeptide composition&lt;/title&gt;&lt;secondary-title&gt;Journal of Biological Chemistry&lt;/secondary-title&gt;&lt;/titles&gt;&lt;periodical&gt;&lt;full-title&gt;Journal of Biological Chemistry&lt;/full-title&gt;&lt;/periodical&gt;&lt;pages&gt;23262-23266&lt;/pages&gt;&lt;volume&gt;279&lt;/volume&gt;&lt;number&gt;22&lt;/number&gt;&lt;dates&gt;&lt;year&gt;2004&lt;/year&gt;&lt;/dates&gt;&lt;isbn&gt;0021-9258&lt;/isbn&gt;&lt;urls&gt;&lt;/urls&gt;&lt;/record&gt;&lt;/Cite&gt;&lt;Cite&gt;&lt;Author&gt;Antos&lt;/Author&gt;&lt;Year&gt;2009&lt;/Year&gt;&lt;RecNum&gt;71&lt;/RecNum&gt;&lt;record&gt;&lt;rec-number&gt;71&lt;/rec-number&gt;&lt;foreign-keys&gt;&lt;key app="EN" db-id="ztedf00tj5ptexe09ss5zdvoszprssws9dr0"&gt;71&lt;/key&gt;&lt;/foreign-keys&gt;&lt;ref-type name="Journal Article"&gt;17&lt;/ref-type&gt;&lt;contributors&gt;&lt;authors&gt;&lt;author&gt;Antos, John M&lt;/author&gt;&lt;author&gt;Chew, Guo-Liang&lt;/author&gt;&lt;author&gt;Guimaraes, Carla P&lt;/author&gt;&lt;author&gt;Yoder, Nicholas C&lt;/author&gt;&lt;author&gt;Grotenbreg, Gijsbert M&lt;/author&gt;&lt;author&gt;Popp, Maximilian Wei-Lin&lt;/author&gt;&lt;author&gt;Ploegh, Hidde L&lt;/author&gt;&lt;/authors&gt;&lt;/contributors&gt;&lt;titles&gt;&lt;title&gt;Site-specific N-and C-terminal labeling of a single polypeptide using sortases of different specificity&lt;/title&gt;&lt;secondary-title&gt;Journal of the American Chemical Society&lt;/secondary-title&gt;&lt;/titles&gt;&lt;periodical&gt;&lt;full-title&gt;Journal of the American Chemical Society&lt;/full-title&gt;&lt;/periodical&gt;&lt;pages&gt;10800-10801&lt;/pages&gt;&lt;volume&gt;131&lt;/volume&gt;&lt;number&gt;31&lt;/number&gt;&lt;dates&gt;&lt;year&gt;2009&lt;/year&gt;&lt;/dates&gt;&lt;isbn&gt;0002-7863&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39" w:tooltip="Bhasin, 2004 #65" w:history="1">
              <w:r w:rsidR="00CB4E63">
                <w:rPr>
                  <w:noProof/>
                  <w:color w:val="000000" w:themeColor="text1"/>
                  <w:sz w:val="21"/>
                  <w:szCs w:val="21"/>
                </w:rPr>
                <w:t>39</w:t>
              </w:r>
            </w:hyperlink>
            <w:r w:rsidR="00810E91">
              <w:rPr>
                <w:noProof/>
                <w:color w:val="000000" w:themeColor="text1"/>
                <w:sz w:val="21"/>
                <w:szCs w:val="21"/>
              </w:rPr>
              <w:t xml:space="preserve">, </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color w:val="000000" w:themeColor="text1"/>
                <w:sz w:val="21"/>
                <w:szCs w:val="21"/>
              </w:rPr>
            </w:pPr>
            <w:r>
              <w:rPr>
                <w:rFonts w:hint="eastAsia"/>
                <w:color w:val="000000" w:themeColor="text1"/>
                <w:sz w:val="21"/>
                <w:szCs w:val="21"/>
              </w:rPr>
              <w:t>28</w:t>
            </w:r>
          </w:p>
        </w:tc>
        <w:tc>
          <w:tcPr>
            <w:tcW w:w="1795" w:type="dxa"/>
          </w:tcPr>
          <w:p w:rsidR="00810E91" w:rsidRDefault="00810E91" w:rsidP="006B4E76">
            <w:pPr>
              <w:rPr>
                <w:b/>
                <w:color w:val="000000" w:themeColor="text1"/>
                <w:sz w:val="21"/>
                <w:szCs w:val="21"/>
              </w:rPr>
            </w:pPr>
            <w:r>
              <w:rPr>
                <w:b/>
                <w:color w:val="000000" w:themeColor="text1"/>
                <w:sz w:val="21"/>
              </w:rPr>
              <w:t>Amino acid composition (AAC(NTCT))</w:t>
            </w:r>
          </w:p>
        </w:tc>
        <w:tc>
          <w:tcPr>
            <w:tcW w:w="2882" w:type="dxa"/>
          </w:tcPr>
          <w:p w:rsidR="00810E91" w:rsidRDefault="00810E91" w:rsidP="006B4E76">
            <w:pPr>
              <w:rPr>
                <w:color w:val="000000" w:themeColor="text1"/>
                <w:sz w:val="21"/>
                <w:szCs w:val="21"/>
              </w:rPr>
            </w:pPr>
            <w:r>
              <w:rPr>
                <w:color w:val="000000" w:themeColor="text1"/>
                <w:sz w:val="21"/>
                <w:szCs w:val="21"/>
              </w:rPr>
              <w:t xml:space="preserve">The amino acid composition </w:t>
            </w:r>
            <w:r>
              <w:rPr>
                <w:rFonts w:hint="eastAsia"/>
                <w:color w:val="000000" w:themeColor="text1"/>
                <w:sz w:val="21"/>
                <w:szCs w:val="21"/>
              </w:rPr>
              <w:t>(</w:t>
            </w:r>
            <w:r>
              <w:rPr>
                <w:color w:val="000000" w:themeColor="text1"/>
                <w:sz w:val="21"/>
                <w:szCs w:val="21"/>
              </w:rPr>
              <w:t>Probability</w:t>
            </w:r>
            <w:r>
              <w:rPr>
                <w:rFonts w:hint="eastAsia"/>
                <w:color w:val="000000" w:themeColor="text1"/>
                <w:sz w:val="21"/>
                <w:szCs w:val="21"/>
              </w:rPr>
              <w:t>)</w:t>
            </w:r>
          </w:p>
          <w:p w:rsidR="00810E91" w:rsidRDefault="00810E91" w:rsidP="006B4E76">
            <w:pPr>
              <w:rPr>
                <w:color w:val="000000" w:themeColor="text1"/>
                <w:sz w:val="21"/>
                <w:szCs w:val="21"/>
              </w:rPr>
            </w:pPr>
            <w:r>
              <w:rPr>
                <w:rFonts w:eastAsia="SimHei"/>
                <w:bCs/>
                <w:iCs/>
                <w:color w:val="000000" w:themeColor="text1"/>
                <w:sz w:val="21"/>
                <w:szCs w:val="21"/>
              </w:rPr>
              <w:t xml:space="preserve">N+C-terminal approach </w:t>
            </w:r>
            <w:r>
              <w:rPr>
                <w:color w:val="000000" w:themeColor="text1"/>
                <w:sz w:val="21"/>
              </w:rPr>
              <w:t>(NTCT)</w:t>
            </w:r>
            <w:r>
              <w:rPr>
                <w:rFonts w:eastAsia="SimHei"/>
                <w:bCs/>
                <w:iCs/>
                <w:color w:val="000000" w:themeColor="text1"/>
                <w:sz w:val="21"/>
                <w:szCs w:val="21"/>
              </w:rPr>
              <w:t xml:space="preserve"> </w:t>
            </w:r>
            <w:r>
              <w:rPr>
                <w:color w:val="000000" w:themeColor="text1"/>
                <w:sz w:val="21"/>
              </w:rPr>
              <w:t xml:space="preserve">(the value of NTCT is </w:t>
            </w:r>
            <w:r>
              <w:rPr>
                <w:rFonts w:hint="eastAsia"/>
                <w:color w:val="000000" w:themeColor="text1"/>
                <w:sz w:val="21"/>
              </w:rPr>
              <w:t>5</w:t>
            </w:r>
            <w:r>
              <w:rPr>
                <w:color w:val="000000" w:themeColor="text1"/>
                <w:sz w:val="21"/>
              </w:rPr>
              <w:t>~10)</w:t>
            </w:r>
          </w:p>
        </w:tc>
        <w:tc>
          <w:tcPr>
            <w:tcW w:w="1900" w:type="dxa"/>
          </w:tcPr>
          <w:p w:rsidR="00810E91" w:rsidRDefault="00810E91" w:rsidP="006B4E76">
            <w:pPr>
              <w:rPr>
                <w:color w:val="000000" w:themeColor="text1"/>
                <w:sz w:val="21"/>
                <w:szCs w:val="21"/>
              </w:rPr>
            </w:pPr>
            <w:r>
              <w:rPr>
                <w:color w:val="000000" w:themeColor="text1"/>
                <w:sz w:val="21"/>
                <w:szCs w:val="21"/>
              </w:rPr>
              <w:t>20-dimensional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r>
            <w:r w:rsidR="00810E91">
              <w:rPr>
                <w:color w:val="000000" w:themeColor="text1"/>
                <w:sz w:val="21"/>
                <w:szCs w:val="21"/>
              </w:rPr>
              <w:instrText xml:space="preserve"> ADDIN EN.CITE &lt;EndNote&gt;&lt;Cite&gt;&lt;Author&gt;Bhasin&lt;/Author&gt;&lt;Year&gt;2004&lt;/Year&gt;&lt;RecNum&gt;65&lt;/RecNum&gt;&lt;DisplayText&gt;[39, 51]&lt;/DisplayText&gt;&lt;record&gt;&lt;rec-number&gt;65&lt;/rec-number&gt;&lt;foreign-keys&gt;&lt;key app="EN" db-id="ztedf00tj5ptexe09ss5zdvoszprssws9dr0"&gt;65&lt;/key&gt;&lt;/foreign-keys&gt;&lt;ref-type name="Journal Article"&gt;17&lt;/ref-type&gt;&lt;contributors&gt;&lt;authors&gt;&lt;author&gt;Bhasin, Manoj&lt;/author&gt;&lt;author&gt;Raghava, Gajendra PS&lt;/author&gt;&lt;/authors&gt;&lt;/contributors&gt;&lt;titles&gt;&lt;title&gt;Classification of nuclear receptors based on amino acid composition and dipeptide composition&lt;/title&gt;&lt;secondary-title&gt;Journal of Biological Chemistry&lt;/secondary-title&gt;&lt;/titles&gt;&lt;periodical&gt;&lt;full-title&gt;Journal of Biological Chemistry&lt;/full-title&gt;&lt;/periodical&gt;&lt;pages&gt;23262-23266&lt;/pages&gt;&lt;volume&gt;279&lt;/volume&gt;&lt;number&gt;22&lt;/number&gt;&lt;dates&gt;&lt;year&gt;2004&lt;/year&gt;&lt;/dates&gt;&lt;isbn&gt;0021-9258&lt;/isbn&gt;&lt;urls&gt;&lt;/urls&gt;&lt;/record&gt;&lt;/Cite&gt;&lt;Cite&gt;&lt;Author&gt;Antos&lt;/Author&gt;&lt;Year&gt;2009&lt;/Year&gt;&lt;RecNum&gt;71&lt;/RecNum&gt;&lt;record&gt;&lt;rec-number&gt;71&lt;/rec-number&gt;&lt;foreign-keys&gt;&lt;key app="EN" db-id="ztedf00tj5ptexe09ss5zdvoszprssws9dr0"&gt;71&lt;/key&gt;&lt;/foreign-keys&gt;&lt;ref-type name="Journal Article"&gt;17&lt;/ref-type&gt;&lt;contributors&gt;&lt;authors&gt;&lt;author&gt;Antos, John M&lt;/author&gt;&lt;author&gt;Chew, Guo-Liang&lt;/author&gt;&lt;author&gt;Guimaraes, Carla P&lt;/author&gt;&lt;author&gt;Yoder, Nicholas C&lt;/author&gt;&lt;author&gt;Grotenbreg, Gijsbert M&lt;/author&gt;&lt;author&gt;Popp, Maximilian Wei-Lin&lt;/author&gt;&lt;author&gt;Ploegh, Hidde L&lt;/author&gt;&lt;/authors&gt;&lt;/contributors&gt;&lt;titles&gt;&lt;title&gt;Site-specific N-and C-terminal labeling of a single polypeptide using sortases of different specificity&lt;/title&gt;&lt;secondary-title&gt;Journal of the American Chemical Society&lt;/secondary-title&gt;&lt;/titles&gt;&lt;periodical&gt;&lt;full-title&gt;Journal of the American Chemical Society&lt;/full-title&gt;&lt;/periodical&gt;&lt;pages&gt;10800-10801&lt;/pages&gt;&lt;volume&gt;131&lt;/volume&gt;&lt;number&gt;31&lt;/number&gt;&lt;dates&gt;&lt;year&gt;2009&lt;/year&gt;&lt;/dates&gt;&lt;isbn&gt;0002-7863&lt;/isbn&gt;&lt;urls&gt;&lt;/urls&gt;&lt;/record&gt;&lt;/Cite&gt;&lt;/EndNote&gt;</w:instrText>
            </w:r>
            <w:r>
              <w:rPr>
                <w:color w:val="000000" w:themeColor="text1"/>
                <w:sz w:val="21"/>
                <w:szCs w:val="21"/>
              </w:rPr>
              <w:fldChar w:fldCharType="separate"/>
            </w:r>
            <w:r w:rsidR="00810E91">
              <w:rPr>
                <w:noProof/>
                <w:color w:val="000000" w:themeColor="text1"/>
                <w:sz w:val="21"/>
                <w:szCs w:val="21"/>
              </w:rPr>
              <w:t>[</w:t>
            </w:r>
            <w:hyperlink w:anchor="_ENREF_39" w:tooltip="Bhasin, 2004 #65" w:history="1">
              <w:r w:rsidR="00CB4E63">
                <w:rPr>
                  <w:noProof/>
                  <w:color w:val="000000" w:themeColor="text1"/>
                  <w:sz w:val="21"/>
                  <w:szCs w:val="21"/>
                </w:rPr>
                <w:t>39</w:t>
              </w:r>
            </w:hyperlink>
            <w:r w:rsidR="00810E91">
              <w:rPr>
                <w:noProof/>
                <w:color w:val="000000" w:themeColor="text1"/>
                <w:sz w:val="21"/>
                <w:szCs w:val="21"/>
              </w:rPr>
              <w:t xml:space="preserve">, </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w:t>
            </w:r>
            <w:r>
              <w:rPr>
                <w:color w:val="000000" w:themeColor="text1"/>
                <w:sz w:val="21"/>
                <w:szCs w:val="21"/>
              </w:rPr>
              <w:fldChar w:fldCharType="end"/>
            </w:r>
          </w:p>
        </w:tc>
      </w:tr>
      <w:tr w:rsidR="00810E91" w:rsidTr="006B4E76">
        <w:tc>
          <w:tcPr>
            <w:tcW w:w="1250" w:type="dxa"/>
          </w:tcPr>
          <w:p w:rsidR="00810E91" w:rsidRDefault="00810E91" w:rsidP="006B4E76">
            <w:pPr>
              <w:rPr>
                <w:color w:val="000000" w:themeColor="text1"/>
                <w:sz w:val="21"/>
                <w:szCs w:val="21"/>
              </w:rPr>
            </w:pPr>
            <w:r>
              <w:rPr>
                <w:rFonts w:hint="eastAsia"/>
                <w:color w:val="000000" w:themeColor="text1"/>
                <w:sz w:val="21"/>
                <w:szCs w:val="21"/>
              </w:rPr>
              <w:t>29</w:t>
            </w:r>
          </w:p>
        </w:tc>
        <w:tc>
          <w:tcPr>
            <w:tcW w:w="1795" w:type="dxa"/>
          </w:tcPr>
          <w:p w:rsidR="00810E91" w:rsidRDefault="00810E91" w:rsidP="006B4E76">
            <w:pPr>
              <w:rPr>
                <w:b/>
                <w:color w:val="000000" w:themeColor="text1"/>
                <w:sz w:val="21"/>
                <w:szCs w:val="21"/>
              </w:rPr>
            </w:pPr>
            <w:r>
              <w:rPr>
                <w:b/>
                <w:color w:val="000000" w:themeColor="text1"/>
                <w:sz w:val="21"/>
              </w:rPr>
              <w:t>Grouped amino acid composition (GAAC(NTCT))</w:t>
            </w:r>
          </w:p>
        </w:tc>
        <w:tc>
          <w:tcPr>
            <w:tcW w:w="2882" w:type="dxa"/>
          </w:tcPr>
          <w:p w:rsidR="00810E91" w:rsidRDefault="00810E91" w:rsidP="006B4E76">
            <w:pPr>
              <w:rPr>
                <w:color w:val="000000" w:themeColor="text1"/>
                <w:sz w:val="21"/>
                <w:szCs w:val="21"/>
              </w:rPr>
            </w:pPr>
            <w:r>
              <w:rPr>
                <w:color w:val="000000" w:themeColor="text1"/>
                <w:sz w:val="21"/>
                <w:szCs w:val="21"/>
              </w:rPr>
              <w:t xml:space="preserve">Physicochemical properties of amino acids </w:t>
            </w:r>
          </w:p>
          <w:p w:rsidR="00810E91" w:rsidRDefault="00810E91" w:rsidP="006B4E76">
            <w:pPr>
              <w:rPr>
                <w:color w:val="000000" w:themeColor="text1"/>
                <w:sz w:val="21"/>
                <w:szCs w:val="21"/>
              </w:rPr>
            </w:pPr>
            <w:r>
              <w:rPr>
                <w:color w:val="000000" w:themeColor="text1"/>
                <w:sz w:val="21"/>
              </w:rPr>
              <w:t>(NTCT)</w:t>
            </w:r>
          </w:p>
        </w:tc>
        <w:tc>
          <w:tcPr>
            <w:tcW w:w="1900" w:type="dxa"/>
          </w:tcPr>
          <w:p w:rsidR="00810E91" w:rsidRDefault="00810E91" w:rsidP="006B4E76">
            <w:pPr>
              <w:rPr>
                <w:color w:val="000000" w:themeColor="text1"/>
                <w:sz w:val="21"/>
                <w:szCs w:val="21"/>
              </w:rPr>
            </w:pPr>
            <w:r>
              <w:rPr>
                <w:color w:val="000000" w:themeColor="text1"/>
                <w:sz w:val="21"/>
                <w:szCs w:val="21"/>
              </w:rPr>
              <w:t>5-dimensional</w:t>
            </w:r>
          </w:p>
        </w:tc>
        <w:tc>
          <w:tcPr>
            <w:tcW w:w="1443" w:type="dxa"/>
          </w:tcPr>
          <w:p w:rsidR="00810E91" w:rsidRDefault="00E71766" w:rsidP="00CB4E63">
            <w:pPr>
              <w:rPr>
                <w:color w:val="000000" w:themeColor="text1"/>
                <w:sz w:val="21"/>
                <w:szCs w:val="21"/>
              </w:rPr>
            </w:pPr>
            <w:r>
              <w:rPr>
                <w:color w:val="000000" w:themeColor="text1"/>
                <w:sz w:val="21"/>
                <w:szCs w:val="21"/>
              </w:rPr>
              <w:fldChar w:fldCharType="begin">
                <w:fldData xml:space="preserve">PEVuZE5vdGU+PENpdGU+PEF1dGhvcj5DaGVuPC9BdXRob3I+PFllYXI+MjAxODwvWWVhcj48UmVj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</w:fldData>
              </w:fldChar>
            </w:r>
            <w:r w:rsidR="00810E91">
              <w:rPr>
                <w:color w:val="000000" w:themeColor="text1"/>
                <w:sz w:val="21"/>
                <w:szCs w:val="21"/>
              </w:rPr>
              <w:instrText xml:space="preserve"> ADDIN EN.CITE </w:instrText>
            </w:r>
            <w:r>
              <w:rPr>
                <w:color w:val="000000" w:themeColor="text1"/>
                <w:sz w:val="21"/>
                <w:szCs w:val="21"/>
              </w:rPr>
              <w:fldChar w:fldCharType="begin">
                <w:fldData xml:space="preserve">PEVuZE5vdGU+PENpdGU+PEF1dGhvcj5DaGVuPC9BdXRob3I+PFllYXI+MjAxODwvWWVhcj48UmVj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</w:fldData>
              </w:fldChar>
            </w:r>
            <w:r w:rsidR="00810E91">
              <w:rPr>
                <w:color w:val="000000" w:themeColor="text1"/>
                <w:sz w:val="21"/>
                <w:szCs w:val="21"/>
              </w:rPr>
              <w:instrText xml:space="preserve"> ADDIN EN.CITE.DATA </w:instrText>
            </w:r>
            <w:r>
              <w:rPr>
                <w:color w:val="000000" w:themeColor="text1"/>
                <w:sz w:val="21"/>
                <w:szCs w:val="21"/>
              </w:rPr>
            </w:r>
            <w:r>
              <w:rPr>
                <w:color w:val="000000" w:themeColor="text1"/>
                <w:sz w:val="21"/>
                <w:szCs w:val="21"/>
              </w:rPr>
              <w:fldChar w:fldCharType="end"/>
            </w:r>
            <w:r>
              <w:rPr>
                <w:color w:val="000000" w:themeColor="text1"/>
                <w:sz w:val="21"/>
                <w:szCs w:val="21"/>
              </w:rPr>
            </w:r>
            <w:r>
              <w:rPr>
                <w:color w:val="000000" w:themeColor="text1"/>
                <w:sz w:val="21"/>
                <w:szCs w:val="21"/>
              </w:rPr>
              <w:fldChar w:fldCharType="separate"/>
            </w:r>
            <w:r w:rsidR="00810E91">
              <w:rPr>
                <w:noProof/>
                <w:color w:val="000000" w:themeColor="text1"/>
                <w:sz w:val="21"/>
                <w:szCs w:val="21"/>
              </w:rPr>
              <w:t>[</w:t>
            </w:r>
            <w:hyperlink w:anchor="_ENREF_39" w:tooltip="Bhasin, 2004 #65" w:history="1">
              <w:r w:rsidR="00CB4E63">
                <w:rPr>
                  <w:noProof/>
                  <w:color w:val="000000" w:themeColor="text1"/>
                  <w:sz w:val="21"/>
                  <w:szCs w:val="21"/>
                </w:rPr>
                <w:t>39-41</w:t>
              </w:r>
            </w:hyperlink>
            <w:r w:rsidR="00810E91">
              <w:rPr>
                <w:noProof/>
                <w:color w:val="000000" w:themeColor="text1"/>
                <w:sz w:val="21"/>
                <w:szCs w:val="21"/>
              </w:rPr>
              <w:t xml:space="preserve">, </w:t>
            </w:r>
            <w:hyperlink w:anchor="_ENREF_51" w:tooltip="Antos, 2009 #71" w:history="1">
              <w:r w:rsidR="00CB4E63">
                <w:rPr>
                  <w:noProof/>
                  <w:color w:val="000000" w:themeColor="text1"/>
                  <w:sz w:val="21"/>
                  <w:szCs w:val="21"/>
                </w:rPr>
                <w:t>51</w:t>
              </w:r>
            </w:hyperlink>
            <w:r w:rsidR="00810E91">
              <w:rPr>
                <w:noProof/>
                <w:color w:val="000000" w:themeColor="text1"/>
                <w:sz w:val="21"/>
                <w:szCs w:val="21"/>
              </w:rPr>
              <w:t>]</w:t>
            </w:r>
            <w:r>
              <w:rPr>
                <w:color w:val="000000" w:themeColor="text1"/>
                <w:sz w:val="21"/>
                <w:szCs w:val="21"/>
              </w:rPr>
              <w:fldChar w:fldCharType="end"/>
            </w:r>
          </w:p>
        </w:tc>
      </w:tr>
    </w:tbl>
    <w:p w:rsidR="00810E91" w:rsidRPr="003A77C8" w:rsidRDefault="00810E91" w:rsidP="00810E91"/>
    <w:p w:rsidR="00B2591E" w:rsidRPr="008D20CA" w:rsidRDefault="00B2591E">
      <w:pPr>
        <w:rPr>
          <w:color w:val="000000" w:themeColor="text1"/>
          <w:sz w:val="21"/>
          <w:szCs w:val="21"/>
        </w:rPr>
      </w:pPr>
    </w:p>
    <w:p w:rsidR="00E10784" w:rsidRPr="008D20CA" w:rsidRDefault="00E10784">
      <w:pPr>
        <w:rPr>
          <w:color w:val="000000" w:themeColor="text1"/>
          <w:sz w:val="21"/>
          <w:szCs w:val="21"/>
        </w:rPr>
      </w:pPr>
    </w:p>
    <w:p w:rsidR="00E10784" w:rsidRPr="008D20CA" w:rsidRDefault="00E10784">
      <w:pPr>
        <w:rPr>
          <w:color w:val="000000" w:themeColor="text1"/>
          <w:sz w:val="21"/>
          <w:szCs w:val="21"/>
        </w:rPr>
      </w:pPr>
    </w:p>
    <w:p w:rsidR="00047CFA" w:rsidRPr="008D20CA" w:rsidRDefault="00047CFA">
      <w:pPr>
        <w:rPr>
          <w:color w:val="000000" w:themeColor="text1"/>
          <w:sz w:val="21"/>
          <w:szCs w:val="21"/>
        </w:rPr>
      </w:pPr>
    </w:p>
    <w:p w:rsidR="00047CFA" w:rsidRPr="008D20CA" w:rsidRDefault="00047CFA">
      <w:pPr>
        <w:rPr>
          <w:color w:val="000000" w:themeColor="text1"/>
          <w:sz w:val="21"/>
          <w:szCs w:val="21"/>
        </w:rPr>
      </w:pPr>
    </w:p>
    <w:p w:rsidR="00174E36" w:rsidRPr="008D20CA" w:rsidRDefault="00174E36">
      <w:pPr>
        <w:rPr>
          <w:color w:val="000000" w:themeColor="text1"/>
          <w:sz w:val="21"/>
          <w:szCs w:val="21"/>
        </w:rPr>
      </w:pPr>
    </w:p>
    <w:sectPr w:rsidR="00174E36" w:rsidRPr="008D20CA" w:rsidSect="00C03DF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02A" w:rsidRDefault="00EE002A" w:rsidP="00E73BEB">
      <w:r>
        <w:separator/>
      </w:r>
    </w:p>
  </w:endnote>
  <w:endnote w:type="continuationSeparator" w:id="0">
    <w:p w:rsidR="00EE002A" w:rsidRDefault="00EE002A" w:rsidP="00E73B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TimesNewRomanPSMT">
    <w:altName w:val="Arial"/>
    <w:charset w:val="00"/>
    <w:family w:val="swiss"/>
    <w:pitch w:val="default"/>
    <w:sig w:usb0="00000003" w:usb1="00000000" w:usb2="00000000" w:usb3="00000000" w:csb0="00000001" w:csb1="00000000"/>
  </w:font>
  <w:font w:name="Microsoft YaHei">
    <w:panose1 w:val="00000000000000000000"/>
    <w:charset w:val="00"/>
    <w:family w:val="roman"/>
    <w:notTrueType/>
    <w:pitch w:val="default"/>
    <w:sig w:usb0="00000000" w:usb1="00000000" w:usb2="00000000" w:usb3="00000000" w:csb0="00000000"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OT51c1769e">
    <w:altName w:val="Microsoft YaHei"/>
    <w:charset w:val="00"/>
    <w:family w:val="auto"/>
    <w:pitch w:val="default"/>
    <w:sig w:usb0="00000000" w:usb1="00000000" w:usb2="00000000" w:usb3="00000000" w:csb0="00040001" w:csb1="00000000"/>
  </w:font>
  <w:font w:name="Sim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02A" w:rsidRDefault="00EE002A" w:rsidP="00E73BEB">
      <w:r>
        <w:separator/>
      </w:r>
    </w:p>
  </w:footnote>
  <w:footnote w:type="continuationSeparator" w:id="0">
    <w:p w:rsidR="00EE002A" w:rsidRDefault="00EE002A" w:rsidP="00E73BE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Briefings in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tedf00tj5ptexe09ss5zdvoszprssws9dr0&quot;&gt;我的EndNote库&lt;record-ids&gt;&lt;item&gt;1&lt;/item&gt;&lt;item&gt;5&lt;/item&gt;&lt;item&gt;9&lt;/item&gt;&lt;item&gt;12&lt;/item&gt;&lt;item&gt;16&lt;/item&gt;&lt;item&gt;17&lt;/item&gt;&lt;item&gt;18&lt;/item&gt;&lt;item&gt;19&lt;/item&gt;&lt;item&gt;20&lt;/item&gt;&lt;item&gt;21&lt;/item&gt;&lt;item&gt;22&lt;/item&gt;&lt;item&gt;23&lt;/item&gt;&lt;item&gt;27&lt;/item&gt;&lt;item&gt;30&lt;/item&gt;&lt;item&gt;48&lt;/item&gt;&lt;item&gt;49&lt;/item&gt;&lt;item&gt;50&lt;/item&gt;&lt;item&gt;51&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record-ids&gt;&lt;/item&gt;&lt;/Libraries&gt;"/>
  </w:docVars>
  <w:rsids>
    <w:rsidRoot w:val="00CE5E01"/>
    <w:rsid w:val="00000E03"/>
    <w:rsid w:val="0000208B"/>
    <w:rsid w:val="000159B2"/>
    <w:rsid w:val="00024A87"/>
    <w:rsid w:val="000252B8"/>
    <w:rsid w:val="00032286"/>
    <w:rsid w:val="0004535E"/>
    <w:rsid w:val="00046767"/>
    <w:rsid w:val="00046C28"/>
    <w:rsid w:val="00047CFA"/>
    <w:rsid w:val="00050726"/>
    <w:rsid w:val="000544CB"/>
    <w:rsid w:val="00056789"/>
    <w:rsid w:val="000635A2"/>
    <w:rsid w:val="00063CAD"/>
    <w:rsid w:val="000742E1"/>
    <w:rsid w:val="00085FB6"/>
    <w:rsid w:val="0008748B"/>
    <w:rsid w:val="00090B53"/>
    <w:rsid w:val="000A7E91"/>
    <w:rsid w:val="000B241F"/>
    <w:rsid w:val="000C4BA3"/>
    <w:rsid w:val="000C5191"/>
    <w:rsid w:val="000D466D"/>
    <w:rsid w:val="000D4701"/>
    <w:rsid w:val="000D5E2A"/>
    <w:rsid w:val="000E2CA9"/>
    <w:rsid w:val="000E4A64"/>
    <w:rsid w:val="000E69E4"/>
    <w:rsid w:val="000F36CC"/>
    <w:rsid w:val="000F6538"/>
    <w:rsid w:val="000F7EB0"/>
    <w:rsid w:val="000F7EC3"/>
    <w:rsid w:val="00107ABF"/>
    <w:rsid w:val="00113C85"/>
    <w:rsid w:val="00115CF3"/>
    <w:rsid w:val="001272FB"/>
    <w:rsid w:val="0013086B"/>
    <w:rsid w:val="001373BE"/>
    <w:rsid w:val="00144BBE"/>
    <w:rsid w:val="0015048A"/>
    <w:rsid w:val="00153CF3"/>
    <w:rsid w:val="00154ADF"/>
    <w:rsid w:val="001565ED"/>
    <w:rsid w:val="001612D7"/>
    <w:rsid w:val="0017096A"/>
    <w:rsid w:val="00171925"/>
    <w:rsid w:val="00174449"/>
    <w:rsid w:val="00174E36"/>
    <w:rsid w:val="00175247"/>
    <w:rsid w:val="0017594C"/>
    <w:rsid w:val="00184920"/>
    <w:rsid w:val="00192F0B"/>
    <w:rsid w:val="0019697A"/>
    <w:rsid w:val="001A1820"/>
    <w:rsid w:val="001A4081"/>
    <w:rsid w:val="001B72F5"/>
    <w:rsid w:val="001C1EF2"/>
    <w:rsid w:val="001D6C85"/>
    <w:rsid w:val="001D7476"/>
    <w:rsid w:val="001E2B56"/>
    <w:rsid w:val="001E461D"/>
    <w:rsid w:val="001F4321"/>
    <w:rsid w:val="001F64EF"/>
    <w:rsid w:val="002005E4"/>
    <w:rsid w:val="00201136"/>
    <w:rsid w:val="00203D2C"/>
    <w:rsid w:val="0023152D"/>
    <w:rsid w:val="00242398"/>
    <w:rsid w:val="00244C0F"/>
    <w:rsid w:val="00245360"/>
    <w:rsid w:val="002465BB"/>
    <w:rsid w:val="00250A0E"/>
    <w:rsid w:val="002633BC"/>
    <w:rsid w:val="00265E9F"/>
    <w:rsid w:val="00266579"/>
    <w:rsid w:val="00275E47"/>
    <w:rsid w:val="002812CC"/>
    <w:rsid w:val="00292E60"/>
    <w:rsid w:val="00294851"/>
    <w:rsid w:val="002969CE"/>
    <w:rsid w:val="002A04C2"/>
    <w:rsid w:val="002A6BFF"/>
    <w:rsid w:val="002C6586"/>
    <w:rsid w:val="002C7666"/>
    <w:rsid w:val="002D1E58"/>
    <w:rsid w:val="002D2444"/>
    <w:rsid w:val="002D4980"/>
    <w:rsid w:val="002E0315"/>
    <w:rsid w:val="00302F91"/>
    <w:rsid w:val="00305F0F"/>
    <w:rsid w:val="00313652"/>
    <w:rsid w:val="00317FA4"/>
    <w:rsid w:val="00320AEE"/>
    <w:rsid w:val="0032360E"/>
    <w:rsid w:val="00330625"/>
    <w:rsid w:val="00331E00"/>
    <w:rsid w:val="0033286D"/>
    <w:rsid w:val="003345B4"/>
    <w:rsid w:val="00336964"/>
    <w:rsid w:val="00342048"/>
    <w:rsid w:val="00343D02"/>
    <w:rsid w:val="00344FD9"/>
    <w:rsid w:val="00350BBC"/>
    <w:rsid w:val="003528A9"/>
    <w:rsid w:val="00362F75"/>
    <w:rsid w:val="00364C8C"/>
    <w:rsid w:val="003662AE"/>
    <w:rsid w:val="0037222B"/>
    <w:rsid w:val="00376399"/>
    <w:rsid w:val="00377FE8"/>
    <w:rsid w:val="00382FFF"/>
    <w:rsid w:val="00385CD0"/>
    <w:rsid w:val="003900F7"/>
    <w:rsid w:val="003A0771"/>
    <w:rsid w:val="003A31A2"/>
    <w:rsid w:val="003A47F7"/>
    <w:rsid w:val="003A4C41"/>
    <w:rsid w:val="003B532D"/>
    <w:rsid w:val="003B6196"/>
    <w:rsid w:val="003C0AA5"/>
    <w:rsid w:val="003C36A2"/>
    <w:rsid w:val="003D0D90"/>
    <w:rsid w:val="003E6966"/>
    <w:rsid w:val="003E7F1E"/>
    <w:rsid w:val="003F0234"/>
    <w:rsid w:val="0040299C"/>
    <w:rsid w:val="004055C5"/>
    <w:rsid w:val="00426C5E"/>
    <w:rsid w:val="00427DF9"/>
    <w:rsid w:val="0043318F"/>
    <w:rsid w:val="00440D8C"/>
    <w:rsid w:val="00452337"/>
    <w:rsid w:val="0045506F"/>
    <w:rsid w:val="00460C8A"/>
    <w:rsid w:val="00461298"/>
    <w:rsid w:val="00461898"/>
    <w:rsid w:val="00476AE5"/>
    <w:rsid w:val="00483A1C"/>
    <w:rsid w:val="0049007A"/>
    <w:rsid w:val="00493025"/>
    <w:rsid w:val="00496976"/>
    <w:rsid w:val="004A193E"/>
    <w:rsid w:val="004A49F2"/>
    <w:rsid w:val="004A5B84"/>
    <w:rsid w:val="004A6F2B"/>
    <w:rsid w:val="004C53B5"/>
    <w:rsid w:val="004D3B59"/>
    <w:rsid w:val="004D7DC0"/>
    <w:rsid w:val="004E0857"/>
    <w:rsid w:val="004E11CA"/>
    <w:rsid w:val="004E643E"/>
    <w:rsid w:val="004F5966"/>
    <w:rsid w:val="004F6FCE"/>
    <w:rsid w:val="00501058"/>
    <w:rsid w:val="005061A5"/>
    <w:rsid w:val="00507489"/>
    <w:rsid w:val="005075FB"/>
    <w:rsid w:val="00512D3E"/>
    <w:rsid w:val="00512F86"/>
    <w:rsid w:val="0052600E"/>
    <w:rsid w:val="00531791"/>
    <w:rsid w:val="005333C6"/>
    <w:rsid w:val="0053384A"/>
    <w:rsid w:val="00534D35"/>
    <w:rsid w:val="00536B64"/>
    <w:rsid w:val="00537983"/>
    <w:rsid w:val="00542B6F"/>
    <w:rsid w:val="00550028"/>
    <w:rsid w:val="00555498"/>
    <w:rsid w:val="0055698E"/>
    <w:rsid w:val="005570CC"/>
    <w:rsid w:val="005641BA"/>
    <w:rsid w:val="00576491"/>
    <w:rsid w:val="00590E17"/>
    <w:rsid w:val="005933D6"/>
    <w:rsid w:val="00593E0F"/>
    <w:rsid w:val="005967BC"/>
    <w:rsid w:val="00596EEF"/>
    <w:rsid w:val="005A08A8"/>
    <w:rsid w:val="005A1357"/>
    <w:rsid w:val="005B47C4"/>
    <w:rsid w:val="005C10BA"/>
    <w:rsid w:val="005C1657"/>
    <w:rsid w:val="005C315F"/>
    <w:rsid w:val="005C44C0"/>
    <w:rsid w:val="005C4D14"/>
    <w:rsid w:val="005C6F37"/>
    <w:rsid w:val="005D38E7"/>
    <w:rsid w:val="005E1BE1"/>
    <w:rsid w:val="005F1298"/>
    <w:rsid w:val="005F3F84"/>
    <w:rsid w:val="00604F9D"/>
    <w:rsid w:val="006119FB"/>
    <w:rsid w:val="00611A8F"/>
    <w:rsid w:val="00620167"/>
    <w:rsid w:val="00622161"/>
    <w:rsid w:val="0062264D"/>
    <w:rsid w:val="006333AD"/>
    <w:rsid w:val="00634A91"/>
    <w:rsid w:val="00646CDA"/>
    <w:rsid w:val="006470C0"/>
    <w:rsid w:val="006503EA"/>
    <w:rsid w:val="00655B34"/>
    <w:rsid w:val="00656C15"/>
    <w:rsid w:val="00680489"/>
    <w:rsid w:val="00687922"/>
    <w:rsid w:val="006972A9"/>
    <w:rsid w:val="006A3CF5"/>
    <w:rsid w:val="006B0053"/>
    <w:rsid w:val="006B47D1"/>
    <w:rsid w:val="006D457D"/>
    <w:rsid w:val="006E10F9"/>
    <w:rsid w:val="006E376E"/>
    <w:rsid w:val="006F3A9D"/>
    <w:rsid w:val="00711C39"/>
    <w:rsid w:val="0071268B"/>
    <w:rsid w:val="0071619A"/>
    <w:rsid w:val="00722835"/>
    <w:rsid w:val="00727F41"/>
    <w:rsid w:val="00732759"/>
    <w:rsid w:val="00741BBF"/>
    <w:rsid w:val="007502EF"/>
    <w:rsid w:val="0075096A"/>
    <w:rsid w:val="00751E1D"/>
    <w:rsid w:val="007534A2"/>
    <w:rsid w:val="00754508"/>
    <w:rsid w:val="007545C8"/>
    <w:rsid w:val="00755B12"/>
    <w:rsid w:val="00757323"/>
    <w:rsid w:val="0076479D"/>
    <w:rsid w:val="00766256"/>
    <w:rsid w:val="00770248"/>
    <w:rsid w:val="00773ABF"/>
    <w:rsid w:val="00774003"/>
    <w:rsid w:val="0078005B"/>
    <w:rsid w:val="00780D35"/>
    <w:rsid w:val="00781994"/>
    <w:rsid w:val="0079519A"/>
    <w:rsid w:val="0079527A"/>
    <w:rsid w:val="007A1003"/>
    <w:rsid w:val="007A1C55"/>
    <w:rsid w:val="007B1A07"/>
    <w:rsid w:val="007B230E"/>
    <w:rsid w:val="007B2735"/>
    <w:rsid w:val="007B3469"/>
    <w:rsid w:val="007B4FB6"/>
    <w:rsid w:val="007C16A0"/>
    <w:rsid w:val="007C52C8"/>
    <w:rsid w:val="007D46F3"/>
    <w:rsid w:val="007D4CD9"/>
    <w:rsid w:val="007E0D15"/>
    <w:rsid w:val="007E2C9B"/>
    <w:rsid w:val="007E3F16"/>
    <w:rsid w:val="007E418F"/>
    <w:rsid w:val="007F01EF"/>
    <w:rsid w:val="007F18DC"/>
    <w:rsid w:val="008048A7"/>
    <w:rsid w:val="00805543"/>
    <w:rsid w:val="00805EAF"/>
    <w:rsid w:val="0080643B"/>
    <w:rsid w:val="00810E91"/>
    <w:rsid w:val="00813D2B"/>
    <w:rsid w:val="00826327"/>
    <w:rsid w:val="00831C62"/>
    <w:rsid w:val="00832E05"/>
    <w:rsid w:val="0083504E"/>
    <w:rsid w:val="008359DF"/>
    <w:rsid w:val="00840A67"/>
    <w:rsid w:val="00841DA1"/>
    <w:rsid w:val="00844D74"/>
    <w:rsid w:val="00846E59"/>
    <w:rsid w:val="00855FA5"/>
    <w:rsid w:val="0086157A"/>
    <w:rsid w:val="00866A3C"/>
    <w:rsid w:val="008779C5"/>
    <w:rsid w:val="0088392C"/>
    <w:rsid w:val="00886CC6"/>
    <w:rsid w:val="008919AD"/>
    <w:rsid w:val="008A5A53"/>
    <w:rsid w:val="008B0AA6"/>
    <w:rsid w:val="008B1D26"/>
    <w:rsid w:val="008B5D36"/>
    <w:rsid w:val="008B662E"/>
    <w:rsid w:val="008C114A"/>
    <w:rsid w:val="008C421C"/>
    <w:rsid w:val="008D20CA"/>
    <w:rsid w:val="008D449C"/>
    <w:rsid w:val="008D4502"/>
    <w:rsid w:val="008D6514"/>
    <w:rsid w:val="008E07DD"/>
    <w:rsid w:val="008E2DCE"/>
    <w:rsid w:val="008E6103"/>
    <w:rsid w:val="008E66EB"/>
    <w:rsid w:val="008E6792"/>
    <w:rsid w:val="008F0D06"/>
    <w:rsid w:val="008F7D09"/>
    <w:rsid w:val="00901D0E"/>
    <w:rsid w:val="009067E7"/>
    <w:rsid w:val="00907131"/>
    <w:rsid w:val="00912DC0"/>
    <w:rsid w:val="00913150"/>
    <w:rsid w:val="009242A2"/>
    <w:rsid w:val="00931B39"/>
    <w:rsid w:val="00933F29"/>
    <w:rsid w:val="009342DB"/>
    <w:rsid w:val="009378F2"/>
    <w:rsid w:val="00940A69"/>
    <w:rsid w:val="00941247"/>
    <w:rsid w:val="00943C8C"/>
    <w:rsid w:val="00944F6F"/>
    <w:rsid w:val="0094665F"/>
    <w:rsid w:val="00952195"/>
    <w:rsid w:val="00954610"/>
    <w:rsid w:val="009753B1"/>
    <w:rsid w:val="009776AC"/>
    <w:rsid w:val="00980489"/>
    <w:rsid w:val="00995793"/>
    <w:rsid w:val="009B02FF"/>
    <w:rsid w:val="009B4DBF"/>
    <w:rsid w:val="009B7140"/>
    <w:rsid w:val="009B786B"/>
    <w:rsid w:val="009C0E43"/>
    <w:rsid w:val="009C4DD8"/>
    <w:rsid w:val="009C51D3"/>
    <w:rsid w:val="009D5FBE"/>
    <w:rsid w:val="009D7EE1"/>
    <w:rsid w:val="009E630F"/>
    <w:rsid w:val="009F0409"/>
    <w:rsid w:val="009F1F72"/>
    <w:rsid w:val="009F26D6"/>
    <w:rsid w:val="009F4FAA"/>
    <w:rsid w:val="00A0788C"/>
    <w:rsid w:val="00A179EA"/>
    <w:rsid w:val="00A240D5"/>
    <w:rsid w:val="00A25A9D"/>
    <w:rsid w:val="00A36678"/>
    <w:rsid w:val="00A403D0"/>
    <w:rsid w:val="00A44834"/>
    <w:rsid w:val="00A603E9"/>
    <w:rsid w:val="00A60B86"/>
    <w:rsid w:val="00A62E3F"/>
    <w:rsid w:val="00A6401B"/>
    <w:rsid w:val="00A941CF"/>
    <w:rsid w:val="00A96C02"/>
    <w:rsid w:val="00A96E83"/>
    <w:rsid w:val="00AA1494"/>
    <w:rsid w:val="00AA399D"/>
    <w:rsid w:val="00AA4C29"/>
    <w:rsid w:val="00AA79D1"/>
    <w:rsid w:val="00AB2217"/>
    <w:rsid w:val="00AD0FD4"/>
    <w:rsid w:val="00AD7F1B"/>
    <w:rsid w:val="00AE090D"/>
    <w:rsid w:val="00AE2FEB"/>
    <w:rsid w:val="00B12B41"/>
    <w:rsid w:val="00B2007A"/>
    <w:rsid w:val="00B2591E"/>
    <w:rsid w:val="00B2646E"/>
    <w:rsid w:val="00B26CD2"/>
    <w:rsid w:val="00B31762"/>
    <w:rsid w:val="00B31CC3"/>
    <w:rsid w:val="00B44604"/>
    <w:rsid w:val="00B4587E"/>
    <w:rsid w:val="00B46F17"/>
    <w:rsid w:val="00B513D1"/>
    <w:rsid w:val="00B62749"/>
    <w:rsid w:val="00B7044C"/>
    <w:rsid w:val="00B71D76"/>
    <w:rsid w:val="00B72C46"/>
    <w:rsid w:val="00B823A2"/>
    <w:rsid w:val="00B83842"/>
    <w:rsid w:val="00B91085"/>
    <w:rsid w:val="00BA5CEA"/>
    <w:rsid w:val="00BA5E43"/>
    <w:rsid w:val="00BB0AEB"/>
    <w:rsid w:val="00BB25EB"/>
    <w:rsid w:val="00BC15F0"/>
    <w:rsid w:val="00BC4A7B"/>
    <w:rsid w:val="00BD26D9"/>
    <w:rsid w:val="00BE1F7A"/>
    <w:rsid w:val="00BE207C"/>
    <w:rsid w:val="00BE31A6"/>
    <w:rsid w:val="00BE51F5"/>
    <w:rsid w:val="00BE7583"/>
    <w:rsid w:val="00BF37B6"/>
    <w:rsid w:val="00C03DF1"/>
    <w:rsid w:val="00C07029"/>
    <w:rsid w:val="00C10DF9"/>
    <w:rsid w:val="00C15AF0"/>
    <w:rsid w:val="00C16C38"/>
    <w:rsid w:val="00C26947"/>
    <w:rsid w:val="00C27715"/>
    <w:rsid w:val="00C4079F"/>
    <w:rsid w:val="00C41147"/>
    <w:rsid w:val="00C44CE1"/>
    <w:rsid w:val="00C47E53"/>
    <w:rsid w:val="00C71137"/>
    <w:rsid w:val="00C7147D"/>
    <w:rsid w:val="00C75880"/>
    <w:rsid w:val="00C818DC"/>
    <w:rsid w:val="00C82500"/>
    <w:rsid w:val="00CA4DA9"/>
    <w:rsid w:val="00CB0A3A"/>
    <w:rsid w:val="00CB26E5"/>
    <w:rsid w:val="00CB4E63"/>
    <w:rsid w:val="00CB5457"/>
    <w:rsid w:val="00CB58C2"/>
    <w:rsid w:val="00CD6081"/>
    <w:rsid w:val="00CD6DCA"/>
    <w:rsid w:val="00CE1A78"/>
    <w:rsid w:val="00CE5BCC"/>
    <w:rsid w:val="00CE5E01"/>
    <w:rsid w:val="00CE623E"/>
    <w:rsid w:val="00CE7ABE"/>
    <w:rsid w:val="00CF04F9"/>
    <w:rsid w:val="00CF07FE"/>
    <w:rsid w:val="00CF3028"/>
    <w:rsid w:val="00CF54A2"/>
    <w:rsid w:val="00D06DB8"/>
    <w:rsid w:val="00D20E84"/>
    <w:rsid w:val="00D25779"/>
    <w:rsid w:val="00D3194D"/>
    <w:rsid w:val="00D366F8"/>
    <w:rsid w:val="00D51B01"/>
    <w:rsid w:val="00D520AB"/>
    <w:rsid w:val="00D522A2"/>
    <w:rsid w:val="00D64CB6"/>
    <w:rsid w:val="00D65E94"/>
    <w:rsid w:val="00D73056"/>
    <w:rsid w:val="00D76F2F"/>
    <w:rsid w:val="00D771D9"/>
    <w:rsid w:val="00D819BB"/>
    <w:rsid w:val="00D86BBA"/>
    <w:rsid w:val="00D91B48"/>
    <w:rsid w:val="00DA78A4"/>
    <w:rsid w:val="00DB1DAD"/>
    <w:rsid w:val="00DB3258"/>
    <w:rsid w:val="00DC0AEA"/>
    <w:rsid w:val="00DC19C8"/>
    <w:rsid w:val="00DC2D8D"/>
    <w:rsid w:val="00DD2246"/>
    <w:rsid w:val="00DD2D37"/>
    <w:rsid w:val="00DD3FD3"/>
    <w:rsid w:val="00DE6C03"/>
    <w:rsid w:val="00DF07D4"/>
    <w:rsid w:val="00DF4292"/>
    <w:rsid w:val="00DF7724"/>
    <w:rsid w:val="00E10784"/>
    <w:rsid w:val="00E12E22"/>
    <w:rsid w:val="00E16E40"/>
    <w:rsid w:val="00E23169"/>
    <w:rsid w:val="00E366B4"/>
    <w:rsid w:val="00E4294C"/>
    <w:rsid w:val="00E449DF"/>
    <w:rsid w:val="00E54205"/>
    <w:rsid w:val="00E6339F"/>
    <w:rsid w:val="00E71766"/>
    <w:rsid w:val="00E720E1"/>
    <w:rsid w:val="00E73BEB"/>
    <w:rsid w:val="00E73FB6"/>
    <w:rsid w:val="00E77396"/>
    <w:rsid w:val="00E81D57"/>
    <w:rsid w:val="00E836BA"/>
    <w:rsid w:val="00E84B5F"/>
    <w:rsid w:val="00E91094"/>
    <w:rsid w:val="00E9591E"/>
    <w:rsid w:val="00EA4BBF"/>
    <w:rsid w:val="00EB37BA"/>
    <w:rsid w:val="00EB4924"/>
    <w:rsid w:val="00EB4A8C"/>
    <w:rsid w:val="00EB67D9"/>
    <w:rsid w:val="00EC0389"/>
    <w:rsid w:val="00EC489D"/>
    <w:rsid w:val="00EC57EF"/>
    <w:rsid w:val="00EC5E89"/>
    <w:rsid w:val="00ED56E1"/>
    <w:rsid w:val="00ED58AC"/>
    <w:rsid w:val="00EE002A"/>
    <w:rsid w:val="00EE531F"/>
    <w:rsid w:val="00EF1F34"/>
    <w:rsid w:val="00EF3E4D"/>
    <w:rsid w:val="00EF5D31"/>
    <w:rsid w:val="00EF6B5F"/>
    <w:rsid w:val="00F04D6A"/>
    <w:rsid w:val="00F0656B"/>
    <w:rsid w:val="00F14DC4"/>
    <w:rsid w:val="00F1730F"/>
    <w:rsid w:val="00F210A8"/>
    <w:rsid w:val="00F410EF"/>
    <w:rsid w:val="00F4169A"/>
    <w:rsid w:val="00F44F00"/>
    <w:rsid w:val="00F45349"/>
    <w:rsid w:val="00F476EE"/>
    <w:rsid w:val="00F5589D"/>
    <w:rsid w:val="00F5623E"/>
    <w:rsid w:val="00F56A55"/>
    <w:rsid w:val="00F601A7"/>
    <w:rsid w:val="00F71286"/>
    <w:rsid w:val="00F76A2F"/>
    <w:rsid w:val="00F823AC"/>
    <w:rsid w:val="00F83249"/>
    <w:rsid w:val="00F83712"/>
    <w:rsid w:val="00F91E24"/>
    <w:rsid w:val="00FA2ED4"/>
    <w:rsid w:val="00FA68A6"/>
    <w:rsid w:val="00FA7834"/>
    <w:rsid w:val="00FB030E"/>
    <w:rsid w:val="00FB15B3"/>
    <w:rsid w:val="00FB3C75"/>
    <w:rsid w:val="00FC1642"/>
    <w:rsid w:val="00FC6AAF"/>
    <w:rsid w:val="00FE1B5E"/>
    <w:rsid w:val="00FE6912"/>
    <w:rsid w:val="00FF1BFB"/>
    <w:rsid w:val="00FF3334"/>
    <w:rsid w:val="00FF408D"/>
    <w:rsid w:val="00FF64EF"/>
    <w:rsid w:val="15F01371"/>
    <w:rsid w:val="1BEB5344"/>
    <w:rsid w:val="2A39234D"/>
    <w:rsid w:val="2CE82B4E"/>
    <w:rsid w:val="3CB91AE9"/>
    <w:rsid w:val="447A2E0F"/>
    <w:rsid w:val="4BB91F00"/>
    <w:rsid w:val="53E61691"/>
    <w:rsid w:val="58251ADB"/>
    <w:rsid w:val="7CEF79EA"/>
    <w:rsid w:val="7ECF3226"/>
    <w:rsid w:val="7F2175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qFormat="1"/>
    <w:lsdException w:name="annotation subject" w:semiHidden="0"/>
    <w:lsdException w:name="Balloon Text" w:semiHidden="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79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03DF1"/>
    <w:rPr>
      <w:color w:val="0000FF"/>
      <w:u w:val="single"/>
    </w:rPr>
  </w:style>
  <w:style w:type="character" w:styleId="a4">
    <w:name w:val="annotation reference"/>
    <w:uiPriority w:val="99"/>
    <w:unhideWhenUsed/>
    <w:rsid w:val="00C03DF1"/>
    <w:rPr>
      <w:sz w:val="16"/>
      <w:szCs w:val="16"/>
    </w:rPr>
  </w:style>
  <w:style w:type="character" w:customStyle="1" w:styleId="Char">
    <w:name w:val="批注框文本 Char"/>
    <w:link w:val="a5"/>
    <w:uiPriority w:val="99"/>
    <w:semiHidden/>
    <w:rsid w:val="00C03DF1"/>
    <w:rPr>
      <w:rFonts w:ascii="Calibri" w:eastAsia="SimSun" w:hAnsi="Calibri" w:cs="SimSun"/>
      <w:sz w:val="18"/>
      <w:szCs w:val="18"/>
    </w:rPr>
  </w:style>
  <w:style w:type="character" w:customStyle="1" w:styleId="Char0">
    <w:name w:val="普通(网站) Char"/>
    <w:link w:val="a6"/>
    <w:uiPriority w:val="99"/>
    <w:rsid w:val="00C03DF1"/>
    <w:rPr>
      <w:rFonts w:ascii="Calibri" w:eastAsia="SimSun" w:hAnsi="Calibri" w:cs="SimSun"/>
      <w:kern w:val="0"/>
      <w:sz w:val="24"/>
      <w:szCs w:val="21"/>
    </w:rPr>
  </w:style>
  <w:style w:type="character" w:customStyle="1" w:styleId="EndNoteBibliographyChar">
    <w:name w:val="EndNote Bibliography Char"/>
    <w:link w:val="EndNoteBibliography"/>
    <w:rsid w:val="00C03DF1"/>
    <w:rPr>
      <w:rFonts w:ascii="Calibri" w:hAnsi="Calibri"/>
      <w:kern w:val="2"/>
      <w:szCs w:val="21"/>
    </w:rPr>
  </w:style>
  <w:style w:type="character" w:customStyle="1" w:styleId="Char1">
    <w:name w:val="批注主题 Char"/>
    <w:link w:val="a7"/>
    <w:uiPriority w:val="99"/>
    <w:semiHidden/>
    <w:rsid w:val="00C03DF1"/>
    <w:rPr>
      <w:b/>
      <w:bCs/>
    </w:rPr>
  </w:style>
  <w:style w:type="character" w:customStyle="1" w:styleId="Char2">
    <w:name w:val="页脚 Char"/>
    <w:link w:val="a8"/>
    <w:uiPriority w:val="99"/>
    <w:semiHidden/>
    <w:rsid w:val="00C03DF1"/>
    <w:rPr>
      <w:sz w:val="18"/>
      <w:szCs w:val="18"/>
    </w:rPr>
  </w:style>
  <w:style w:type="character" w:customStyle="1" w:styleId="EndNoteBibliographyTitleChar">
    <w:name w:val="EndNote Bibliography Title Char"/>
    <w:link w:val="EndNoteBibliographyTitle"/>
    <w:rsid w:val="00C03DF1"/>
    <w:rPr>
      <w:rFonts w:ascii="Calibri" w:hAnsi="Calibri"/>
      <w:kern w:val="2"/>
      <w:szCs w:val="21"/>
    </w:rPr>
  </w:style>
  <w:style w:type="character" w:customStyle="1" w:styleId="Char3">
    <w:name w:val="页眉 Char"/>
    <w:link w:val="a9"/>
    <w:uiPriority w:val="99"/>
    <w:semiHidden/>
    <w:rsid w:val="00C03DF1"/>
    <w:rPr>
      <w:sz w:val="18"/>
      <w:szCs w:val="18"/>
    </w:rPr>
  </w:style>
  <w:style w:type="character" w:customStyle="1" w:styleId="Char4">
    <w:name w:val="批注文字 Char"/>
    <w:basedOn w:val="a0"/>
    <w:link w:val="aa"/>
    <w:uiPriority w:val="99"/>
    <w:semiHidden/>
    <w:rsid w:val="00C03DF1"/>
  </w:style>
  <w:style w:type="paragraph" w:styleId="a6">
    <w:name w:val="Normal (Web)"/>
    <w:basedOn w:val="a"/>
    <w:link w:val="Char0"/>
    <w:uiPriority w:val="99"/>
    <w:unhideWhenUsed/>
    <w:rsid w:val="00C03DF1"/>
    <w:pPr>
      <w:spacing w:before="100" w:beforeAutospacing="1" w:after="100" w:afterAutospacing="1"/>
    </w:pPr>
    <w:rPr>
      <w:rFonts w:ascii="Calibri" w:hAnsi="Calibri"/>
      <w:sz w:val="24"/>
      <w:szCs w:val="21"/>
    </w:rPr>
  </w:style>
  <w:style w:type="paragraph" w:styleId="a7">
    <w:name w:val="annotation subject"/>
    <w:basedOn w:val="aa"/>
    <w:next w:val="aa"/>
    <w:link w:val="Char1"/>
    <w:uiPriority w:val="99"/>
    <w:unhideWhenUsed/>
    <w:rsid w:val="00C03DF1"/>
    <w:rPr>
      <w:b/>
      <w:bCs/>
    </w:rPr>
  </w:style>
  <w:style w:type="paragraph" w:styleId="a9">
    <w:name w:val="header"/>
    <w:basedOn w:val="a"/>
    <w:link w:val="Char3"/>
    <w:uiPriority w:val="99"/>
    <w:unhideWhenUsed/>
    <w:rsid w:val="00C03DF1"/>
    <w:pPr>
      <w:pBdr>
        <w:bottom w:val="single" w:sz="6" w:space="1" w:color="auto"/>
      </w:pBdr>
      <w:tabs>
        <w:tab w:val="center" w:pos="4153"/>
        <w:tab w:val="right" w:pos="8306"/>
      </w:tabs>
      <w:snapToGrid w:val="0"/>
      <w:jc w:val="center"/>
    </w:pPr>
    <w:rPr>
      <w:sz w:val="18"/>
      <w:szCs w:val="18"/>
    </w:rPr>
  </w:style>
  <w:style w:type="paragraph" w:styleId="a8">
    <w:name w:val="footer"/>
    <w:basedOn w:val="a"/>
    <w:link w:val="Char2"/>
    <w:uiPriority w:val="99"/>
    <w:unhideWhenUsed/>
    <w:rsid w:val="00C03DF1"/>
    <w:pPr>
      <w:tabs>
        <w:tab w:val="center" w:pos="4153"/>
        <w:tab w:val="right" w:pos="8306"/>
      </w:tabs>
      <w:snapToGrid w:val="0"/>
    </w:pPr>
    <w:rPr>
      <w:sz w:val="18"/>
      <w:szCs w:val="18"/>
    </w:rPr>
  </w:style>
  <w:style w:type="paragraph" w:styleId="a5">
    <w:name w:val="Balloon Text"/>
    <w:basedOn w:val="a"/>
    <w:link w:val="Char"/>
    <w:uiPriority w:val="99"/>
    <w:unhideWhenUsed/>
    <w:rsid w:val="00C03DF1"/>
    <w:rPr>
      <w:rFonts w:ascii="Calibri" w:hAnsi="Calibri"/>
      <w:sz w:val="18"/>
      <w:szCs w:val="18"/>
    </w:rPr>
  </w:style>
  <w:style w:type="paragraph" w:styleId="aa">
    <w:name w:val="annotation text"/>
    <w:basedOn w:val="a"/>
    <w:link w:val="Char4"/>
    <w:uiPriority w:val="99"/>
    <w:unhideWhenUsed/>
    <w:rsid w:val="00C03DF1"/>
  </w:style>
  <w:style w:type="paragraph" w:customStyle="1" w:styleId="Normal1">
    <w:name w:val="Normal1"/>
    <w:rsid w:val="00C03DF1"/>
    <w:pPr>
      <w:jc w:val="both"/>
    </w:pPr>
    <w:rPr>
      <w:kern w:val="2"/>
      <w:sz w:val="21"/>
      <w:szCs w:val="21"/>
    </w:rPr>
  </w:style>
  <w:style w:type="paragraph" w:customStyle="1" w:styleId="EndNoteBibliographyTitle">
    <w:name w:val="EndNote Bibliography Title"/>
    <w:basedOn w:val="a"/>
    <w:link w:val="EndNoteBibliographyTitleChar"/>
    <w:rsid w:val="00C03DF1"/>
    <w:pPr>
      <w:jc w:val="center"/>
    </w:pPr>
    <w:rPr>
      <w:rFonts w:ascii="Calibri" w:hAnsi="Calibri"/>
      <w:kern w:val="2"/>
      <w:szCs w:val="21"/>
    </w:rPr>
  </w:style>
  <w:style w:type="paragraph" w:customStyle="1" w:styleId="EndNoteBibliography">
    <w:name w:val="EndNote Bibliography"/>
    <w:basedOn w:val="a"/>
    <w:link w:val="EndNoteBibliographyChar"/>
    <w:rsid w:val="00C03DF1"/>
    <w:rPr>
      <w:rFonts w:ascii="Calibri" w:hAnsi="Calibri"/>
      <w:kern w:val="2"/>
      <w:szCs w:val="21"/>
    </w:rPr>
  </w:style>
  <w:style w:type="table" w:styleId="ab">
    <w:name w:val="Table Grid"/>
    <w:basedOn w:val="a1"/>
    <w:uiPriority w:val="99"/>
    <w:unhideWhenUsed/>
    <w:rsid w:val="00C03DF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pdicttext2">
    <w:name w:val="op_dict_text2"/>
    <w:basedOn w:val="a0"/>
    <w:rsid w:val="00E366B4"/>
  </w:style>
  <w:style w:type="character" w:customStyle="1" w:styleId="UnresolvedMention1">
    <w:name w:val="Unresolved Mention1"/>
    <w:basedOn w:val="a0"/>
    <w:uiPriority w:val="99"/>
    <w:semiHidden/>
    <w:unhideWhenUsed/>
    <w:rsid w:val="00B62749"/>
    <w:rPr>
      <w:color w:val="605E5C"/>
      <w:shd w:val="clear" w:color="auto" w:fill="E1DFDD"/>
    </w:rPr>
  </w:style>
  <w:style w:type="character" w:customStyle="1" w:styleId="UnresolvedMention2">
    <w:name w:val="Unresolved Mention2"/>
    <w:basedOn w:val="a0"/>
    <w:uiPriority w:val="99"/>
    <w:semiHidden/>
    <w:unhideWhenUsed/>
    <w:rsid w:val="007F18DC"/>
    <w:rPr>
      <w:color w:val="605E5C"/>
      <w:shd w:val="clear" w:color="auto" w:fill="E1DFDD"/>
    </w:rPr>
  </w:style>
  <w:style w:type="character" w:styleId="ac">
    <w:name w:val="Placeholder Text"/>
    <w:basedOn w:val="a0"/>
    <w:uiPriority w:val="99"/>
    <w:unhideWhenUsed/>
    <w:rsid w:val="009753B1"/>
    <w:rPr>
      <w:color w:val="808080"/>
    </w:rPr>
  </w:style>
</w:styles>
</file>

<file path=word/webSettings.xml><?xml version="1.0" encoding="utf-8"?>
<w:webSettings xmlns:r="http://schemas.openxmlformats.org/officeDocument/2006/relationships" xmlns:w="http://schemas.openxmlformats.org/wordprocessingml/2006/main">
  <w:divs>
    <w:div w:id="511068046">
      <w:bodyDiv w:val="1"/>
      <w:marLeft w:val="0"/>
      <w:marRight w:val="0"/>
      <w:marTop w:val="0"/>
      <w:marBottom w:val="0"/>
      <w:divBdr>
        <w:top w:val="none" w:sz="0" w:space="0" w:color="auto"/>
        <w:left w:val="none" w:sz="0" w:space="0" w:color="auto"/>
        <w:bottom w:val="none" w:sz="0" w:space="0" w:color="auto"/>
        <w:right w:val="none" w:sz="0" w:space="0" w:color="auto"/>
      </w:divBdr>
      <w:divsChild>
        <w:div w:id="1624385606">
          <w:marLeft w:val="0"/>
          <w:marRight w:val="0"/>
          <w:marTop w:val="0"/>
          <w:marBottom w:val="0"/>
          <w:divBdr>
            <w:top w:val="none" w:sz="0" w:space="0" w:color="auto"/>
            <w:left w:val="none" w:sz="0" w:space="0" w:color="auto"/>
            <w:bottom w:val="none" w:sz="0" w:space="0" w:color="auto"/>
            <w:right w:val="none" w:sz="0" w:space="0" w:color="auto"/>
          </w:divBdr>
        </w:div>
      </w:divsChild>
    </w:div>
    <w:div w:id="902563437">
      <w:bodyDiv w:val="1"/>
      <w:marLeft w:val="0"/>
      <w:marRight w:val="0"/>
      <w:marTop w:val="0"/>
      <w:marBottom w:val="0"/>
      <w:divBdr>
        <w:top w:val="none" w:sz="0" w:space="0" w:color="auto"/>
        <w:left w:val="none" w:sz="0" w:space="0" w:color="auto"/>
        <w:bottom w:val="none" w:sz="0" w:space="0" w:color="auto"/>
        <w:right w:val="none" w:sz="0" w:space="0" w:color="auto"/>
      </w:divBdr>
    </w:div>
    <w:div w:id="1630470270">
      <w:bodyDiv w:val="1"/>
      <w:marLeft w:val="0"/>
      <w:marRight w:val="0"/>
      <w:marTop w:val="0"/>
      <w:marBottom w:val="0"/>
      <w:divBdr>
        <w:top w:val="none" w:sz="0" w:space="0" w:color="auto"/>
        <w:left w:val="none" w:sz="0" w:space="0" w:color="auto"/>
        <w:bottom w:val="none" w:sz="0" w:space="0" w:color="auto"/>
        <w:right w:val="none" w:sz="0" w:space="0" w:color="auto"/>
      </w:divBdr>
      <w:divsChild>
        <w:div w:id="1269891094">
          <w:marLeft w:val="0"/>
          <w:marRight w:val="0"/>
          <w:marTop w:val="0"/>
          <w:marBottom w:val="0"/>
          <w:divBdr>
            <w:top w:val="none" w:sz="0" w:space="0" w:color="auto"/>
            <w:left w:val="none" w:sz="0" w:space="0" w:color="auto"/>
            <w:bottom w:val="none" w:sz="0" w:space="0" w:color="auto"/>
            <w:right w:val="none" w:sz="0" w:space="0" w:color="auto"/>
          </w:divBdr>
        </w:div>
      </w:divsChild>
    </w:div>
    <w:div w:id="2134055265">
      <w:bodyDiv w:val="1"/>
      <w:marLeft w:val="0"/>
      <w:marRight w:val="0"/>
      <w:marTop w:val="0"/>
      <w:marBottom w:val="0"/>
      <w:divBdr>
        <w:top w:val="none" w:sz="0" w:space="0" w:color="auto"/>
        <w:left w:val="none" w:sz="0" w:space="0" w:color="auto"/>
        <w:bottom w:val="none" w:sz="0" w:space="0" w:color="auto"/>
        <w:right w:val="none" w:sz="0" w:space="0" w:color="auto"/>
      </w:divBdr>
      <w:divsChild>
        <w:div w:id="319970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su@tju.edu.cn"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zhangguoying1101@163.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rver.malab.cn/ACPred-Fuse" TargetMode="External"/><Relationship Id="rId4" Type="http://schemas.openxmlformats.org/officeDocument/2006/relationships/webSettings" Target="webSettings.xml"/><Relationship Id="rId9" Type="http://schemas.openxmlformats.org/officeDocument/2006/relationships/hyperlink" Target="http://server.malab.cn/ACPred-Fu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A55E05-89E2-48C0-B34A-9E369D76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19</Pages>
  <Words>15161</Words>
  <Characters>86419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101378</CharactersWithSpaces>
  <SharedDoc>false</SharedDoc>
  <HLinks>
    <vt:vector size="276" baseType="variant">
      <vt:variant>
        <vt:i4>4325387</vt:i4>
      </vt:variant>
      <vt:variant>
        <vt:i4>263</vt:i4>
      </vt:variant>
      <vt:variant>
        <vt:i4>0</vt:i4>
      </vt:variant>
      <vt:variant>
        <vt:i4>5</vt:i4>
      </vt:variant>
      <vt:variant>
        <vt:lpwstr/>
      </vt:variant>
      <vt:variant>
        <vt:lpwstr>_ENREF_38</vt:lpwstr>
      </vt:variant>
      <vt:variant>
        <vt:i4>4390923</vt:i4>
      </vt:variant>
      <vt:variant>
        <vt:i4>254</vt:i4>
      </vt:variant>
      <vt:variant>
        <vt:i4>0</vt:i4>
      </vt:variant>
      <vt:variant>
        <vt:i4>5</vt:i4>
      </vt:variant>
      <vt:variant>
        <vt:lpwstr/>
      </vt:variant>
      <vt:variant>
        <vt:lpwstr>_ENREF_26</vt:lpwstr>
      </vt:variant>
      <vt:variant>
        <vt:i4>4390923</vt:i4>
      </vt:variant>
      <vt:variant>
        <vt:i4>248</vt:i4>
      </vt:variant>
      <vt:variant>
        <vt:i4>0</vt:i4>
      </vt:variant>
      <vt:variant>
        <vt:i4>5</vt:i4>
      </vt:variant>
      <vt:variant>
        <vt:lpwstr/>
      </vt:variant>
      <vt:variant>
        <vt:lpwstr>_ENREF_26</vt:lpwstr>
      </vt:variant>
      <vt:variant>
        <vt:i4>4325387</vt:i4>
      </vt:variant>
      <vt:variant>
        <vt:i4>242</vt:i4>
      </vt:variant>
      <vt:variant>
        <vt:i4>0</vt:i4>
      </vt:variant>
      <vt:variant>
        <vt:i4>5</vt:i4>
      </vt:variant>
      <vt:variant>
        <vt:lpwstr/>
      </vt:variant>
      <vt:variant>
        <vt:lpwstr>_ENREF_37</vt:lpwstr>
      </vt:variant>
      <vt:variant>
        <vt:i4>4390923</vt:i4>
      </vt:variant>
      <vt:variant>
        <vt:i4>236</vt:i4>
      </vt:variant>
      <vt:variant>
        <vt:i4>0</vt:i4>
      </vt:variant>
      <vt:variant>
        <vt:i4>5</vt:i4>
      </vt:variant>
      <vt:variant>
        <vt:lpwstr/>
      </vt:variant>
      <vt:variant>
        <vt:lpwstr>_ENREF_21</vt:lpwstr>
      </vt:variant>
      <vt:variant>
        <vt:i4>4325387</vt:i4>
      </vt:variant>
      <vt:variant>
        <vt:i4>227</vt:i4>
      </vt:variant>
      <vt:variant>
        <vt:i4>0</vt:i4>
      </vt:variant>
      <vt:variant>
        <vt:i4>5</vt:i4>
      </vt:variant>
      <vt:variant>
        <vt:lpwstr/>
      </vt:variant>
      <vt:variant>
        <vt:lpwstr>_ENREF_36</vt:lpwstr>
      </vt:variant>
      <vt:variant>
        <vt:i4>4390923</vt:i4>
      </vt:variant>
      <vt:variant>
        <vt:i4>221</vt:i4>
      </vt:variant>
      <vt:variant>
        <vt:i4>0</vt:i4>
      </vt:variant>
      <vt:variant>
        <vt:i4>5</vt:i4>
      </vt:variant>
      <vt:variant>
        <vt:lpwstr/>
      </vt:variant>
      <vt:variant>
        <vt:lpwstr>_ENREF_27</vt:lpwstr>
      </vt:variant>
      <vt:variant>
        <vt:i4>4325387</vt:i4>
      </vt:variant>
      <vt:variant>
        <vt:i4>215</vt:i4>
      </vt:variant>
      <vt:variant>
        <vt:i4>0</vt:i4>
      </vt:variant>
      <vt:variant>
        <vt:i4>5</vt:i4>
      </vt:variant>
      <vt:variant>
        <vt:lpwstr/>
      </vt:variant>
      <vt:variant>
        <vt:lpwstr>_ENREF_35</vt:lpwstr>
      </vt:variant>
      <vt:variant>
        <vt:i4>4325387</vt:i4>
      </vt:variant>
      <vt:variant>
        <vt:i4>209</vt:i4>
      </vt:variant>
      <vt:variant>
        <vt:i4>0</vt:i4>
      </vt:variant>
      <vt:variant>
        <vt:i4>5</vt:i4>
      </vt:variant>
      <vt:variant>
        <vt:lpwstr/>
      </vt:variant>
      <vt:variant>
        <vt:lpwstr>_ENREF_34</vt:lpwstr>
      </vt:variant>
      <vt:variant>
        <vt:i4>4390923</vt:i4>
      </vt:variant>
      <vt:variant>
        <vt:i4>203</vt:i4>
      </vt:variant>
      <vt:variant>
        <vt:i4>0</vt:i4>
      </vt:variant>
      <vt:variant>
        <vt:i4>5</vt:i4>
      </vt:variant>
      <vt:variant>
        <vt:lpwstr/>
      </vt:variant>
      <vt:variant>
        <vt:lpwstr>_ENREF_23</vt:lpwstr>
      </vt:variant>
      <vt:variant>
        <vt:i4>4194315</vt:i4>
      </vt:variant>
      <vt:variant>
        <vt:i4>197</vt:i4>
      </vt:variant>
      <vt:variant>
        <vt:i4>0</vt:i4>
      </vt:variant>
      <vt:variant>
        <vt:i4>5</vt:i4>
      </vt:variant>
      <vt:variant>
        <vt:lpwstr/>
      </vt:variant>
      <vt:variant>
        <vt:lpwstr>_ENREF_1</vt:lpwstr>
      </vt:variant>
      <vt:variant>
        <vt:i4>4325387</vt:i4>
      </vt:variant>
      <vt:variant>
        <vt:i4>191</vt:i4>
      </vt:variant>
      <vt:variant>
        <vt:i4>0</vt:i4>
      </vt:variant>
      <vt:variant>
        <vt:i4>5</vt:i4>
      </vt:variant>
      <vt:variant>
        <vt:lpwstr/>
      </vt:variant>
      <vt:variant>
        <vt:lpwstr>_ENREF_33</vt:lpwstr>
      </vt:variant>
      <vt:variant>
        <vt:i4>4390923</vt:i4>
      </vt:variant>
      <vt:variant>
        <vt:i4>185</vt:i4>
      </vt:variant>
      <vt:variant>
        <vt:i4>0</vt:i4>
      </vt:variant>
      <vt:variant>
        <vt:i4>5</vt:i4>
      </vt:variant>
      <vt:variant>
        <vt:lpwstr/>
      </vt:variant>
      <vt:variant>
        <vt:lpwstr>_ENREF_28</vt:lpwstr>
      </vt:variant>
      <vt:variant>
        <vt:i4>4194315</vt:i4>
      </vt:variant>
      <vt:variant>
        <vt:i4>179</vt:i4>
      </vt:variant>
      <vt:variant>
        <vt:i4>0</vt:i4>
      </vt:variant>
      <vt:variant>
        <vt:i4>5</vt:i4>
      </vt:variant>
      <vt:variant>
        <vt:lpwstr/>
      </vt:variant>
      <vt:variant>
        <vt:lpwstr>_ENREF_14</vt:lpwstr>
      </vt:variant>
      <vt:variant>
        <vt:i4>4390923</vt:i4>
      </vt:variant>
      <vt:variant>
        <vt:i4>173</vt:i4>
      </vt:variant>
      <vt:variant>
        <vt:i4>0</vt:i4>
      </vt:variant>
      <vt:variant>
        <vt:i4>5</vt:i4>
      </vt:variant>
      <vt:variant>
        <vt:lpwstr/>
      </vt:variant>
      <vt:variant>
        <vt:lpwstr>_ENREF_29</vt:lpwstr>
      </vt:variant>
      <vt:variant>
        <vt:i4>4390923</vt:i4>
      </vt:variant>
      <vt:variant>
        <vt:i4>167</vt:i4>
      </vt:variant>
      <vt:variant>
        <vt:i4>0</vt:i4>
      </vt:variant>
      <vt:variant>
        <vt:i4>5</vt:i4>
      </vt:variant>
      <vt:variant>
        <vt:lpwstr/>
      </vt:variant>
      <vt:variant>
        <vt:lpwstr>_ENREF_29</vt:lpwstr>
      </vt:variant>
      <vt:variant>
        <vt:i4>4325387</vt:i4>
      </vt:variant>
      <vt:variant>
        <vt:i4>161</vt:i4>
      </vt:variant>
      <vt:variant>
        <vt:i4>0</vt:i4>
      </vt:variant>
      <vt:variant>
        <vt:i4>5</vt:i4>
      </vt:variant>
      <vt:variant>
        <vt:lpwstr/>
      </vt:variant>
      <vt:variant>
        <vt:lpwstr>_ENREF_32</vt:lpwstr>
      </vt:variant>
      <vt:variant>
        <vt:i4>4325387</vt:i4>
      </vt:variant>
      <vt:variant>
        <vt:i4>155</vt:i4>
      </vt:variant>
      <vt:variant>
        <vt:i4>0</vt:i4>
      </vt:variant>
      <vt:variant>
        <vt:i4>5</vt:i4>
      </vt:variant>
      <vt:variant>
        <vt:lpwstr/>
      </vt:variant>
      <vt:variant>
        <vt:lpwstr>_ENREF_31</vt:lpwstr>
      </vt:variant>
      <vt:variant>
        <vt:i4>4325387</vt:i4>
      </vt:variant>
      <vt:variant>
        <vt:i4>149</vt:i4>
      </vt:variant>
      <vt:variant>
        <vt:i4>0</vt:i4>
      </vt:variant>
      <vt:variant>
        <vt:i4>5</vt:i4>
      </vt:variant>
      <vt:variant>
        <vt:lpwstr/>
      </vt:variant>
      <vt:variant>
        <vt:lpwstr>_ENREF_30</vt:lpwstr>
      </vt:variant>
      <vt:variant>
        <vt:i4>4390923</vt:i4>
      </vt:variant>
      <vt:variant>
        <vt:i4>143</vt:i4>
      </vt:variant>
      <vt:variant>
        <vt:i4>0</vt:i4>
      </vt:variant>
      <vt:variant>
        <vt:i4>5</vt:i4>
      </vt:variant>
      <vt:variant>
        <vt:lpwstr/>
      </vt:variant>
      <vt:variant>
        <vt:lpwstr>_ENREF_26</vt:lpwstr>
      </vt:variant>
      <vt:variant>
        <vt:i4>4194315</vt:i4>
      </vt:variant>
      <vt:variant>
        <vt:i4>137</vt:i4>
      </vt:variant>
      <vt:variant>
        <vt:i4>0</vt:i4>
      </vt:variant>
      <vt:variant>
        <vt:i4>5</vt:i4>
      </vt:variant>
      <vt:variant>
        <vt:lpwstr/>
      </vt:variant>
      <vt:variant>
        <vt:lpwstr>_ENREF_19</vt:lpwstr>
      </vt:variant>
      <vt:variant>
        <vt:i4>4194315</vt:i4>
      </vt:variant>
      <vt:variant>
        <vt:i4>134</vt:i4>
      </vt:variant>
      <vt:variant>
        <vt:i4>0</vt:i4>
      </vt:variant>
      <vt:variant>
        <vt:i4>5</vt:i4>
      </vt:variant>
      <vt:variant>
        <vt:lpwstr/>
      </vt:variant>
      <vt:variant>
        <vt:lpwstr>_ENREF_18</vt:lpwstr>
      </vt:variant>
      <vt:variant>
        <vt:i4>4390923</vt:i4>
      </vt:variant>
      <vt:variant>
        <vt:i4>128</vt:i4>
      </vt:variant>
      <vt:variant>
        <vt:i4>0</vt:i4>
      </vt:variant>
      <vt:variant>
        <vt:i4>5</vt:i4>
      </vt:variant>
      <vt:variant>
        <vt:lpwstr/>
      </vt:variant>
      <vt:variant>
        <vt:lpwstr>_ENREF_29</vt:lpwstr>
      </vt:variant>
      <vt:variant>
        <vt:i4>4390923</vt:i4>
      </vt:variant>
      <vt:variant>
        <vt:i4>122</vt:i4>
      </vt:variant>
      <vt:variant>
        <vt:i4>0</vt:i4>
      </vt:variant>
      <vt:variant>
        <vt:i4>5</vt:i4>
      </vt:variant>
      <vt:variant>
        <vt:lpwstr/>
      </vt:variant>
      <vt:variant>
        <vt:lpwstr>_ENREF_28</vt:lpwstr>
      </vt:variant>
      <vt:variant>
        <vt:i4>4390923</vt:i4>
      </vt:variant>
      <vt:variant>
        <vt:i4>116</vt:i4>
      </vt:variant>
      <vt:variant>
        <vt:i4>0</vt:i4>
      </vt:variant>
      <vt:variant>
        <vt:i4>5</vt:i4>
      </vt:variant>
      <vt:variant>
        <vt:lpwstr/>
      </vt:variant>
      <vt:variant>
        <vt:lpwstr>_ENREF_27</vt:lpwstr>
      </vt:variant>
      <vt:variant>
        <vt:i4>4390923</vt:i4>
      </vt:variant>
      <vt:variant>
        <vt:i4>110</vt:i4>
      </vt:variant>
      <vt:variant>
        <vt:i4>0</vt:i4>
      </vt:variant>
      <vt:variant>
        <vt:i4>5</vt:i4>
      </vt:variant>
      <vt:variant>
        <vt:lpwstr/>
      </vt:variant>
      <vt:variant>
        <vt:lpwstr>_ENREF_26</vt:lpwstr>
      </vt:variant>
      <vt:variant>
        <vt:i4>4194315</vt:i4>
      </vt:variant>
      <vt:variant>
        <vt:i4>104</vt:i4>
      </vt:variant>
      <vt:variant>
        <vt:i4>0</vt:i4>
      </vt:variant>
      <vt:variant>
        <vt:i4>5</vt:i4>
      </vt:variant>
      <vt:variant>
        <vt:lpwstr/>
      </vt:variant>
      <vt:variant>
        <vt:lpwstr>_ENREF_16</vt:lpwstr>
      </vt:variant>
      <vt:variant>
        <vt:i4>4718603</vt:i4>
      </vt:variant>
      <vt:variant>
        <vt:i4>98</vt:i4>
      </vt:variant>
      <vt:variant>
        <vt:i4>0</vt:i4>
      </vt:variant>
      <vt:variant>
        <vt:i4>5</vt:i4>
      </vt:variant>
      <vt:variant>
        <vt:lpwstr/>
      </vt:variant>
      <vt:variant>
        <vt:lpwstr>_ENREF_9</vt:lpwstr>
      </vt:variant>
      <vt:variant>
        <vt:i4>4194315</vt:i4>
      </vt:variant>
      <vt:variant>
        <vt:i4>92</vt:i4>
      </vt:variant>
      <vt:variant>
        <vt:i4>0</vt:i4>
      </vt:variant>
      <vt:variant>
        <vt:i4>5</vt:i4>
      </vt:variant>
      <vt:variant>
        <vt:lpwstr/>
      </vt:variant>
      <vt:variant>
        <vt:lpwstr>_ENREF_15</vt:lpwstr>
      </vt:variant>
      <vt:variant>
        <vt:i4>4194315</vt:i4>
      </vt:variant>
      <vt:variant>
        <vt:i4>86</vt:i4>
      </vt:variant>
      <vt:variant>
        <vt:i4>0</vt:i4>
      </vt:variant>
      <vt:variant>
        <vt:i4>5</vt:i4>
      </vt:variant>
      <vt:variant>
        <vt:lpwstr/>
      </vt:variant>
      <vt:variant>
        <vt:lpwstr>_ENREF_14</vt:lpwstr>
      </vt:variant>
      <vt:variant>
        <vt:i4>4194315</vt:i4>
      </vt:variant>
      <vt:variant>
        <vt:i4>80</vt:i4>
      </vt:variant>
      <vt:variant>
        <vt:i4>0</vt:i4>
      </vt:variant>
      <vt:variant>
        <vt:i4>5</vt:i4>
      </vt:variant>
      <vt:variant>
        <vt:lpwstr/>
      </vt:variant>
      <vt:variant>
        <vt:lpwstr>_ENREF_13</vt:lpwstr>
      </vt:variant>
      <vt:variant>
        <vt:i4>4194315</vt:i4>
      </vt:variant>
      <vt:variant>
        <vt:i4>74</vt:i4>
      </vt:variant>
      <vt:variant>
        <vt:i4>0</vt:i4>
      </vt:variant>
      <vt:variant>
        <vt:i4>5</vt:i4>
      </vt:variant>
      <vt:variant>
        <vt:lpwstr/>
      </vt:variant>
      <vt:variant>
        <vt:lpwstr>_ENREF_12</vt:lpwstr>
      </vt:variant>
      <vt:variant>
        <vt:i4>4587531</vt:i4>
      </vt:variant>
      <vt:variant>
        <vt:i4>68</vt:i4>
      </vt:variant>
      <vt:variant>
        <vt:i4>0</vt:i4>
      </vt:variant>
      <vt:variant>
        <vt:i4>5</vt:i4>
      </vt:variant>
      <vt:variant>
        <vt:lpwstr/>
      </vt:variant>
      <vt:variant>
        <vt:lpwstr>_ENREF_7</vt:lpwstr>
      </vt:variant>
      <vt:variant>
        <vt:i4>4194315</vt:i4>
      </vt:variant>
      <vt:variant>
        <vt:i4>62</vt:i4>
      </vt:variant>
      <vt:variant>
        <vt:i4>0</vt:i4>
      </vt:variant>
      <vt:variant>
        <vt:i4>5</vt:i4>
      </vt:variant>
      <vt:variant>
        <vt:lpwstr/>
      </vt:variant>
      <vt:variant>
        <vt:lpwstr>_ENREF_11</vt:lpwstr>
      </vt:variant>
      <vt:variant>
        <vt:i4>4194315</vt:i4>
      </vt:variant>
      <vt:variant>
        <vt:i4>59</vt:i4>
      </vt:variant>
      <vt:variant>
        <vt:i4>0</vt:i4>
      </vt:variant>
      <vt:variant>
        <vt:i4>5</vt:i4>
      </vt:variant>
      <vt:variant>
        <vt:lpwstr/>
      </vt:variant>
      <vt:variant>
        <vt:lpwstr>_ENREF_10</vt:lpwstr>
      </vt:variant>
      <vt:variant>
        <vt:i4>4718603</vt:i4>
      </vt:variant>
      <vt:variant>
        <vt:i4>53</vt:i4>
      </vt:variant>
      <vt:variant>
        <vt:i4>0</vt:i4>
      </vt:variant>
      <vt:variant>
        <vt:i4>5</vt:i4>
      </vt:variant>
      <vt:variant>
        <vt:lpwstr/>
      </vt:variant>
      <vt:variant>
        <vt:lpwstr>_ENREF_9</vt:lpwstr>
      </vt:variant>
      <vt:variant>
        <vt:i4>4784139</vt:i4>
      </vt:variant>
      <vt:variant>
        <vt:i4>47</vt:i4>
      </vt:variant>
      <vt:variant>
        <vt:i4>0</vt:i4>
      </vt:variant>
      <vt:variant>
        <vt:i4>5</vt:i4>
      </vt:variant>
      <vt:variant>
        <vt:lpwstr/>
      </vt:variant>
      <vt:variant>
        <vt:lpwstr>_ENREF_8</vt:lpwstr>
      </vt:variant>
      <vt:variant>
        <vt:i4>4653067</vt:i4>
      </vt:variant>
      <vt:variant>
        <vt:i4>44</vt:i4>
      </vt:variant>
      <vt:variant>
        <vt:i4>0</vt:i4>
      </vt:variant>
      <vt:variant>
        <vt:i4>5</vt:i4>
      </vt:variant>
      <vt:variant>
        <vt:lpwstr/>
      </vt:variant>
      <vt:variant>
        <vt:lpwstr>_ENREF_6</vt:lpwstr>
      </vt:variant>
      <vt:variant>
        <vt:i4>4587531</vt:i4>
      </vt:variant>
      <vt:variant>
        <vt:i4>38</vt:i4>
      </vt:variant>
      <vt:variant>
        <vt:i4>0</vt:i4>
      </vt:variant>
      <vt:variant>
        <vt:i4>5</vt:i4>
      </vt:variant>
      <vt:variant>
        <vt:lpwstr/>
      </vt:variant>
      <vt:variant>
        <vt:lpwstr>_ENREF_7</vt:lpwstr>
      </vt:variant>
      <vt:variant>
        <vt:i4>4653067</vt:i4>
      </vt:variant>
      <vt:variant>
        <vt:i4>32</vt:i4>
      </vt:variant>
      <vt:variant>
        <vt:i4>0</vt:i4>
      </vt:variant>
      <vt:variant>
        <vt:i4>5</vt:i4>
      </vt:variant>
      <vt:variant>
        <vt:lpwstr/>
      </vt:variant>
      <vt:variant>
        <vt:lpwstr>_ENREF_6</vt:lpwstr>
      </vt:variant>
      <vt:variant>
        <vt:i4>4456459</vt:i4>
      </vt:variant>
      <vt:variant>
        <vt:i4>26</vt:i4>
      </vt:variant>
      <vt:variant>
        <vt:i4>0</vt:i4>
      </vt:variant>
      <vt:variant>
        <vt:i4>5</vt:i4>
      </vt:variant>
      <vt:variant>
        <vt:lpwstr/>
      </vt:variant>
      <vt:variant>
        <vt:lpwstr>_ENREF_5</vt:lpwstr>
      </vt:variant>
      <vt:variant>
        <vt:i4>4521995</vt:i4>
      </vt:variant>
      <vt:variant>
        <vt:i4>20</vt:i4>
      </vt:variant>
      <vt:variant>
        <vt:i4>0</vt:i4>
      </vt:variant>
      <vt:variant>
        <vt:i4>5</vt:i4>
      </vt:variant>
      <vt:variant>
        <vt:lpwstr/>
      </vt:variant>
      <vt:variant>
        <vt:lpwstr>_ENREF_4</vt:lpwstr>
      </vt:variant>
      <vt:variant>
        <vt:i4>4325387</vt:i4>
      </vt:variant>
      <vt:variant>
        <vt:i4>14</vt:i4>
      </vt:variant>
      <vt:variant>
        <vt:i4>0</vt:i4>
      </vt:variant>
      <vt:variant>
        <vt:i4>5</vt:i4>
      </vt:variant>
      <vt:variant>
        <vt:lpwstr/>
      </vt:variant>
      <vt:variant>
        <vt:lpwstr>_ENREF_3</vt:lpwstr>
      </vt:variant>
      <vt:variant>
        <vt:i4>4390923</vt:i4>
      </vt:variant>
      <vt:variant>
        <vt:i4>11</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4849707</vt:i4>
      </vt:variant>
      <vt:variant>
        <vt:i4>0</vt:i4>
      </vt:variant>
      <vt:variant>
        <vt:i4>0</vt:i4>
      </vt:variant>
      <vt:variant>
        <vt:i4>5</vt:i4>
      </vt:variant>
      <vt:variant>
        <vt:lpwstr>mailto:zhangguoying1101@163.com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zhouchen</cp:lastModifiedBy>
  <cp:revision>257</cp:revision>
  <dcterms:created xsi:type="dcterms:W3CDTF">2019-04-19T02:52:00Z</dcterms:created>
  <dcterms:modified xsi:type="dcterms:W3CDTF">2019-06-06T09:35:00Z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